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F02D18" w14:textId="77777777" w:rsidR="002801D0" w:rsidRDefault="001A487B" w:rsidP="00B42B62">
      <w:pPr>
        <w:pStyle w:val="Title"/>
        <w:keepNext/>
      </w:pPr>
      <w:r>
        <w:t>Open LTFS design</w:t>
      </w:r>
    </w:p>
    <w:p w14:paraId="0AFEAC64" w14:textId="77777777" w:rsidR="001A487B" w:rsidRDefault="001A487B" w:rsidP="008A5B0B">
      <w:pPr>
        <w:pStyle w:val="Heading1"/>
        <w:numPr>
          <w:ilvl w:val="0"/>
          <w:numId w:val="4"/>
        </w:numPr>
      </w:pPr>
      <w:r>
        <w:t>Introduction</w:t>
      </w:r>
    </w:p>
    <w:p w14:paraId="6728346B" w14:textId="0D215E2A" w:rsidR="001A487B" w:rsidRDefault="00BC7CA8" w:rsidP="00B42B62">
      <w:pPr>
        <w:keepNext/>
        <w:ind w:firstLine="0"/>
      </w:pPr>
      <w:r>
        <w:t>IBM currently provides t</w:t>
      </w:r>
      <w:r w:rsidR="007E1FE9">
        <w:t>w</w:t>
      </w:r>
      <w:r>
        <w:t xml:space="preserve">o ILM solutions </w:t>
      </w:r>
      <w:r w:rsidR="008C0C6E">
        <w:t>on Linux to migrate data from disk to tape</w:t>
      </w:r>
      <w:r w:rsidR="007E1FE9">
        <w:t>: Spectrum Protect HSM and Spectrum Archive</w:t>
      </w:r>
      <w:r w:rsidR="008C0C6E">
        <w:t>. Both solutions are integrated within the ILM framework that Spectrum Scale provides. Furthermore, Spectrum Protect HSM requires a Spectrum Protect Server and Spectrum Archive is based on Spectrum Protect HSM code</w:t>
      </w:r>
      <w:r w:rsidR="000A6626">
        <w:t xml:space="preserve"> (a Spectrum Protect Server is not necessary in that case)</w:t>
      </w:r>
      <w:r w:rsidR="008C0C6E">
        <w:t>.</w:t>
      </w:r>
    </w:p>
    <w:p w14:paraId="59DCCD5D" w14:textId="0740A815" w:rsidR="0098049B" w:rsidRDefault="008C0C6E" w:rsidP="00B42B62">
      <w:pPr>
        <w:keepNext/>
        <w:ind w:firstLine="0"/>
      </w:pPr>
      <w:r>
        <w:t xml:space="preserve">For users who do not want or cannot use Spectrum Scale there is no such solution available. Especially cloud </w:t>
      </w:r>
      <w:r w:rsidR="00C165EE">
        <w:t xml:space="preserve">object storage </w:t>
      </w:r>
      <w:r>
        <w:t>providers who build up their environment on standard hard</w:t>
      </w:r>
      <w:r w:rsidR="005C1D22">
        <w:t xml:space="preserve">ware </w:t>
      </w:r>
      <w:r>
        <w:t xml:space="preserve">and software have little interest to use a highly advanced file system like Spectrum Scale. </w:t>
      </w:r>
      <w:r w:rsidR="006F2778">
        <w:t>Clustering functionality that is provided by Spectrum Scale is not</w:t>
      </w:r>
      <w:r w:rsidR="00C165EE">
        <w:t xml:space="preserve"> necessarily</w:t>
      </w:r>
      <w:r w:rsidR="006F2778">
        <w:t xml:space="preserve"> needed by since </w:t>
      </w:r>
      <w:r w:rsidR="00C165EE">
        <w:t xml:space="preserve">the </w:t>
      </w:r>
      <w:r w:rsidR="006F2778">
        <w:t>clustering funct</w:t>
      </w:r>
      <w:r w:rsidR="004B260A">
        <w:t xml:space="preserve">ionality already </w:t>
      </w:r>
      <w:r w:rsidR="00C165EE">
        <w:t>provided with e.g. OpenStack SWIFT</w:t>
      </w:r>
      <w:r w:rsidR="004B260A">
        <w:t>.</w:t>
      </w:r>
      <w:r w:rsidR="00104663">
        <w:t xml:space="preserve"> </w:t>
      </w:r>
    </w:p>
    <w:p w14:paraId="76C9F37C" w14:textId="77777777" w:rsidR="0098049B" w:rsidRDefault="0098049B" w:rsidP="00B42B62">
      <w:pPr>
        <w:keepNext/>
        <w:ind w:firstLine="0"/>
      </w:pPr>
    </w:p>
    <w:p w14:paraId="4140A523" w14:textId="19255822" w:rsidR="007E1FE9" w:rsidRDefault="007E1FE9" w:rsidP="00B42B62">
      <w:pPr>
        <w:keepNext/>
        <w:ind w:firstLine="0"/>
      </w:pPr>
      <w:r>
        <w:t>To implement a HSM solution we have identified two technologies to use:</w:t>
      </w:r>
    </w:p>
    <w:p w14:paraId="3F1F7ED2" w14:textId="77777777" w:rsidR="007E1FE9" w:rsidRDefault="007E1FE9" w:rsidP="00B42B62">
      <w:pPr>
        <w:keepNext/>
        <w:ind w:firstLine="0"/>
      </w:pPr>
    </w:p>
    <w:p w14:paraId="0C6FE0A4" w14:textId="1C6BD7BD" w:rsidR="00BE4472" w:rsidRDefault="005A0B7E" w:rsidP="000B6E2D">
      <w:pPr>
        <w:pStyle w:val="ListParagraph"/>
        <w:keepNext/>
        <w:numPr>
          <w:ilvl w:val="0"/>
          <w:numId w:val="19"/>
        </w:numPr>
      </w:pPr>
      <w:r>
        <w:t>The f</w:t>
      </w:r>
      <w:r w:rsidR="00BE4472">
        <w:t>ile system type XFS is usually used for Object Storage installations. XFS provides an API to perform ILM operations which complies to the DMAPI standard</w:t>
      </w:r>
      <w:r>
        <w:t xml:space="preserve">. The DMAPI interface </w:t>
      </w:r>
      <w:r w:rsidR="00BE4472">
        <w:t>is also</w:t>
      </w:r>
      <w:r>
        <w:t xml:space="preserve"> used by the two</w:t>
      </w:r>
      <w:r w:rsidR="00BE4472">
        <w:t xml:space="preserve"> the Spectrum </w:t>
      </w:r>
      <w:r w:rsidR="007E1FE9">
        <w:t>Archive</w:t>
      </w:r>
      <w:r w:rsidR="00BE4472">
        <w:t xml:space="preserve"> implementations.</w:t>
      </w:r>
    </w:p>
    <w:p w14:paraId="0A3D54A5" w14:textId="07A86820" w:rsidR="007E1FE9" w:rsidRDefault="00B46784" w:rsidP="000B6E2D">
      <w:pPr>
        <w:pStyle w:val="ListParagraph"/>
        <w:keepNext/>
        <w:numPr>
          <w:ilvl w:val="0"/>
          <w:numId w:val="19"/>
        </w:numPr>
      </w:pPr>
      <w:r>
        <w:t xml:space="preserve">The German company </w:t>
      </w:r>
      <w:r w:rsidRPr="00956F21">
        <w:t>BDT Media Automation GmbH</w:t>
      </w:r>
      <w:r>
        <w:t xml:space="preserve"> implemented a</w:t>
      </w:r>
      <w:r w:rsidR="0040562C">
        <w:t>n</w:t>
      </w:r>
      <w:r>
        <w:t xml:space="preserve"> open source software that is based on a specifically implemented FUSE layer and provides HSM functionality. This software is based on LTFS SE (LTFS Single </w:t>
      </w:r>
      <w:r w:rsidR="00CB2C03">
        <w:t>Drive</w:t>
      </w:r>
      <w:r>
        <w:t xml:space="preserve"> Edition).</w:t>
      </w:r>
    </w:p>
    <w:p w14:paraId="24721E26" w14:textId="77777777" w:rsidR="00B46784" w:rsidRDefault="00B46784" w:rsidP="00B46784">
      <w:pPr>
        <w:keepNext/>
        <w:ind w:firstLine="0"/>
      </w:pPr>
    </w:p>
    <w:p w14:paraId="0C84BEB0" w14:textId="77777777" w:rsidR="00A6209B" w:rsidRDefault="00A6209B">
      <w:r>
        <w:br w:type="page"/>
      </w:r>
    </w:p>
    <w:p w14:paraId="671BEF9E" w14:textId="14DF45B6" w:rsidR="00B46784" w:rsidRDefault="00B46784" w:rsidP="00B46784">
      <w:pPr>
        <w:keepNext/>
        <w:ind w:firstLine="0"/>
      </w:pPr>
      <w:r>
        <w:lastRenderedPageBreak/>
        <w:t xml:space="preserve">The following </w:t>
      </w:r>
      <w:r w:rsidR="00A6209B">
        <w:t>figure</w:t>
      </w:r>
      <w:r>
        <w:t xml:space="preserve"> gives on overview on the design from a high level view with an integration in</w:t>
      </w:r>
      <w:r w:rsidR="00A6209B">
        <w:t>to</w:t>
      </w:r>
      <w:r>
        <w:t xml:space="preserve"> a SWIFT framework. SWIFT provides the clustering capabilities. A single Open LTFS node is not aware of other Open LTFS nodes beside the fact that the tapes need to be distributed between the different nodes and a single tape only can be used on a single node.</w:t>
      </w:r>
    </w:p>
    <w:p w14:paraId="6DE4F948" w14:textId="77777777" w:rsidR="007E1FE9" w:rsidRDefault="007E1FE9" w:rsidP="00B42B62">
      <w:pPr>
        <w:keepNext/>
        <w:ind w:firstLine="0"/>
      </w:pPr>
    </w:p>
    <w:p w14:paraId="3C8EE3F8" w14:textId="77777777" w:rsidR="0098049B" w:rsidRDefault="0098049B" w:rsidP="00B42B62">
      <w:pPr>
        <w:keepNext/>
        <w:ind w:firstLine="0"/>
      </w:pPr>
    </w:p>
    <w:p w14:paraId="50CC67C0" w14:textId="606002EA" w:rsidR="0098049B" w:rsidRDefault="0098049B" w:rsidP="00B42B62">
      <w:pPr>
        <w:keepNext/>
        <w:ind w:firstLine="0"/>
      </w:pPr>
      <w:r w:rsidRPr="0098049B">
        <w:rPr>
          <w:noProof/>
        </w:rPr>
        <w:drawing>
          <wp:inline distT="0" distB="0" distL="0" distR="0" wp14:anchorId="5E5CB94D" wp14:editId="616FDE98">
            <wp:extent cx="5756910" cy="320294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6910" cy="3202940"/>
                    </a:xfrm>
                    <a:prstGeom prst="rect">
                      <a:avLst/>
                    </a:prstGeom>
                  </pic:spPr>
                </pic:pic>
              </a:graphicData>
            </a:graphic>
          </wp:inline>
        </w:drawing>
      </w:r>
    </w:p>
    <w:p w14:paraId="5B940C86" w14:textId="77777777" w:rsidR="00A6209B" w:rsidRDefault="00A6209B" w:rsidP="00B42B62">
      <w:pPr>
        <w:keepNext/>
        <w:ind w:firstLine="0"/>
      </w:pPr>
    </w:p>
    <w:p w14:paraId="59B15F6C" w14:textId="5165CA67" w:rsidR="00A6209B" w:rsidRDefault="00A6209B" w:rsidP="00B42B62">
      <w:pPr>
        <w:keepNext/>
        <w:ind w:firstLine="0"/>
      </w:pPr>
      <w:r>
        <w:t>Within this figure the Open LTFS software consists of the following:</w:t>
      </w:r>
    </w:p>
    <w:p w14:paraId="6C108907" w14:textId="77777777" w:rsidR="00A6209B" w:rsidRDefault="00A6209B" w:rsidP="00B42B62">
      <w:pPr>
        <w:keepNext/>
        <w:ind w:firstLine="0"/>
      </w:pPr>
    </w:p>
    <w:p w14:paraId="4912AACF" w14:textId="01B8242B" w:rsidR="00A6209B" w:rsidRDefault="00A6209B" w:rsidP="00B42B62">
      <w:pPr>
        <w:keepNext/>
        <w:ind w:firstLine="0"/>
      </w:pPr>
      <w:r w:rsidRPr="00A6209B">
        <w:rPr>
          <w:noProof/>
        </w:rPr>
        <w:drawing>
          <wp:inline distT="0" distB="0" distL="0" distR="0" wp14:anchorId="105032F5" wp14:editId="6FBF905C">
            <wp:extent cx="1130300" cy="698500"/>
            <wp:effectExtent l="0" t="0" r="1270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30300" cy="698500"/>
                    </a:xfrm>
                    <a:prstGeom prst="rect">
                      <a:avLst/>
                    </a:prstGeom>
                  </pic:spPr>
                </pic:pic>
              </a:graphicData>
            </a:graphic>
          </wp:inline>
        </w:drawing>
      </w:r>
    </w:p>
    <w:p w14:paraId="6777D47E" w14:textId="77777777" w:rsidR="009238A9" w:rsidRDefault="009238A9" w:rsidP="00B42B62">
      <w:pPr>
        <w:keepNext/>
        <w:ind w:firstLine="0"/>
      </w:pPr>
    </w:p>
    <w:p w14:paraId="6319DB57" w14:textId="4B07D53B" w:rsidR="00B45AEB" w:rsidRDefault="009238A9" w:rsidP="00B42B62">
      <w:pPr>
        <w:keepNext/>
        <w:ind w:firstLine="0"/>
      </w:pPr>
      <w:r>
        <w:t xml:space="preserve">Open LTFS is not </w:t>
      </w:r>
      <w:r w:rsidR="0040562C">
        <w:t xml:space="preserve">necessarily </w:t>
      </w:r>
      <w:r>
        <w:t>required to run within a SW</w:t>
      </w:r>
      <w:r w:rsidR="0040562C">
        <w:t>I</w:t>
      </w:r>
      <w:r>
        <w:t>FT framework. It can be used in a non-clustering environment or additional software need to clustering capabilities like SWIFT is doing.</w:t>
      </w:r>
    </w:p>
    <w:p w14:paraId="1A17C8CE" w14:textId="377116CC" w:rsidR="009238A9" w:rsidRDefault="00B45AEB" w:rsidP="00197487">
      <w:r>
        <w:br w:type="page"/>
      </w:r>
    </w:p>
    <w:p w14:paraId="3B09990B" w14:textId="77777777" w:rsidR="00BE4472" w:rsidRDefault="00BE4472" w:rsidP="008A5B0B">
      <w:pPr>
        <w:pStyle w:val="Heading1"/>
        <w:numPr>
          <w:ilvl w:val="0"/>
          <w:numId w:val="4"/>
        </w:numPr>
      </w:pPr>
      <w:r>
        <w:lastRenderedPageBreak/>
        <w:t>Overview</w:t>
      </w:r>
    </w:p>
    <w:p w14:paraId="7A410DF0" w14:textId="6212997F" w:rsidR="00BE4472" w:rsidRDefault="00842A8E" w:rsidP="00B42B62">
      <w:pPr>
        <w:keepNext/>
        <w:ind w:firstLine="0"/>
      </w:pPr>
      <w:r>
        <w:t xml:space="preserve">Open LTFS consists on a daemon as </w:t>
      </w:r>
      <w:r w:rsidR="0040562C">
        <w:t>the Open LTFS service</w:t>
      </w:r>
      <w:r>
        <w:t xml:space="preserve"> background process </w:t>
      </w:r>
      <w:r w:rsidR="0040562C">
        <w:t>(</w:t>
      </w:r>
      <w:r w:rsidR="0040562C" w:rsidRPr="0040562C">
        <w:rPr>
          <w:rStyle w:val="Codelist"/>
        </w:rPr>
        <w:t>ltfsdmd</w:t>
      </w:r>
      <w:r w:rsidR="0040562C">
        <w:t xml:space="preserve">) </w:t>
      </w:r>
      <w:r>
        <w:t xml:space="preserve">and </w:t>
      </w:r>
      <w:r w:rsidR="006F5142">
        <w:t xml:space="preserve">a set </w:t>
      </w:r>
      <w:r w:rsidR="007C7B5A">
        <w:t>front end command</w:t>
      </w:r>
      <w:r>
        <w:t xml:space="preserve"> to manage the software</w:t>
      </w:r>
      <w:r w:rsidR="0040562C">
        <w:t xml:space="preserve"> (</w:t>
      </w:r>
      <w:r w:rsidR="0040562C" w:rsidRPr="0040562C">
        <w:rPr>
          <w:rStyle w:val="Codelist"/>
        </w:rPr>
        <w:t>ltfsdm</w:t>
      </w:r>
      <w:r w:rsidR="0040562C">
        <w:t>)</w:t>
      </w:r>
      <w:r w:rsidR="007C7B5A">
        <w:t xml:space="preserve"> used with specific sub-commands</w:t>
      </w:r>
      <w:r>
        <w:t>:</w:t>
      </w:r>
    </w:p>
    <w:p w14:paraId="2CC0B350" w14:textId="77777777" w:rsidR="00842A8E" w:rsidRDefault="00842A8E" w:rsidP="00B42B62">
      <w:pPr>
        <w:keepNext/>
        <w:ind w:firstLine="0"/>
      </w:pPr>
    </w:p>
    <w:p w14:paraId="77ABD91A" w14:textId="62AF4F44" w:rsidR="00BE4472" w:rsidRDefault="00382ED7" w:rsidP="00B42B62">
      <w:pPr>
        <w:keepNext/>
        <w:ind w:firstLine="0"/>
      </w:pPr>
      <w:r w:rsidRPr="00382ED7">
        <w:rPr>
          <w:noProof/>
        </w:rPr>
        <w:t xml:space="preserve"> </w:t>
      </w:r>
      <w:commentRangeStart w:id="0"/>
      <w:r w:rsidRPr="00382ED7">
        <w:rPr>
          <w:noProof/>
        </w:rPr>
        <w:drawing>
          <wp:inline distT="0" distB="0" distL="0" distR="0" wp14:anchorId="6CF47EE2" wp14:editId="32E4B267">
            <wp:extent cx="5756910" cy="3855085"/>
            <wp:effectExtent l="0" t="0" r="8890" b="5715"/>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6910" cy="3855085"/>
                    </a:xfrm>
                    <a:prstGeom prst="rect">
                      <a:avLst/>
                    </a:prstGeom>
                  </pic:spPr>
                </pic:pic>
              </a:graphicData>
            </a:graphic>
          </wp:inline>
        </w:drawing>
      </w:r>
      <w:commentRangeEnd w:id="0"/>
      <w:r w:rsidR="0047185F">
        <w:rPr>
          <w:rStyle w:val="CommentReference"/>
        </w:rPr>
        <w:commentReference w:id="0"/>
      </w:r>
    </w:p>
    <w:p w14:paraId="164EF65D" w14:textId="77777777" w:rsidR="00DB0A3A" w:rsidRDefault="00DB0A3A" w:rsidP="00B42B62">
      <w:pPr>
        <w:keepNext/>
        <w:ind w:firstLine="0"/>
      </w:pPr>
    </w:p>
    <w:p w14:paraId="6E4E035B" w14:textId="3334A694" w:rsidR="00DB0A3A" w:rsidRDefault="00DB0A3A" w:rsidP="00B42B62">
      <w:pPr>
        <w:keepNext/>
        <w:ind w:firstLine="0"/>
      </w:pPr>
      <w:r>
        <w:t>Within the following sub sections</w:t>
      </w:r>
      <w:r w:rsidR="0040562C">
        <w:t xml:space="preserve"> all</w:t>
      </w:r>
      <w:r>
        <w:t xml:space="preserve"> these components are discussed.</w:t>
      </w:r>
    </w:p>
    <w:p w14:paraId="7A7A3600" w14:textId="39F56011" w:rsidR="00586C21" w:rsidRDefault="00586C21" w:rsidP="00B42B62">
      <w:pPr>
        <w:keepNext/>
        <w:ind w:firstLine="0"/>
      </w:pPr>
      <w:r>
        <w:br w:type="page"/>
      </w:r>
    </w:p>
    <w:p w14:paraId="16B4C0DF" w14:textId="77777777" w:rsidR="00BE4472" w:rsidRDefault="00BE4472" w:rsidP="00755193">
      <w:pPr>
        <w:pStyle w:val="Heading1"/>
      </w:pPr>
      <w:r>
        <w:lastRenderedPageBreak/>
        <w:t>Front end commands</w:t>
      </w:r>
    </w:p>
    <w:p w14:paraId="2F57D965" w14:textId="66806D23" w:rsidR="00BE4472" w:rsidRDefault="006F5142" w:rsidP="00B42B62">
      <w:pPr>
        <w:keepNext/>
        <w:ind w:firstLine="0"/>
      </w:pPr>
      <w:r>
        <w:t>There exists a</w:t>
      </w:r>
      <w:r w:rsidR="000265D7">
        <w:t xml:space="preserve"> single primary command </w:t>
      </w:r>
      <w:r w:rsidR="000265D7" w:rsidRPr="000265D7">
        <w:rPr>
          <w:rStyle w:val="Codelist"/>
        </w:rPr>
        <w:t>ltfsdm</w:t>
      </w:r>
      <w:r>
        <w:t xml:space="preserve"> </w:t>
      </w:r>
      <w:r w:rsidR="003A6C2A">
        <w:t xml:space="preserve">(ltfs data management) </w:t>
      </w:r>
      <w:r>
        <w:t>to have a single interface for the user. Specific functions to manage the software are implemented by sub-commands. These sub-commands are the following:</w:t>
      </w:r>
    </w:p>
    <w:p w14:paraId="190945DA" w14:textId="77777777" w:rsidR="006F5142" w:rsidRDefault="006F5142" w:rsidP="00B42B62">
      <w:pPr>
        <w:keepNext/>
        <w:ind w:firstLine="0"/>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7"/>
        <w:gridCol w:w="6789"/>
      </w:tblGrid>
      <w:tr w:rsidR="003A6C2A" w14:paraId="4EDD1130" w14:textId="77777777" w:rsidTr="00A90985">
        <w:tc>
          <w:tcPr>
            <w:tcW w:w="1907" w:type="dxa"/>
          </w:tcPr>
          <w:p w14:paraId="7467D0E9" w14:textId="351F0CB5" w:rsidR="003A6C2A" w:rsidRDefault="003A6C2A" w:rsidP="00B42B62">
            <w:pPr>
              <w:pStyle w:val="Code"/>
              <w:keepNext/>
            </w:pPr>
            <w:r>
              <w:t>start/stop</w:t>
            </w:r>
          </w:p>
        </w:tc>
        <w:tc>
          <w:tcPr>
            <w:tcW w:w="6789" w:type="dxa"/>
          </w:tcPr>
          <w:p w14:paraId="4DC66352" w14:textId="03374483" w:rsidR="003A6C2A" w:rsidRDefault="003A6C2A" w:rsidP="00B42B62">
            <w:pPr>
              <w:keepNext/>
              <w:ind w:firstLine="0"/>
            </w:pPr>
            <w:r>
              <w:t>to start or stop the Open LTFS service in background.</w:t>
            </w:r>
          </w:p>
        </w:tc>
      </w:tr>
      <w:tr w:rsidR="008914D2" w14:paraId="0D5A32FF" w14:textId="77777777" w:rsidTr="00A90985">
        <w:tc>
          <w:tcPr>
            <w:tcW w:w="1907" w:type="dxa"/>
          </w:tcPr>
          <w:p w14:paraId="4F140A69" w14:textId="58630906" w:rsidR="008914D2" w:rsidRDefault="008914D2" w:rsidP="00B42B62">
            <w:pPr>
              <w:pStyle w:val="Code"/>
              <w:keepNext/>
            </w:pPr>
            <w:r>
              <w:t>status</w:t>
            </w:r>
          </w:p>
        </w:tc>
        <w:tc>
          <w:tcPr>
            <w:tcW w:w="6789" w:type="dxa"/>
          </w:tcPr>
          <w:p w14:paraId="4EE048EB" w14:textId="6A5E0158" w:rsidR="008914D2" w:rsidRDefault="008914D2" w:rsidP="00B42B62">
            <w:pPr>
              <w:keepNext/>
              <w:ind w:firstLine="0"/>
            </w:pPr>
            <w:r>
              <w:t>to see the status of the Open LTFS service.</w:t>
            </w:r>
          </w:p>
        </w:tc>
      </w:tr>
      <w:tr w:rsidR="003A6C2A" w14:paraId="6B87A046" w14:textId="77777777" w:rsidTr="00A90985">
        <w:tc>
          <w:tcPr>
            <w:tcW w:w="1907" w:type="dxa"/>
          </w:tcPr>
          <w:p w14:paraId="31603FA7" w14:textId="35C26E4D" w:rsidR="003A6C2A" w:rsidRDefault="003A6C2A" w:rsidP="00B42B62">
            <w:pPr>
              <w:pStyle w:val="Code"/>
              <w:keepNext/>
            </w:pPr>
            <w:r>
              <w:t>migrate</w:t>
            </w:r>
          </w:p>
        </w:tc>
        <w:tc>
          <w:tcPr>
            <w:tcW w:w="6789" w:type="dxa"/>
          </w:tcPr>
          <w:p w14:paraId="5476C59B" w14:textId="339A722F" w:rsidR="003A6C2A" w:rsidRDefault="003A6C2A" w:rsidP="00B42B62">
            <w:pPr>
              <w:keepNext/>
              <w:ind w:firstLine="0"/>
            </w:pPr>
            <w:r>
              <w:t>to migrate file system objects from the local file system to tape.</w:t>
            </w:r>
          </w:p>
        </w:tc>
      </w:tr>
      <w:tr w:rsidR="003A6C2A" w14:paraId="78CDA808" w14:textId="77777777" w:rsidTr="00A90985">
        <w:tc>
          <w:tcPr>
            <w:tcW w:w="1907" w:type="dxa"/>
          </w:tcPr>
          <w:p w14:paraId="4D1C9CE2" w14:textId="7F0E5324" w:rsidR="003A6C2A" w:rsidRDefault="003A6C2A" w:rsidP="00B42B62">
            <w:pPr>
              <w:pStyle w:val="Code"/>
              <w:keepNext/>
            </w:pPr>
            <w:r>
              <w:t>recall</w:t>
            </w:r>
          </w:p>
        </w:tc>
        <w:tc>
          <w:tcPr>
            <w:tcW w:w="6789" w:type="dxa"/>
          </w:tcPr>
          <w:p w14:paraId="5DBB62E4" w14:textId="471B3CB5" w:rsidR="003A6C2A" w:rsidRDefault="003A6C2A" w:rsidP="00B42B62">
            <w:pPr>
              <w:keepNext/>
              <w:ind w:firstLine="0"/>
            </w:pPr>
            <w:r>
              <w:t>to recall file system objects back from tape to local disk.</w:t>
            </w:r>
          </w:p>
        </w:tc>
      </w:tr>
      <w:tr w:rsidR="003A6C2A" w14:paraId="3D5DF628" w14:textId="77777777" w:rsidTr="00A90985">
        <w:tc>
          <w:tcPr>
            <w:tcW w:w="1907" w:type="dxa"/>
          </w:tcPr>
          <w:p w14:paraId="04B427A2" w14:textId="288A7A7D" w:rsidR="003A6C2A" w:rsidRDefault="003A6C2A" w:rsidP="00B42B62">
            <w:pPr>
              <w:pStyle w:val="Code"/>
              <w:keepNext/>
            </w:pPr>
            <w:r>
              <w:t>list</w:t>
            </w:r>
          </w:p>
        </w:tc>
        <w:tc>
          <w:tcPr>
            <w:tcW w:w="6789" w:type="dxa"/>
          </w:tcPr>
          <w:p w14:paraId="0E61148C" w14:textId="7719D7B5" w:rsidR="003A6C2A" w:rsidRDefault="003A6C2A" w:rsidP="00B42B62">
            <w:pPr>
              <w:keepNext/>
              <w:ind w:firstLine="0"/>
            </w:pPr>
            <w:r>
              <w:t>to list the migration status of one or a set of file system objects.</w:t>
            </w:r>
          </w:p>
        </w:tc>
      </w:tr>
      <w:tr w:rsidR="003A6C2A" w14:paraId="5B6C219F" w14:textId="77777777" w:rsidTr="00A90985">
        <w:tc>
          <w:tcPr>
            <w:tcW w:w="1907" w:type="dxa"/>
          </w:tcPr>
          <w:p w14:paraId="58B93851" w14:textId="6389DB8F" w:rsidR="003A6C2A" w:rsidRDefault="003A6C2A" w:rsidP="00B42B62">
            <w:pPr>
              <w:pStyle w:val="Code"/>
              <w:keepNext/>
            </w:pPr>
            <w:r>
              <w:t>reclaim</w:t>
            </w:r>
          </w:p>
        </w:tc>
        <w:tc>
          <w:tcPr>
            <w:tcW w:w="6789" w:type="dxa"/>
          </w:tcPr>
          <w:p w14:paraId="54B268D2" w14:textId="21F932D1" w:rsidR="003A6C2A" w:rsidRDefault="003A6C2A" w:rsidP="00B42B62">
            <w:pPr>
              <w:keepNext/>
              <w:ind w:firstLine="0"/>
            </w:pPr>
            <w:r>
              <w:t>to reclaim space on one or a set of tapes.</w:t>
            </w:r>
          </w:p>
        </w:tc>
      </w:tr>
      <w:tr w:rsidR="003A6C2A" w14:paraId="72B5DA85" w14:textId="77777777" w:rsidTr="00A90985">
        <w:tc>
          <w:tcPr>
            <w:tcW w:w="1907" w:type="dxa"/>
          </w:tcPr>
          <w:p w14:paraId="5E52A8BA" w14:textId="3AB8E819" w:rsidR="003A6C2A" w:rsidRDefault="003A6C2A" w:rsidP="00B42B62">
            <w:pPr>
              <w:pStyle w:val="Code"/>
              <w:keepNext/>
            </w:pPr>
            <w:r>
              <w:t>config</w:t>
            </w:r>
          </w:p>
        </w:tc>
        <w:tc>
          <w:tcPr>
            <w:tcW w:w="6789" w:type="dxa"/>
          </w:tcPr>
          <w:p w14:paraId="241FCADA" w14:textId="35753AF5" w:rsidR="003A6C2A" w:rsidRDefault="003A6C2A" w:rsidP="00B42B62">
            <w:pPr>
              <w:keepNext/>
              <w:ind w:firstLine="0"/>
            </w:pPr>
            <w:r>
              <w:t>to initially set or change the configuration.</w:t>
            </w:r>
          </w:p>
        </w:tc>
      </w:tr>
      <w:tr w:rsidR="003A6C2A" w14:paraId="61DF54C8" w14:textId="77777777" w:rsidTr="00A90985">
        <w:tc>
          <w:tcPr>
            <w:tcW w:w="1907" w:type="dxa"/>
          </w:tcPr>
          <w:p w14:paraId="458D0B8A" w14:textId="62ACD72E" w:rsidR="003A6C2A" w:rsidRDefault="003A6C2A" w:rsidP="00B42B62">
            <w:pPr>
              <w:pStyle w:val="Code"/>
              <w:keepNext/>
            </w:pPr>
            <w:r>
              <w:t>check</w:t>
            </w:r>
          </w:p>
        </w:tc>
        <w:tc>
          <w:tcPr>
            <w:tcW w:w="6789" w:type="dxa"/>
          </w:tcPr>
          <w:p w14:paraId="4F008446" w14:textId="6D639AC0" w:rsidR="003A6C2A" w:rsidRDefault="003A6C2A" w:rsidP="00B42B62">
            <w:pPr>
              <w:keepNext/>
              <w:ind w:firstLine="0"/>
            </w:pPr>
            <w:r>
              <w:t>to check the consistency of a tape.</w:t>
            </w:r>
          </w:p>
        </w:tc>
      </w:tr>
      <w:tr w:rsidR="003A6C2A" w14:paraId="1B1265B4" w14:textId="77777777" w:rsidTr="00A90985">
        <w:tc>
          <w:tcPr>
            <w:tcW w:w="1907" w:type="dxa"/>
          </w:tcPr>
          <w:p w14:paraId="4FC47750" w14:textId="1BC7E039" w:rsidR="003A6C2A" w:rsidRDefault="003A6C2A" w:rsidP="00B42B62">
            <w:pPr>
              <w:pStyle w:val="Code"/>
              <w:keepNext/>
            </w:pPr>
            <w:r>
              <w:t>format</w:t>
            </w:r>
          </w:p>
        </w:tc>
        <w:tc>
          <w:tcPr>
            <w:tcW w:w="6789" w:type="dxa"/>
          </w:tcPr>
          <w:p w14:paraId="3F221F2A" w14:textId="2134981C" w:rsidR="003A6C2A" w:rsidRDefault="003A6C2A" w:rsidP="00B42B62">
            <w:pPr>
              <w:keepNext/>
              <w:ind w:firstLine="0"/>
            </w:pPr>
            <w:r>
              <w:t>to format a tape.</w:t>
            </w:r>
          </w:p>
        </w:tc>
      </w:tr>
      <w:tr w:rsidR="003A6C2A" w14:paraId="4DEDC599" w14:textId="77777777" w:rsidTr="00A90985">
        <w:tc>
          <w:tcPr>
            <w:tcW w:w="1907" w:type="dxa"/>
          </w:tcPr>
          <w:p w14:paraId="2BD45CE5" w14:textId="6E699350" w:rsidR="003A6C2A" w:rsidRDefault="003A6C2A" w:rsidP="00B42B62">
            <w:pPr>
              <w:pStyle w:val="Code"/>
              <w:keepNext/>
            </w:pPr>
            <w:r>
              <w:t>info …</w:t>
            </w:r>
          </w:p>
        </w:tc>
        <w:tc>
          <w:tcPr>
            <w:tcW w:w="6789" w:type="dxa"/>
          </w:tcPr>
          <w:p w14:paraId="0CFC8101" w14:textId="5DDA8DAF" w:rsidR="003A6C2A" w:rsidRDefault="003A6C2A" w:rsidP="00B42B62">
            <w:pPr>
              <w:keepNext/>
              <w:ind w:firstLine="0"/>
            </w:pPr>
            <w:r>
              <w:t>to show status information for various components (tape, drives, etc.).</w:t>
            </w:r>
          </w:p>
        </w:tc>
      </w:tr>
    </w:tbl>
    <w:p w14:paraId="4FF7B038" w14:textId="77777777" w:rsidR="006F5142" w:rsidRDefault="006F5142" w:rsidP="00B42B62">
      <w:pPr>
        <w:keepNext/>
        <w:ind w:left="360" w:firstLine="0"/>
      </w:pPr>
    </w:p>
    <w:p w14:paraId="1BA47FD2" w14:textId="56FA8495" w:rsidR="00254C6C" w:rsidRDefault="003A6C2A" w:rsidP="00B42B62">
      <w:pPr>
        <w:keepNext/>
        <w:ind w:firstLine="0"/>
        <w:rPr>
          <w:ins w:id="1" w:author="Martin Petermann" w:date="2016-07-28T14:07:00Z"/>
        </w:rPr>
      </w:pPr>
      <w:r>
        <w:t>An API exists to implement these commands which performs the communication between the front end and the back end service. This API also can be used by other applications to i</w:t>
      </w:r>
      <w:r w:rsidR="00857CD8">
        <w:t>mplement further functionality.</w:t>
      </w:r>
    </w:p>
    <w:p w14:paraId="241EE74D" w14:textId="77777777" w:rsidR="00AB2310" w:rsidRDefault="00AB2310" w:rsidP="00B42B62">
      <w:pPr>
        <w:keepNext/>
        <w:ind w:firstLine="0"/>
        <w:rPr>
          <w:ins w:id="2" w:author="Martin Petermann" w:date="2016-07-28T14:07:00Z"/>
        </w:rPr>
      </w:pPr>
    </w:p>
    <w:p w14:paraId="509C39AE" w14:textId="73AE0A33" w:rsidR="00AB2310" w:rsidRPr="00A73DA7" w:rsidRDefault="006A0496">
      <w:pPr>
        <w:pStyle w:val="Heading1"/>
        <w:numPr>
          <w:ilvl w:val="2"/>
          <w:numId w:val="4"/>
        </w:numPr>
        <w:rPr>
          <w:ins w:id="3" w:author="Martin Petermann" w:date="2016-07-28T14:07:00Z"/>
          <w:rFonts w:ascii="Andale Mono" w:hAnsi="Andale Mono"/>
          <w:rPrChange w:id="4" w:author="Martin Petermann" w:date="2016-07-28T14:13:00Z">
            <w:rPr>
              <w:ins w:id="5" w:author="Martin Petermann" w:date="2016-07-28T14:07:00Z"/>
            </w:rPr>
          </w:rPrChange>
        </w:rPr>
        <w:pPrChange w:id="6" w:author="Martin Petermann" w:date="2016-07-28T14:10:00Z">
          <w:pPr>
            <w:keepNext/>
            <w:ind w:firstLine="0"/>
          </w:pPr>
        </w:pPrChange>
      </w:pPr>
      <w:ins w:id="7" w:author="Martin Petermann" w:date="2016-07-28T14:07:00Z">
        <w:r w:rsidRPr="00A73DA7">
          <w:rPr>
            <w:rFonts w:ascii="Andale Mono" w:hAnsi="Andale Mono"/>
            <w:rPrChange w:id="8" w:author="Martin Petermann" w:date="2016-07-28T14:13:00Z">
              <w:rPr/>
            </w:rPrChange>
          </w:rPr>
          <w:t>ltfsdm start/stop</w:t>
        </w:r>
      </w:ins>
    </w:p>
    <w:p w14:paraId="0A8CA158" w14:textId="77777777" w:rsidR="006A0496" w:rsidRDefault="006A0496" w:rsidP="00B42B62">
      <w:pPr>
        <w:keepNext/>
        <w:ind w:firstLine="0"/>
        <w:rPr>
          <w:ins w:id="9" w:author="Martin Petermann" w:date="2016-07-28T14:14:00Z"/>
        </w:rPr>
      </w:pPr>
    </w:p>
    <w:p w14:paraId="7A473D97" w14:textId="51D1FF3C" w:rsidR="00CE6AFB" w:rsidRDefault="00B60380">
      <w:pPr>
        <w:pStyle w:val="Code"/>
        <w:rPr>
          <w:ins w:id="10" w:author="Martin Petermann" w:date="2016-07-28T14:17:00Z"/>
        </w:rPr>
        <w:pPrChange w:id="11" w:author="Martin Petermann" w:date="2016-07-28T14:18:00Z">
          <w:pPr>
            <w:keepNext/>
            <w:ind w:firstLine="0"/>
          </w:pPr>
        </w:pPrChange>
      </w:pPr>
      <w:ins w:id="12" w:author="Martin Petermann" w:date="2016-07-28T14:17:00Z">
        <w:r>
          <w:t>ltfsdm start</w:t>
        </w:r>
      </w:ins>
    </w:p>
    <w:p w14:paraId="6DC8F7A9" w14:textId="201E00C2" w:rsidR="00B60380" w:rsidRDefault="00B60380">
      <w:pPr>
        <w:pStyle w:val="Code"/>
        <w:rPr>
          <w:ins w:id="13" w:author="Martin Petermann" w:date="2016-07-28T14:18:00Z"/>
        </w:rPr>
        <w:pPrChange w:id="14" w:author="Martin Petermann" w:date="2016-07-28T14:18:00Z">
          <w:pPr>
            <w:keepNext/>
            <w:ind w:firstLine="0"/>
          </w:pPr>
        </w:pPrChange>
      </w:pPr>
      <w:ins w:id="15" w:author="Martin Petermann" w:date="2016-07-28T14:18:00Z">
        <w:r>
          <w:t>ltfsdm stop</w:t>
        </w:r>
      </w:ins>
    </w:p>
    <w:p w14:paraId="773AA6CD" w14:textId="77777777" w:rsidR="00B60380" w:rsidRDefault="00B60380" w:rsidP="00B42B62">
      <w:pPr>
        <w:keepNext/>
        <w:ind w:firstLine="0"/>
        <w:rPr>
          <w:ins w:id="16" w:author="Martin Petermann" w:date="2016-07-28T14:18:00Z"/>
        </w:rPr>
      </w:pPr>
    </w:p>
    <w:p w14:paraId="0CADD659" w14:textId="18F8A03C" w:rsidR="00B60380" w:rsidRDefault="00B60380" w:rsidP="00B42B62">
      <w:pPr>
        <w:keepNext/>
        <w:ind w:firstLine="0"/>
        <w:rPr>
          <w:ins w:id="17" w:author="Martin Petermann" w:date="2016-07-28T14:18:00Z"/>
        </w:rPr>
      </w:pPr>
      <w:ins w:id="18" w:author="Martin Petermann" w:date="2016-07-28T14:18:00Z">
        <w:r>
          <w:t>These commands start and stop the ltfsdm service (ltfsdmd).</w:t>
        </w:r>
      </w:ins>
      <w:ins w:id="19" w:author="Martin Petermann" w:date="2016-09-14T13:31:00Z">
        <w:r w:rsidR="00B82817">
          <w:t xml:space="preserve"> Only one ltfsdm service can run at a time.</w:t>
        </w:r>
      </w:ins>
    </w:p>
    <w:p w14:paraId="3A0FD6BD" w14:textId="77777777" w:rsidR="00B60380" w:rsidRDefault="00B60380" w:rsidP="00B42B62">
      <w:pPr>
        <w:keepNext/>
        <w:ind w:firstLine="0"/>
        <w:rPr>
          <w:ins w:id="20" w:author="Martin Petermann" w:date="2016-07-28T14:09:00Z"/>
        </w:rPr>
      </w:pPr>
    </w:p>
    <w:p w14:paraId="0DF46407" w14:textId="48FCC633" w:rsidR="006A0496" w:rsidRPr="00A73DA7" w:rsidRDefault="006A0496">
      <w:pPr>
        <w:pStyle w:val="Heading1"/>
        <w:numPr>
          <w:ilvl w:val="2"/>
          <w:numId w:val="4"/>
        </w:numPr>
        <w:rPr>
          <w:ins w:id="21" w:author="Martin Petermann" w:date="2016-07-28T14:07:00Z"/>
          <w:rFonts w:ascii="Andale Mono" w:hAnsi="Andale Mono"/>
          <w:rPrChange w:id="22" w:author="Martin Petermann" w:date="2016-07-28T14:13:00Z">
            <w:rPr>
              <w:ins w:id="23" w:author="Martin Petermann" w:date="2016-07-28T14:07:00Z"/>
            </w:rPr>
          </w:rPrChange>
        </w:rPr>
        <w:pPrChange w:id="24" w:author="Martin Petermann" w:date="2016-07-28T14:10:00Z">
          <w:pPr>
            <w:keepNext/>
            <w:ind w:firstLine="0"/>
          </w:pPr>
        </w:pPrChange>
      </w:pPr>
      <w:ins w:id="25" w:author="Martin Petermann" w:date="2016-07-28T14:07:00Z">
        <w:r w:rsidRPr="00A73DA7">
          <w:rPr>
            <w:rFonts w:ascii="Andale Mono" w:hAnsi="Andale Mono"/>
            <w:rPrChange w:id="26" w:author="Martin Petermann" w:date="2016-07-28T14:13:00Z">
              <w:rPr/>
            </w:rPrChange>
          </w:rPr>
          <w:t>ltfsdm status</w:t>
        </w:r>
      </w:ins>
    </w:p>
    <w:p w14:paraId="501652BB" w14:textId="77777777" w:rsidR="006A0496" w:rsidRDefault="006A0496" w:rsidP="00B42B62">
      <w:pPr>
        <w:keepNext/>
        <w:ind w:firstLine="0"/>
        <w:rPr>
          <w:ins w:id="27" w:author="Martin Petermann" w:date="2016-07-28T14:09:00Z"/>
        </w:rPr>
      </w:pPr>
    </w:p>
    <w:p w14:paraId="76CA466D" w14:textId="209BBE34" w:rsidR="006A0496" w:rsidRPr="00A73DA7" w:rsidRDefault="006A0496">
      <w:pPr>
        <w:pStyle w:val="Heading1"/>
        <w:numPr>
          <w:ilvl w:val="2"/>
          <w:numId w:val="4"/>
        </w:numPr>
        <w:rPr>
          <w:ins w:id="28" w:author="Martin Petermann" w:date="2016-07-28T14:07:00Z"/>
          <w:rFonts w:ascii="Andale Mono" w:hAnsi="Andale Mono"/>
          <w:rPrChange w:id="29" w:author="Martin Petermann" w:date="2016-07-28T14:13:00Z">
            <w:rPr>
              <w:ins w:id="30" w:author="Martin Petermann" w:date="2016-07-28T14:07:00Z"/>
            </w:rPr>
          </w:rPrChange>
        </w:rPr>
        <w:pPrChange w:id="31" w:author="Martin Petermann" w:date="2016-07-28T14:11:00Z">
          <w:pPr>
            <w:keepNext/>
            <w:ind w:firstLine="0"/>
          </w:pPr>
        </w:pPrChange>
      </w:pPr>
      <w:ins w:id="32" w:author="Martin Petermann" w:date="2016-07-28T14:07:00Z">
        <w:r w:rsidRPr="00A73DA7">
          <w:rPr>
            <w:rFonts w:ascii="Andale Mono" w:hAnsi="Andale Mono"/>
            <w:rPrChange w:id="33" w:author="Martin Petermann" w:date="2016-07-28T14:13:00Z">
              <w:rPr/>
            </w:rPrChange>
          </w:rPr>
          <w:t>ltfsdm migrate</w:t>
        </w:r>
      </w:ins>
    </w:p>
    <w:p w14:paraId="0370BEC2" w14:textId="77777777" w:rsidR="006A0496" w:rsidRDefault="006A0496" w:rsidP="00B42B62">
      <w:pPr>
        <w:keepNext/>
        <w:ind w:firstLine="0"/>
        <w:rPr>
          <w:ins w:id="34" w:author="Martin Petermann" w:date="2016-07-28T14:57:00Z"/>
        </w:rPr>
      </w:pPr>
    </w:p>
    <w:p w14:paraId="74A669F7" w14:textId="77777777" w:rsidR="0083151D" w:rsidRPr="0083151D" w:rsidRDefault="0083151D" w:rsidP="0083151D">
      <w:pPr>
        <w:keepNext/>
        <w:ind w:firstLine="0"/>
        <w:rPr>
          <w:ins w:id="35" w:author="Martin Petermann" w:date="2016-09-14T12:29:00Z"/>
          <w:rFonts w:ascii="Andale Mono" w:hAnsi="Andale Mono"/>
        </w:rPr>
      </w:pPr>
      <w:ins w:id="36" w:author="Martin Petermann" w:date="2016-09-14T12:29:00Z">
        <w:r w:rsidRPr="0083151D">
          <w:rPr>
            <w:rFonts w:ascii="Andale Mono" w:hAnsi="Andale Mono"/>
          </w:rPr>
          <w:t>ltfsdm migrate -h</w:t>
        </w:r>
      </w:ins>
    </w:p>
    <w:p w14:paraId="2F3C26B0" w14:textId="65802955" w:rsidR="0083151D" w:rsidRPr="0083151D" w:rsidRDefault="0083151D" w:rsidP="0083151D">
      <w:pPr>
        <w:keepNext/>
        <w:ind w:firstLine="0"/>
        <w:rPr>
          <w:ins w:id="37" w:author="Martin Petermann" w:date="2016-09-14T12:29:00Z"/>
          <w:rFonts w:ascii="Andale Mono" w:hAnsi="Andale Mono"/>
        </w:rPr>
      </w:pPr>
      <w:ins w:id="38" w:author="Martin Petermann" w:date="2016-09-14T12:29:00Z">
        <w:r w:rsidRPr="0083151D">
          <w:rPr>
            <w:rFonts w:ascii="Andale Mono" w:hAnsi="Andale Mono"/>
          </w:rPr>
          <w:t xml:space="preserve">ltfsdm migrate [-w] [-p] </w:t>
        </w:r>
      </w:ins>
      <w:ins w:id="39" w:author="Martin Petermann" w:date="2016-09-14T13:45:00Z">
        <w:r w:rsidR="00D80708">
          <w:rPr>
            <w:rFonts w:ascii="Andale Mono" w:hAnsi="Andale Mono"/>
          </w:rPr>
          <w:t xml:space="preserve">[-r &lt;request number&gt;] </w:t>
        </w:r>
      </w:ins>
      <w:ins w:id="40" w:author="Martin Petermann" w:date="2016-09-14T12:29:00Z">
        <w:r w:rsidRPr="0083151D">
          <w:rPr>
            <w:rFonts w:ascii="Andale Mono" w:hAnsi="Andale Mono"/>
          </w:rPr>
          <w:t>&lt;file name&gt; …</w:t>
        </w:r>
      </w:ins>
    </w:p>
    <w:p w14:paraId="31A4EE74" w14:textId="7859DD36" w:rsidR="0083151D" w:rsidRDefault="0083151D" w:rsidP="0083151D">
      <w:pPr>
        <w:keepNext/>
        <w:ind w:firstLine="0"/>
        <w:rPr>
          <w:ins w:id="41" w:author="Martin Petermann" w:date="2016-09-14T13:13:00Z"/>
          <w:rFonts w:ascii="Andale Mono" w:hAnsi="Andale Mono"/>
        </w:rPr>
      </w:pPr>
      <w:ins w:id="42" w:author="Martin Petermann" w:date="2016-09-14T12:29:00Z">
        <w:r w:rsidRPr="0083151D">
          <w:rPr>
            <w:rFonts w:ascii="Andale Mono" w:hAnsi="Andale Mono"/>
          </w:rPr>
          <w:t xml:space="preserve">ltfsdm migrate [-w] [-p] </w:t>
        </w:r>
      </w:ins>
      <w:ins w:id="43" w:author="Martin Petermann" w:date="2016-09-14T13:45:00Z">
        <w:r w:rsidR="00D80708">
          <w:rPr>
            <w:rFonts w:ascii="Andale Mono" w:hAnsi="Andale Mono"/>
          </w:rPr>
          <w:t xml:space="preserve">[-r &lt;request number&gt;] </w:t>
        </w:r>
      </w:ins>
      <w:ins w:id="44" w:author="Martin Petermann" w:date="2016-09-14T12:29:00Z">
        <w:r w:rsidRPr="0083151D">
          <w:rPr>
            <w:rFonts w:ascii="Andale Mono" w:hAnsi="Andale Mono"/>
          </w:rPr>
          <w:t>-f &lt;file list&gt;</w:t>
        </w:r>
      </w:ins>
    </w:p>
    <w:p w14:paraId="092EDDD2" w14:textId="77777777" w:rsidR="00396C89" w:rsidRDefault="00396C89" w:rsidP="00396C89">
      <w:pPr>
        <w:ind w:firstLine="0"/>
        <w:rPr>
          <w:ins w:id="45" w:author="Martin Petermann" w:date="2016-09-14T13:13:00Z"/>
        </w:rPr>
        <w:pPrChange w:id="46" w:author="Martin Petermann" w:date="2016-09-14T13:13:00Z">
          <w:pPr>
            <w:keepNext/>
            <w:ind w:firstLine="0"/>
          </w:pPr>
        </w:pPrChange>
      </w:pPr>
    </w:p>
    <w:p w14:paraId="21696A72" w14:textId="258A9454" w:rsidR="00B82817" w:rsidRDefault="00396C89" w:rsidP="00396C89">
      <w:pPr>
        <w:ind w:firstLine="0"/>
        <w:rPr>
          <w:ins w:id="47" w:author="Martin Petermann" w:date="2016-09-14T13:35:00Z"/>
        </w:rPr>
        <w:pPrChange w:id="48" w:author="Martin Petermann" w:date="2016-09-14T13:13:00Z">
          <w:pPr>
            <w:keepNext/>
            <w:ind w:firstLine="0"/>
          </w:pPr>
        </w:pPrChange>
      </w:pPr>
      <w:ins w:id="49" w:author="Martin Petermann" w:date="2016-09-14T13:15:00Z">
        <w:r>
          <w:t>The migrate command is used to migrate one or more files into premigrated or migrated state.</w:t>
        </w:r>
      </w:ins>
      <w:ins w:id="50" w:author="Martin Petermann" w:date="2016-09-14T13:28:00Z">
        <w:r w:rsidR="001F1ECB">
          <w:t xml:space="preserve"> </w:t>
        </w:r>
        <w:r w:rsidR="00B82817">
          <w:t xml:space="preserve">The file names can be provided </w:t>
        </w:r>
      </w:ins>
      <w:ins w:id="51" w:author="Martin Petermann" w:date="2016-09-14T13:30:00Z">
        <w:r w:rsidR="00B82817">
          <w:t xml:space="preserve">as parameters of the command or in a file list. </w:t>
        </w:r>
      </w:ins>
      <w:ins w:id="52" w:author="Martin Petermann" w:date="2016-09-14T13:31:00Z">
        <w:r w:rsidR="00B82817">
          <w:t xml:space="preserve">It can be chosen if the command returns </w:t>
        </w:r>
      </w:ins>
      <w:ins w:id="53" w:author="Martin Petermann" w:date="2016-09-14T13:33:00Z">
        <w:r w:rsidR="00B82817">
          <w:t>immediately</w:t>
        </w:r>
      </w:ins>
      <w:ins w:id="54" w:author="Martin Petermann" w:date="2016-09-14T13:31:00Z">
        <w:r w:rsidR="00B82817">
          <w:t xml:space="preserve"> </w:t>
        </w:r>
      </w:ins>
      <w:ins w:id="55" w:author="Martin Petermann" w:date="2016-09-14T13:33:00Z">
        <w:r w:rsidR="00B82817">
          <w:t>and provide a request number that can be used with the</w:t>
        </w:r>
      </w:ins>
      <w:ins w:id="56" w:author="Martin Petermann" w:date="2016-09-14T13:34:00Z">
        <w:r w:rsidR="00B82817">
          <w:t xml:space="preserve"> </w:t>
        </w:r>
        <w:r w:rsidR="00B82817" w:rsidRPr="00B82817">
          <w:rPr>
            <w:rFonts w:ascii="Andale Mono" w:hAnsi="Andale Mono"/>
            <w:rPrChange w:id="57" w:author="Martin Petermann" w:date="2016-09-14T13:35:00Z">
              <w:rPr/>
            </w:rPrChange>
          </w:rPr>
          <w:t>ltfsdm info request</w:t>
        </w:r>
        <w:r w:rsidR="00B82817">
          <w:t xml:space="preserve"> command to see if the </w:t>
        </w:r>
      </w:ins>
      <w:ins w:id="58" w:author="Martin Petermann" w:date="2016-09-14T13:35:00Z">
        <w:r w:rsidR="00B82817">
          <w:t>request is finished or the command will be blocked.</w:t>
        </w:r>
      </w:ins>
      <w:ins w:id="59" w:author="Martin Petermann" w:date="2016-09-14T13:46:00Z">
        <w:r w:rsidR="00D80708">
          <w:t xml:space="preserve"> A request number can be specified to add additional file names to a </w:t>
        </w:r>
      </w:ins>
      <w:ins w:id="60" w:author="Martin Petermann" w:date="2016-09-14T13:47:00Z">
        <w:r w:rsidR="00D80708">
          <w:t>migration request previously started.</w:t>
        </w:r>
      </w:ins>
      <w:ins w:id="61" w:author="Martin Petermann" w:date="2016-09-14T13:46:00Z">
        <w:r w:rsidR="00D80708">
          <w:t xml:space="preserve"> </w:t>
        </w:r>
      </w:ins>
    </w:p>
    <w:p w14:paraId="652AE4B3" w14:textId="77777777" w:rsidR="00B82817" w:rsidRDefault="00B82817" w:rsidP="00396C89">
      <w:pPr>
        <w:ind w:firstLine="0"/>
        <w:rPr>
          <w:ins w:id="62" w:author="Martin Petermann" w:date="2016-09-14T13:35:00Z"/>
        </w:rPr>
        <w:pPrChange w:id="63" w:author="Martin Petermann" w:date="2016-09-14T13:13:00Z">
          <w:pPr>
            <w:keepNext/>
            <w:ind w:firstLine="0"/>
          </w:pPr>
        </w:pPrChange>
      </w:pPr>
    </w:p>
    <w:p w14:paraId="15340761" w14:textId="46F0E98A" w:rsidR="00B82817" w:rsidRDefault="00B82817" w:rsidP="00396C89">
      <w:pPr>
        <w:ind w:firstLine="0"/>
        <w:rPr>
          <w:ins w:id="64" w:author="Martin Petermann" w:date="2016-09-14T13:38:00Z"/>
        </w:rPr>
        <w:pPrChange w:id="65" w:author="Martin Petermann" w:date="2016-09-14T13:13:00Z">
          <w:pPr>
            <w:keepNext/>
            <w:ind w:firstLine="0"/>
          </w:pPr>
        </w:pPrChange>
      </w:pPr>
      <w:ins w:id="66" w:author="Martin Petermann" w:date="2016-09-14T13:35:00Z">
        <w:r>
          <w:t>Options:</w:t>
        </w:r>
      </w:ins>
    </w:p>
    <w:p w14:paraId="7D2B21D8" w14:textId="77777777" w:rsidR="00B82817" w:rsidRDefault="00B82817" w:rsidP="00396C89">
      <w:pPr>
        <w:ind w:firstLine="0"/>
        <w:rPr>
          <w:ins w:id="67" w:author="Martin Petermann" w:date="2016-09-14T13:38:00Z"/>
        </w:rPr>
        <w:pPrChange w:id="68" w:author="Martin Petermann" w:date="2016-09-14T13:13:00Z">
          <w:pPr>
            <w:keepNext/>
            <w:ind w:firstLine="0"/>
          </w:pPr>
        </w:pPrChange>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69" w:author="Martin Petermann" w:date="2016-09-14T13:40:00Z">
          <w:tblPr>
            <w:tblStyle w:val="TableGrid"/>
            <w:tblW w:w="0" w:type="auto"/>
            <w:tblLook w:val="04A0" w:firstRow="1" w:lastRow="0" w:firstColumn="1" w:lastColumn="0" w:noHBand="0" w:noVBand="1"/>
          </w:tblPr>
        </w:tblPrChange>
      </w:tblPr>
      <w:tblGrid>
        <w:gridCol w:w="603"/>
        <w:gridCol w:w="8453"/>
        <w:tblGridChange w:id="70">
          <w:tblGrid>
            <w:gridCol w:w="5"/>
            <w:gridCol w:w="598"/>
            <w:gridCol w:w="254"/>
            <w:gridCol w:w="8199"/>
            <w:gridCol w:w="5"/>
          </w:tblGrid>
        </w:tblGridChange>
      </w:tblGrid>
      <w:tr w:rsidR="00E55777" w14:paraId="524B926B" w14:textId="77777777" w:rsidTr="00E55777">
        <w:trPr>
          <w:ins w:id="71" w:author="Martin Petermann" w:date="2016-09-14T13:38:00Z"/>
          <w:trPrChange w:id="72" w:author="Martin Petermann" w:date="2016-09-14T13:40:00Z">
            <w:trPr>
              <w:gridBefore w:val="1"/>
            </w:trPr>
          </w:trPrChange>
        </w:trPr>
        <w:tc>
          <w:tcPr>
            <w:tcW w:w="603" w:type="dxa"/>
            <w:tcPrChange w:id="73" w:author="Martin Petermann" w:date="2016-09-14T13:40:00Z">
              <w:tcPr>
                <w:tcW w:w="852" w:type="dxa"/>
                <w:gridSpan w:val="2"/>
              </w:tcPr>
            </w:tcPrChange>
          </w:tcPr>
          <w:p w14:paraId="0396CA8C" w14:textId="01ACF79B" w:rsidR="00E55777" w:rsidRDefault="00E55777" w:rsidP="00396C89">
            <w:pPr>
              <w:ind w:firstLine="0"/>
              <w:rPr>
                <w:ins w:id="74" w:author="Martin Petermann" w:date="2016-09-14T13:38:00Z"/>
              </w:rPr>
            </w:pPr>
            <w:ins w:id="75" w:author="Martin Petermann" w:date="2016-09-14T13:38:00Z">
              <w:r>
                <w:t>-h</w:t>
              </w:r>
            </w:ins>
          </w:p>
        </w:tc>
        <w:tc>
          <w:tcPr>
            <w:tcW w:w="8453" w:type="dxa"/>
            <w:tcPrChange w:id="76" w:author="Martin Petermann" w:date="2016-09-14T13:40:00Z">
              <w:tcPr>
                <w:tcW w:w="8204" w:type="dxa"/>
                <w:gridSpan w:val="2"/>
              </w:tcPr>
            </w:tcPrChange>
          </w:tcPr>
          <w:p w14:paraId="4AE51B0D" w14:textId="21DF5EEF" w:rsidR="00E55777" w:rsidRDefault="00E55777" w:rsidP="00396C89">
            <w:pPr>
              <w:ind w:firstLine="0"/>
              <w:rPr>
                <w:ins w:id="77" w:author="Martin Petermann" w:date="2016-09-14T13:38:00Z"/>
              </w:rPr>
            </w:pPr>
            <w:ins w:id="78" w:author="Martin Petermann" w:date="2016-09-14T13:39:00Z">
              <w:r>
                <w:t>information about usage is provided</w:t>
              </w:r>
            </w:ins>
          </w:p>
        </w:tc>
      </w:tr>
      <w:tr w:rsidR="00E55777" w14:paraId="68818CAC" w14:textId="77777777" w:rsidTr="00E55777">
        <w:trPr>
          <w:ins w:id="79" w:author="Martin Petermann" w:date="2016-09-14T13:38:00Z"/>
          <w:trPrChange w:id="80" w:author="Martin Petermann" w:date="2016-09-14T13:40:00Z">
            <w:trPr>
              <w:gridBefore w:val="1"/>
            </w:trPr>
          </w:trPrChange>
        </w:trPr>
        <w:tc>
          <w:tcPr>
            <w:tcW w:w="603" w:type="dxa"/>
            <w:tcPrChange w:id="81" w:author="Martin Petermann" w:date="2016-09-14T13:40:00Z">
              <w:tcPr>
                <w:tcW w:w="852" w:type="dxa"/>
                <w:gridSpan w:val="2"/>
              </w:tcPr>
            </w:tcPrChange>
          </w:tcPr>
          <w:p w14:paraId="383D04C3" w14:textId="63A396A6" w:rsidR="00E55777" w:rsidRDefault="00E55777" w:rsidP="00396C89">
            <w:pPr>
              <w:ind w:firstLine="0"/>
              <w:rPr>
                <w:ins w:id="82" w:author="Martin Petermann" w:date="2016-09-14T13:38:00Z"/>
              </w:rPr>
            </w:pPr>
            <w:ins w:id="83" w:author="Martin Petermann" w:date="2016-09-14T13:39:00Z">
              <w:r>
                <w:t>-p</w:t>
              </w:r>
            </w:ins>
          </w:p>
        </w:tc>
        <w:tc>
          <w:tcPr>
            <w:tcW w:w="8453" w:type="dxa"/>
            <w:tcPrChange w:id="84" w:author="Martin Petermann" w:date="2016-09-14T13:40:00Z">
              <w:tcPr>
                <w:tcW w:w="8204" w:type="dxa"/>
                <w:gridSpan w:val="2"/>
              </w:tcPr>
            </w:tcPrChange>
          </w:tcPr>
          <w:p w14:paraId="17EC8A47" w14:textId="4A020A2E" w:rsidR="00E55777" w:rsidRDefault="00E55777" w:rsidP="00396C89">
            <w:pPr>
              <w:ind w:firstLine="0"/>
              <w:rPr>
                <w:ins w:id="85" w:author="Martin Petermann" w:date="2016-09-14T13:38:00Z"/>
              </w:rPr>
            </w:pPr>
            <w:ins w:id="86" w:author="Martin Petermann" w:date="2016-09-14T13:39:00Z">
              <w:r>
                <w:t>migrate the all files into premigrated state – otherwise</w:t>
              </w:r>
              <w:r>
                <w:t xml:space="preserve"> </w:t>
              </w:r>
            </w:ins>
            <w:ins w:id="87" w:author="Martin Petermann" w:date="2016-09-14T13:40:00Z">
              <w:r>
                <w:t>files get into migrated state</w:t>
              </w:r>
            </w:ins>
          </w:p>
        </w:tc>
      </w:tr>
      <w:tr w:rsidR="00E55777" w14:paraId="0D86A678" w14:textId="77777777" w:rsidTr="00D80708">
        <w:trPr>
          <w:trHeight w:val="247"/>
          <w:ins w:id="88" w:author="Martin Petermann" w:date="2016-09-14T13:38:00Z"/>
          <w:trPrChange w:id="89" w:author="Martin Petermann" w:date="2016-09-14T13:47:00Z">
            <w:trPr>
              <w:gridBefore w:val="1"/>
            </w:trPr>
          </w:trPrChange>
        </w:trPr>
        <w:tc>
          <w:tcPr>
            <w:tcW w:w="603" w:type="dxa"/>
            <w:tcPrChange w:id="90" w:author="Martin Petermann" w:date="2016-09-14T13:47:00Z">
              <w:tcPr>
                <w:tcW w:w="852" w:type="dxa"/>
                <w:gridSpan w:val="2"/>
              </w:tcPr>
            </w:tcPrChange>
          </w:tcPr>
          <w:p w14:paraId="4CFE9C3E" w14:textId="15D757FE" w:rsidR="00E55777" w:rsidRDefault="00E55777" w:rsidP="00396C89">
            <w:pPr>
              <w:ind w:firstLine="0"/>
              <w:rPr>
                <w:ins w:id="91" w:author="Martin Petermann" w:date="2016-09-14T13:38:00Z"/>
              </w:rPr>
            </w:pPr>
            <w:ins w:id="92" w:author="Martin Petermann" w:date="2016-09-14T13:39:00Z">
              <w:r>
                <w:t>-w</w:t>
              </w:r>
            </w:ins>
          </w:p>
        </w:tc>
        <w:tc>
          <w:tcPr>
            <w:tcW w:w="8453" w:type="dxa"/>
            <w:tcPrChange w:id="93" w:author="Martin Petermann" w:date="2016-09-14T13:47:00Z">
              <w:tcPr>
                <w:tcW w:w="8204" w:type="dxa"/>
                <w:gridSpan w:val="2"/>
              </w:tcPr>
            </w:tcPrChange>
          </w:tcPr>
          <w:p w14:paraId="5EBCD6BB" w14:textId="4B4D6DBD" w:rsidR="00E55777" w:rsidRDefault="00E55777" w:rsidP="00396C89">
            <w:pPr>
              <w:ind w:firstLine="0"/>
              <w:rPr>
                <w:ins w:id="94" w:author="Martin Petermann" w:date="2016-09-14T13:38:00Z"/>
              </w:rPr>
            </w:pPr>
            <w:ins w:id="95" w:author="Martin Petermann" w:date="2016-09-14T13:40:00Z">
              <w:r>
                <w:t>the command blocks until the request is fully processed</w:t>
              </w:r>
            </w:ins>
          </w:p>
        </w:tc>
      </w:tr>
      <w:tr w:rsidR="00522FC3" w14:paraId="0A6A5548" w14:textId="77777777" w:rsidTr="00D80708">
        <w:trPr>
          <w:trHeight w:val="247"/>
          <w:ins w:id="96" w:author="Martin Petermann" w:date="2016-09-14T13:48:00Z"/>
        </w:trPr>
        <w:tc>
          <w:tcPr>
            <w:tcW w:w="603" w:type="dxa"/>
          </w:tcPr>
          <w:p w14:paraId="132AD9E5" w14:textId="2FB7ABEF" w:rsidR="00522FC3" w:rsidRDefault="00522FC3" w:rsidP="00396C89">
            <w:pPr>
              <w:ind w:firstLine="0"/>
              <w:rPr>
                <w:ins w:id="97" w:author="Martin Petermann" w:date="2016-09-14T13:48:00Z"/>
              </w:rPr>
            </w:pPr>
            <w:ins w:id="98" w:author="Martin Petermann" w:date="2016-09-14T13:48:00Z">
              <w:r>
                <w:t>-r</w:t>
              </w:r>
            </w:ins>
          </w:p>
        </w:tc>
        <w:tc>
          <w:tcPr>
            <w:tcW w:w="8453" w:type="dxa"/>
          </w:tcPr>
          <w:p w14:paraId="6DF5D146" w14:textId="77777777" w:rsidR="00522FC3" w:rsidRDefault="00522FC3" w:rsidP="00396C89">
            <w:pPr>
              <w:ind w:firstLine="0"/>
              <w:rPr>
                <w:ins w:id="99" w:author="Martin Petermann" w:date="2016-09-14T13:48:00Z"/>
              </w:rPr>
            </w:pPr>
            <w:ins w:id="100" w:author="Martin Petermann" w:date="2016-09-14T13:49:00Z">
              <w:r>
                <w:t>request number of a previously started migration request</w:t>
              </w:r>
            </w:ins>
          </w:p>
        </w:tc>
      </w:tr>
      <w:tr w:rsidR="004A77A2" w14:paraId="4393D59A" w14:textId="77777777" w:rsidTr="00D80708">
        <w:trPr>
          <w:trHeight w:val="247"/>
          <w:ins w:id="101" w:author="Martin Petermann" w:date="2016-09-14T13:51:00Z"/>
        </w:trPr>
        <w:tc>
          <w:tcPr>
            <w:tcW w:w="603" w:type="dxa"/>
          </w:tcPr>
          <w:p w14:paraId="0A2E6647" w14:textId="19763D8E" w:rsidR="004A77A2" w:rsidRDefault="004A77A2" w:rsidP="00396C89">
            <w:pPr>
              <w:ind w:firstLine="0"/>
              <w:rPr>
                <w:ins w:id="102" w:author="Martin Petermann" w:date="2016-09-14T13:51:00Z"/>
              </w:rPr>
            </w:pPr>
            <w:ins w:id="103" w:author="Martin Petermann" w:date="2016-09-14T13:51:00Z">
              <w:r>
                <w:t>-f</w:t>
              </w:r>
            </w:ins>
          </w:p>
        </w:tc>
        <w:tc>
          <w:tcPr>
            <w:tcW w:w="8453" w:type="dxa"/>
          </w:tcPr>
          <w:p w14:paraId="311667AB" w14:textId="6824246F" w:rsidR="004A77A2" w:rsidRDefault="004A77A2" w:rsidP="00396C89">
            <w:pPr>
              <w:ind w:firstLine="0"/>
              <w:rPr>
                <w:ins w:id="104" w:author="Martin Petermann" w:date="2016-09-14T13:51:00Z"/>
              </w:rPr>
            </w:pPr>
            <w:ins w:id="105" w:author="Martin Petermann" w:date="2016-09-14T13:51:00Z">
              <w:r>
                <w:t>the file list that contains file names of files to be migrated</w:t>
              </w:r>
            </w:ins>
          </w:p>
        </w:tc>
      </w:tr>
    </w:tbl>
    <w:p w14:paraId="7ABE5FF0" w14:textId="77777777" w:rsidR="00B82817" w:rsidRDefault="00B82817" w:rsidP="00396C89">
      <w:pPr>
        <w:ind w:firstLine="0"/>
        <w:rPr>
          <w:ins w:id="106" w:author="Martin Petermann" w:date="2016-09-14T13:35:00Z"/>
        </w:rPr>
        <w:pPrChange w:id="107" w:author="Martin Petermann" w:date="2016-09-14T13:13:00Z">
          <w:pPr>
            <w:keepNext/>
            <w:ind w:firstLine="0"/>
          </w:pPr>
        </w:pPrChange>
      </w:pPr>
    </w:p>
    <w:p w14:paraId="080BC77E" w14:textId="77777777" w:rsidR="00B82817" w:rsidRDefault="00B82817" w:rsidP="00396C89">
      <w:pPr>
        <w:ind w:firstLine="0"/>
        <w:rPr>
          <w:ins w:id="108" w:author="Martin Petermann" w:date="2016-09-14T13:35:00Z"/>
        </w:rPr>
        <w:pPrChange w:id="109" w:author="Martin Petermann" w:date="2016-09-14T13:13:00Z">
          <w:pPr>
            <w:keepNext/>
            <w:ind w:firstLine="0"/>
          </w:pPr>
        </w:pPrChange>
      </w:pPr>
    </w:p>
    <w:p w14:paraId="244C5D15" w14:textId="58FEE012" w:rsidR="006A0496" w:rsidRPr="00A73DA7" w:rsidRDefault="006A0496">
      <w:pPr>
        <w:pStyle w:val="Heading1"/>
        <w:numPr>
          <w:ilvl w:val="2"/>
          <w:numId w:val="4"/>
        </w:numPr>
        <w:rPr>
          <w:ins w:id="110" w:author="Martin Petermann" w:date="2016-07-28T14:08:00Z"/>
          <w:rFonts w:ascii="Andale Mono" w:hAnsi="Andale Mono"/>
          <w:rPrChange w:id="111" w:author="Martin Petermann" w:date="2016-07-28T14:13:00Z">
            <w:rPr>
              <w:ins w:id="112" w:author="Martin Petermann" w:date="2016-07-28T14:08:00Z"/>
            </w:rPr>
          </w:rPrChange>
        </w:rPr>
        <w:pPrChange w:id="113" w:author="Martin Petermann" w:date="2016-07-28T14:11:00Z">
          <w:pPr>
            <w:keepNext/>
            <w:ind w:firstLine="0"/>
          </w:pPr>
        </w:pPrChange>
      </w:pPr>
      <w:ins w:id="114" w:author="Martin Petermann" w:date="2016-07-28T14:08:00Z">
        <w:r w:rsidRPr="00A73DA7">
          <w:rPr>
            <w:rFonts w:ascii="Andale Mono" w:hAnsi="Andale Mono"/>
            <w:rPrChange w:id="115" w:author="Martin Petermann" w:date="2016-07-28T14:13:00Z">
              <w:rPr/>
            </w:rPrChange>
          </w:rPr>
          <w:t>ltfsdm recall</w:t>
        </w:r>
      </w:ins>
    </w:p>
    <w:p w14:paraId="1752BE65" w14:textId="77777777" w:rsidR="006A0496" w:rsidRDefault="006A0496" w:rsidP="00B42B62">
      <w:pPr>
        <w:keepNext/>
        <w:ind w:firstLine="0"/>
        <w:rPr>
          <w:ins w:id="116" w:author="Martin Petermann" w:date="2016-07-28T16:56:00Z"/>
        </w:rPr>
      </w:pPr>
    </w:p>
    <w:p w14:paraId="34B28731" w14:textId="77777777" w:rsidR="00A61EBC" w:rsidRPr="00A61EBC" w:rsidRDefault="00A61EBC" w:rsidP="00A61EBC">
      <w:pPr>
        <w:keepNext/>
        <w:ind w:firstLine="0"/>
        <w:rPr>
          <w:ins w:id="117" w:author="Martin Petermann" w:date="2016-09-14T12:30:00Z"/>
          <w:rFonts w:ascii="Andale Mono" w:hAnsi="Andale Mono"/>
        </w:rPr>
      </w:pPr>
      <w:ins w:id="118" w:author="Martin Petermann" w:date="2016-09-14T12:30:00Z">
        <w:r w:rsidRPr="00A61EBC">
          <w:rPr>
            <w:rFonts w:ascii="Andale Mono" w:hAnsi="Andale Mono"/>
          </w:rPr>
          <w:t>ltfsdm recall -h</w:t>
        </w:r>
      </w:ins>
    </w:p>
    <w:p w14:paraId="3FF9232A" w14:textId="2A885F23" w:rsidR="00A61EBC" w:rsidRPr="00A61EBC" w:rsidRDefault="00A61EBC" w:rsidP="00A61EBC">
      <w:pPr>
        <w:keepNext/>
        <w:ind w:firstLine="0"/>
        <w:rPr>
          <w:ins w:id="119" w:author="Martin Petermann" w:date="2016-09-14T12:30:00Z"/>
          <w:rFonts w:ascii="Andale Mono" w:hAnsi="Andale Mono"/>
        </w:rPr>
      </w:pPr>
      <w:ins w:id="120" w:author="Martin Petermann" w:date="2016-09-14T12:30:00Z">
        <w:r w:rsidRPr="00A61EBC">
          <w:rPr>
            <w:rFonts w:ascii="Andale Mono" w:hAnsi="Andale Mono"/>
          </w:rPr>
          <w:t xml:space="preserve">ltfsdm recall [-w] [-p] </w:t>
        </w:r>
      </w:ins>
      <w:ins w:id="121" w:author="Martin Petermann" w:date="2016-09-14T13:45:00Z">
        <w:r w:rsidR="00D80708">
          <w:rPr>
            <w:rFonts w:ascii="Andale Mono" w:hAnsi="Andale Mono"/>
          </w:rPr>
          <w:t xml:space="preserve">[-r &lt;request number&gt;] </w:t>
        </w:r>
      </w:ins>
      <w:ins w:id="122" w:author="Martin Petermann" w:date="2016-09-14T12:30:00Z">
        <w:r w:rsidRPr="00A61EBC">
          <w:rPr>
            <w:rFonts w:ascii="Andale Mono" w:hAnsi="Andale Mono"/>
          </w:rPr>
          <w:t>&lt;file name&gt; …</w:t>
        </w:r>
      </w:ins>
    </w:p>
    <w:p w14:paraId="53C6DD38" w14:textId="4CB67CFC" w:rsidR="00A61EBC" w:rsidRPr="00A61EBC" w:rsidRDefault="00A61EBC" w:rsidP="00A61EBC">
      <w:pPr>
        <w:keepNext/>
        <w:ind w:firstLine="0"/>
        <w:rPr>
          <w:ins w:id="123" w:author="Martin Petermann" w:date="2016-09-14T12:30:00Z"/>
          <w:rFonts w:ascii="Andale Mono" w:hAnsi="Andale Mono"/>
        </w:rPr>
      </w:pPr>
      <w:ins w:id="124" w:author="Martin Petermann" w:date="2016-09-14T12:30:00Z">
        <w:r w:rsidRPr="00A61EBC">
          <w:rPr>
            <w:rFonts w:ascii="Andale Mono" w:hAnsi="Andale Mono"/>
          </w:rPr>
          <w:t xml:space="preserve">ltfsdm recall [-w] [-p] </w:t>
        </w:r>
      </w:ins>
      <w:ins w:id="125" w:author="Martin Petermann" w:date="2016-09-14T13:45:00Z">
        <w:r w:rsidR="00D80708">
          <w:rPr>
            <w:rFonts w:ascii="Andale Mono" w:hAnsi="Andale Mono"/>
          </w:rPr>
          <w:t xml:space="preserve">[-r &lt;request number&gt;] </w:t>
        </w:r>
      </w:ins>
      <w:ins w:id="126" w:author="Martin Petermann" w:date="2016-09-14T12:30:00Z">
        <w:r w:rsidRPr="00A61EBC">
          <w:rPr>
            <w:rFonts w:ascii="Andale Mono" w:hAnsi="Andale Mono"/>
          </w:rPr>
          <w:t>-f &lt;file list&gt;</w:t>
        </w:r>
      </w:ins>
    </w:p>
    <w:p w14:paraId="465A3392" w14:textId="77777777" w:rsidR="00E56404" w:rsidRDefault="00E56404" w:rsidP="00B42B62">
      <w:pPr>
        <w:keepNext/>
        <w:ind w:firstLine="0"/>
        <w:rPr>
          <w:ins w:id="127" w:author="Martin Petermann" w:date="2016-09-14T13:13:00Z"/>
        </w:rPr>
      </w:pPr>
    </w:p>
    <w:p w14:paraId="4C687742" w14:textId="192DF6E1" w:rsidR="00D80708" w:rsidRDefault="00E55777" w:rsidP="00D80708">
      <w:pPr>
        <w:ind w:firstLine="0"/>
        <w:rPr>
          <w:ins w:id="128" w:author="Martin Petermann" w:date="2016-09-14T13:48:00Z"/>
        </w:rPr>
      </w:pPr>
      <w:ins w:id="129" w:author="Martin Petermann" w:date="2016-09-14T13:42:00Z">
        <w:r>
          <w:t xml:space="preserve">The </w:t>
        </w:r>
        <w:r>
          <w:t>recall</w:t>
        </w:r>
        <w:r>
          <w:t xml:space="preserve"> command is used to </w:t>
        </w:r>
        <w:r>
          <w:t>recall</w:t>
        </w:r>
        <w:r>
          <w:t xml:space="preserve"> one or more files into premigrated or </w:t>
        </w:r>
        <w:r>
          <w:t>resident</w:t>
        </w:r>
        <w:r>
          <w:t xml:space="preserve"> state. The file names can be provided as parameters of the command or in a file list. It can be chosen if the command returns immediately and provide a request number that can be used with the </w:t>
        </w:r>
        <w:r w:rsidRPr="00592C57">
          <w:rPr>
            <w:rFonts w:ascii="Andale Mono" w:hAnsi="Andale Mono"/>
          </w:rPr>
          <w:t>ltfsdm info request</w:t>
        </w:r>
        <w:r>
          <w:t xml:space="preserve"> command to see if the request is finished or the command will be blocked.</w:t>
        </w:r>
      </w:ins>
      <w:ins w:id="130" w:author="Martin Petermann" w:date="2016-09-14T13:48:00Z">
        <w:r w:rsidR="00D80708">
          <w:t xml:space="preserve"> </w:t>
        </w:r>
        <w:r w:rsidR="00D80708">
          <w:t xml:space="preserve">A request number can be specified to add additional file names to a </w:t>
        </w:r>
      </w:ins>
      <w:ins w:id="131" w:author="Martin Petermann" w:date="2016-09-14T13:49:00Z">
        <w:r w:rsidR="00522FC3">
          <w:t>recall</w:t>
        </w:r>
      </w:ins>
      <w:ins w:id="132" w:author="Martin Petermann" w:date="2016-09-14T13:48:00Z">
        <w:r w:rsidR="00D80708">
          <w:t xml:space="preserve"> request previously started. </w:t>
        </w:r>
      </w:ins>
    </w:p>
    <w:p w14:paraId="36CC6A1E" w14:textId="0595519C" w:rsidR="00E55777" w:rsidRDefault="00E55777" w:rsidP="00E55777">
      <w:pPr>
        <w:ind w:firstLine="0"/>
        <w:rPr>
          <w:ins w:id="133" w:author="Martin Petermann" w:date="2016-09-14T13:42:00Z"/>
        </w:rPr>
      </w:pPr>
    </w:p>
    <w:p w14:paraId="00B45B08" w14:textId="77777777" w:rsidR="00396C89" w:rsidRDefault="00396C89" w:rsidP="00B42B62">
      <w:pPr>
        <w:keepNext/>
        <w:ind w:firstLine="0"/>
        <w:rPr>
          <w:ins w:id="134" w:author="Martin Petermann" w:date="2016-09-14T13:42:00Z"/>
        </w:rPr>
      </w:pPr>
    </w:p>
    <w:p w14:paraId="753335E7" w14:textId="77777777" w:rsidR="00E55777" w:rsidRDefault="00E55777" w:rsidP="00E55777">
      <w:pPr>
        <w:ind w:firstLine="0"/>
        <w:rPr>
          <w:ins w:id="135" w:author="Martin Petermann" w:date="2016-09-14T13:42:00Z"/>
        </w:rPr>
      </w:pPr>
      <w:ins w:id="136" w:author="Martin Petermann" w:date="2016-09-14T13:42:00Z">
        <w:r>
          <w:t>Options:</w:t>
        </w:r>
      </w:ins>
    </w:p>
    <w:p w14:paraId="48A7C75E" w14:textId="77777777" w:rsidR="00E55777" w:rsidRDefault="00E55777" w:rsidP="00E55777">
      <w:pPr>
        <w:ind w:firstLine="0"/>
        <w:rPr>
          <w:ins w:id="137" w:author="Martin Petermann" w:date="2016-09-14T13:42:00Z"/>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3"/>
        <w:gridCol w:w="8453"/>
      </w:tblGrid>
      <w:tr w:rsidR="00E55777" w14:paraId="095F52B7" w14:textId="77777777" w:rsidTr="00592C57">
        <w:trPr>
          <w:ins w:id="138" w:author="Martin Petermann" w:date="2016-09-14T13:42:00Z"/>
        </w:trPr>
        <w:tc>
          <w:tcPr>
            <w:tcW w:w="603" w:type="dxa"/>
          </w:tcPr>
          <w:p w14:paraId="67984314" w14:textId="77777777" w:rsidR="00E55777" w:rsidRDefault="00E55777" w:rsidP="00592C57">
            <w:pPr>
              <w:ind w:firstLine="0"/>
              <w:rPr>
                <w:ins w:id="139" w:author="Martin Petermann" w:date="2016-09-14T13:42:00Z"/>
              </w:rPr>
            </w:pPr>
            <w:ins w:id="140" w:author="Martin Petermann" w:date="2016-09-14T13:42:00Z">
              <w:r>
                <w:t>-h</w:t>
              </w:r>
            </w:ins>
          </w:p>
        </w:tc>
        <w:tc>
          <w:tcPr>
            <w:tcW w:w="8453" w:type="dxa"/>
          </w:tcPr>
          <w:p w14:paraId="57523F9D" w14:textId="77777777" w:rsidR="00E55777" w:rsidRDefault="00E55777" w:rsidP="00592C57">
            <w:pPr>
              <w:ind w:firstLine="0"/>
              <w:rPr>
                <w:ins w:id="141" w:author="Martin Petermann" w:date="2016-09-14T13:42:00Z"/>
              </w:rPr>
            </w:pPr>
            <w:ins w:id="142" w:author="Martin Petermann" w:date="2016-09-14T13:42:00Z">
              <w:r>
                <w:t>information about usage is provided</w:t>
              </w:r>
            </w:ins>
          </w:p>
        </w:tc>
      </w:tr>
      <w:tr w:rsidR="00E55777" w14:paraId="70B6971F" w14:textId="77777777" w:rsidTr="00592C57">
        <w:trPr>
          <w:ins w:id="143" w:author="Martin Petermann" w:date="2016-09-14T13:42:00Z"/>
        </w:trPr>
        <w:tc>
          <w:tcPr>
            <w:tcW w:w="603" w:type="dxa"/>
          </w:tcPr>
          <w:p w14:paraId="28F4E071" w14:textId="77777777" w:rsidR="00E55777" w:rsidRDefault="00E55777" w:rsidP="00592C57">
            <w:pPr>
              <w:ind w:firstLine="0"/>
              <w:rPr>
                <w:ins w:id="144" w:author="Martin Petermann" w:date="2016-09-14T13:42:00Z"/>
              </w:rPr>
            </w:pPr>
            <w:ins w:id="145" w:author="Martin Petermann" w:date="2016-09-14T13:42:00Z">
              <w:r>
                <w:t>-p</w:t>
              </w:r>
            </w:ins>
          </w:p>
        </w:tc>
        <w:tc>
          <w:tcPr>
            <w:tcW w:w="8453" w:type="dxa"/>
          </w:tcPr>
          <w:p w14:paraId="55531E19" w14:textId="67B1D844" w:rsidR="00E55777" w:rsidRDefault="00E55777" w:rsidP="00E55777">
            <w:pPr>
              <w:ind w:firstLine="0"/>
              <w:rPr>
                <w:ins w:id="146" w:author="Martin Petermann" w:date="2016-09-14T13:42:00Z"/>
              </w:rPr>
            </w:pPr>
            <w:ins w:id="147" w:author="Martin Petermann" w:date="2016-09-14T13:42:00Z">
              <w:r>
                <w:t>recall</w:t>
              </w:r>
              <w:r>
                <w:t xml:space="preserve"> the all files into premigrated state – otherwise files get into </w:t>
              </w:r>
              <w:r>
                <w:t>resident</w:t>
              </w:r>
              <w:r>
                <w:t xml:space="preserve"> state</w:t>
              </w:r>
            </w:ins>
          </w:p>
        </w:tc>
      </w:tr>
      <w:tr w:rsidR="00E55777" w14:paraId="72B62792" w14:textId="77777777" w:rsidTr="00592C57">
        <w:trPr>
          <w:ins w:id="148" w:author="Martin Petermann" w:date="2016-09-14T13:42:00Z"/>
        </w:trPr>
        <w:tc>
          <w:tcPr>
            <w:tcW w:w="603" w:type="dxa"/>
          </w:tcPr>
          <w:p w14:paraId="27D06BA3" w14:textId="77777777" w:rsidR="00E55777" w:rsidRDefault="00E55777" w:rsidP="00592C57">
            <w:pPr>
              <w:ind w:firstLine="0"/>
              <w:rPr>
                <w:ins w:id="149" w:author="Martin Petermann" w:date="2016-09-14T13:42:00Z"/>
              </w:rPr>
            </w:pPr>
            <w:ins w:id="150" w:author="Martin Petermann" w:date="2016-09-14T13:42:00Z">
              <w:r>
                <w:t>-w</w:t>
              </w:r>
            </w:ins>
          </w:p>
        </w:tc>
        <w:tc>
          <w:tcPr>
            <w:tcW w:w="8453" w:type="dxa"/>
          </w:tcPr>
          <w:p w14:paraId="01BE0AEF" w14:textId="77777777" w:rsidR="00E55777" w:rsidRDefault="00E55777" w:rsidP="00592C57">
            <w:pPr>
              <w:ind w:firstLine="0"/>
              <w:rPr>
                <w:ins w:id="151" w:author="Martin Petermann" w:date="2016-09-14T13:42:00Z"/>
              </w:rPr>
            </w:pPr>
            <w:ins w:id="152" w:author="Martin Petermann" w:date="2016-09-14T13:42:00Z">
              <w:r>
                <w:t>the command blocks until the request is fully processed</w:t>
              </w:r>
            </w:ins>
          </w:p>
        </w:tc>
      </w:tr>
      <w:tr w:rsidR="00522FC3" w14:paraId="37B4D762" w14:textId="77777777" w:rsidTr="00592C57">
        <w:trPr>
          <w:ins w:id="153" w:author="Martin Petermann" w:date="2016-09-14T13:48:00Z"/>
        </w:trPr>
        <w:tc>
          <w:tcPr>
            <w:tcW w:w="603" w:type="dxa"/>
          </w:tcPr>
          <w:p w14:paraId="59AD6AC1" w14:textId="1364D5BB" w:rsidR="00522FC3" w:rsidRDefault="00522FC3" w:rsidP="00592C57">
            <w:pPr>
              <w:ind w:firstLine="0"/>
              <w:rPr>
                <w:ins w:id="154" w:author="Martin Petermann" w:date="2016-09-14T13:48:00Z"/>
              </w:rPr>
            </w:pPr>
            <w:ins w:id="155" w:author="Martin Petermann" w:date="2016-09-14T13:49:00Z">
              <w:r>
                <w:t>-r</w:t>
              </w:r>
            </w:ins>
          </w:p>
        </w:tc>
        <w:tc>
          <w:tcPr>
            <w:tcW w:w="8453" w:type="dxa"/>
          </w:tcPr>
          <w:p w14:paraId="6CE56732" w14:textId="3FDE3439" w:rsidR="00522FC3" w:rsidRDefault="00522FC3" w:rsidP="00522FC3">
            <w:pPr>
              <w:ind w:firstLine="0"/>
              <w:rPr>
                <w:ins w:id="156" w:author="Martin Petermann" w:date="2016-09-14T13:48:00Z"/>
              </w:rPr>
            </w:pPr>
            <w:ins w:id="157" w:author="Martin Petermann" w:date="2016-09-14T13:49:00Z">
              <w:r>
                <w:t xml:space="preserve">request number of a previously started </w:t>
              </w:r>
              <w:r>
                <w:t>recall</w:t>
              </w:r>
              <w:r>
                <w:t xml:space="preserve"> request</w:t>
              </w:r>
            </w:ins>
          </w:p>
        </w:tc>
      </w:tr>
      <w:tr w:rsidR="004A77A2" w14:paraId="59286EDD" w14:textId="77777777" w:rsidTr="00592C57">
        <w:trPr>
          <w:ins w:id="158" w:author="Martin Petermann" w:date="2016-09-14T13:52:00Z"/>
        </w:trPr>
        <w:tc>
          <w:tcPr>
            <w:tcW w:w="603" w:type="dxa"/>
          </w:tcPr>
          <w:p w14:paraId="1B567356" w14:textId="5570FDB6" w:rsidR="004A77A2" w:rsidRDefault="004A77A2" w:rsidP="00592C57">
            <w:pPr>
              <w:ind w:firstLine="0"/>
              <w:rPr>
                <w:ins w:id="159" w:author="Martin Petermann" w:date="2016-09-14T13:52:00Z"/>
              </w:rPr>
            </w:pPr>
            <w:ins w:id="160" w:author="Martin Petermann" w:date="2016-09-14T13:52:00Z">
              <w:r>
                <w:t>-f</w:t>
              </w:r>
            </w:ins>
          </w:p>
        </w:tc>
        <w:tc>
          <w:tcPr>
            <w:tcW w:w="8453" w:type="dxa"/>
          </w:tcPr>
          <w:p w14:paraId="5E936F79" w14:textId="22FFBC10" w:rsidR="004A77A2" w:rsidRDefault="004A77A2" w:rsidP="004A77A2">
            <w:pPr>
              <w:ind w:firstLine="0"/>
              <w:rPr>
                <w:ins w:id="161" w:author="Martin Petermann" w:date="2016-09-14T13:52:00Z"/>
              </w:rPr>
            </w:pPr>
            <w:ins w:id="162" w:author="Martin Petermann" w:date="2016-09-14T13:52:00Z">
              <w:r>
                <w:t xml:space="preserve">the file list that contains file names of files to be </w:t>
              </w:r>
              <w:r>
                <w:t>recall</w:t>
              </w:r>
            </w:ins>
          </w:p>
        </w:tc>
      </w:tr>
    </w:tbl>
    <w:p w14:paraId="0C3C9661" w14:textId="77777777" w:rsidR="00E55777" w:rsidRDefault="00E55777" w:rsidP="00B42B62">
      <w:pPr>
        <w:keepNext/>
        <w:ind w:firstLine="0"/>
        <w:rPr>
          <w:ins w:id="163" w:author="Martin Petermann" w:date="2016-07-28T14:09:00Z"/>
        </w:rPr>
      </w:pPr>
    </w:p>
    <w:p w14:paraId="11DCA6FD" w14:textId="6C17FF1D" w:rsidR="006A0496" w:rsidRPr="00A73DA7" w:rsidRDefault="006A0496">
      <w:pPr>
        <w:pStyle w:val="Heading1"/>
        <w:numPr>
          <w:ilvl w:val="2"/>
          <w:numId w:val="4"/>
        </w:numPr>
        <w:rPr>
          <w:ins w:id="164" w:author="Martin Petermann" w:date="2016-07-28T14:08:00Z"/>
          <w:rFonts w:ascii="Andale Mono" w:hAnsi="Andale Mono"/>
          <w:rPrChange w:id="165" w:author="Martin Petermann" w:date="2016-07-28T14:13:00Z">
            <w:rPr>
              <w:ins w:id="166" w:author="Martin Petermann" w:date="2016-07-28T14:08:00Z"/>
            </w:rPr>
          </w:rPrChange>
        </w:rPr>
        <w:pPrChange w:id="167" w:author="Martin Petermann" w:date="2016-07-28T14:11:00Z">
          <w:pPr>
            <w:keepNext/>
            <w:ind w:firstLine="0"/>
          </w:pPr>
        </w:pPrChange>
      </w:pPr>
      <w:ins w:id="168" w:author="Martin Petermann" w:date="2016-07-28T14:08:00Z">
        <w:r w:rsidRPr="00A73DA7">
          <w:rPr>
            <w:rFonts w:ascii="Andale Mono" w:hAnsi="Andale Mono"/>
            <w:rPrChange w:id="169" w:author="Martin Petermann" w:date="2016-07-28T14:13:00Z">
              <w:rPr/>
            </w:rPrChange>
          </w:rPr>
          <w:t>ltfsdm list</w:t>
        </w:r>
      </w:ins>
    </w:p>
    <w:p w14:paraId="5759A344" w14:textId="77777777" w:rsidR="00A61EBC" w:rsidRDefault="00A61EBC" w:rsidP="00A61EBC">
      <w:pPr>
        <w:keepNext/>
        <w:ind w:firstLine="0"/>
        <w:rPr>
          <w:ins w:id="170" w:author="Martin Petermann" w:date="2016-09-14T12:30:00Z"/>
        </w:rPr>
      </w:pPr>
    </w:p>
    <w:p w14:paraId="68471900" w14:textId="77777777" w:rsidR="00A61EBC" w:rsidRDefault="00A61EBC" w:rsidP="00A61EBC">
      <w:pPr>
        <w:pStyle w:val="Code"/>
        <w:rPr>
          <w:ins w:id="171" w:author="Martin Petermann" w:date="2016-09-14T12:30:00Z"/>
        </w:rPr>
        <w:pPrChange w:id="172" w:author="Martin Petermann" w:date="2016-09-14T12:30:00Z">
          <w:pPr>
            <w:keepNext/>
            <w:ind w:firstLine="0"/>
          </w:pPr>
        </w:pPrChange>
      </w:pPr>
      <w:ins w:id="173" w:author="Martin Petermann" w:date="2016-09-14T12:30:00Z">
        <w:r>
          <w:t>ltfsdm list -h</w:t>
        </w:r>
      </w:ins>
    </w:p>
    <w:p w14:paraId="0A97144F" w14:textId="77777777" w:rsidR="00A61EBC" w:rsidRDefault="00A61EBC" w:rsidP="00A61EBC">
      <w:pPr>
        <w:pStyle w:val="Code"/>
        <w:rPr>
          <w:ins w:id="174" w:author="Martin Petermann" w:date="2016-09-14T12:30:00Z"/>
        </w:rPr>
        <w:pPrChange w:id="175" w:author="Martin Petermann" w:date="2016-09-14T12:30:00Z">
          <w:pPr>
            <w:keepNext/>
            <w:ind w:firstLine="0"/>
          </w:pPr>
        </w:pPrChange>
      </w:pPr>
      <w:ins w:id="176" w:author="Martin Petermann" w:date="2016-09-14T12:30:00Z">
        <w:r>
          <w:t>ltfsdm list &lt;file name&gt; …</w:t>
        </w:r>
      </w:ins>
    </w:p>
    <w:p w14:paraId="5C5ED8B8" w14:textId="60F2BF1D" w:rsidR="006A0496" w:rsidRDefault="00A61EBC" w:rsidP="00A61EBC">
      <w:pPr>
        <w:pStyle w:val="Code"/>
        <w:rPr>
          <w:ins w:id="177" w:author="Martin Petermann" w:date="2016-09-14T13:43:00Z"/>
        </w:rPr>
        <w:pPrChange w:id="178" w:author="Martin Petermann" w:date="2016-09-14T12:30:00Z">
          <w:pPr>
            <w:keepNext/>
            <w:ind w:firstLine="0"/>
          </w:pPr>
        </w:pPrChange>
      </w:pPr>
      <w:ins w:id="179" w:author="Martin Petermann" w:date="2016-09-14T12:30:00Z">
        <w:r>
          <w:t>ltfsdm list -f &lt;file list&gt;</w:t>
        </w:r>
      </w:ins>
    </w:p>
    <w:p w14:paraId="45BD4D65" w14:textId="77777777" w:rsidR="009A4DC2" w:rsidRDefault="009A4DC2" w:rsidP="00A61EBC">
      <w:pPr>
        <w:pStyle w:val="Code"/>
        <w:rPr>
          <w:ins w:id="180" w:author="Martin Petermann" w:date="2016-09-14T13:43:00Z"/>
        </w:rPr>
        <w:pPrChange w:id="181" w:author="Martin Petermann" w:date="2016-09-14T12:30:00Z">
          <w:pPr>
            <w:keepNext/>
            <w:ind w:firstLine="0"/>
          </w:pPr>
        </w:pPrChange>
      </w:pPr>
    </w:p>
    <w:p w14:paraId="5570F55C" w14:textId="4024E2FB" w:rsidR="009A4DC2" w:rsidRDefault="009A4DC2" w:rsidP="009A4DC2">
      <w:pPr>
        <w:ind w:firstLine="0"/>
        <w:rPr>
          <w:ins w:id="182" w:author="Martin Petermann" w:date="2016-09-14T13:50:00Z"/>
        </w:rPr>
      </w:pPr>
      <w:ins w:id="183" w:author="Martin Petermann" w:date="2016-09-14T13:43:00Z">
        <w:r>
          <w:t xml:space="preserve">The </w:t>
        </w:r>
        <w:r>
          <w:t xml:space="preserve">list command is used to show the migration state of one or more files. </w:t>
        </w:r>
      </w:ins>
      <w:ins w:id="184" w:author="Martin Petermann" w:date="2016-09-14T13:44:00Z">
        <w:r w:rsidR="00D80708">
          <w:t>The file names can be provided as parameters of the command or in a file list.</w:t>
        </w:r>
      </w:ins>
    </w:p>
    <w:p w14:paraId="09DAAA65" w14:textId="77777777" w:rsidR="004A77A2" w:rsidRDefault="004A77A2" w:rsidP="009A4DC2">
      <w:pPr>
        <w:ind w:firstLine="0"/>
        <w:rPr>
          <w:ins w:id="185" w:author="Martin Petermann" w:date="2016-09-14T13:50:00Z"/>
        </w:rPr>
      </w:pPr>
    </w:p>
    <w:p w14:paraId="04B75CEB" w14:textId="518799BC" w:rsidR="004A77A2" w:rsidRDefault="004A77A2" w:rsidP="009A4DC2">
      <w:pPr>
        <w:ind w:firstLine="0"/>
        <w:rPr>
          <w:ins w:id="186" w:author="Martin Petermann" w:date="2016-09-14T13:50:00Z"/>
        </w:rPr>
      </w:pPr>
      <w:ins w:id="187" w:author="Martin Petermann" w:date="2016-09-14T13:50:00Z">
        <w:r>
          <w:t>Options:</w:t>
        </w:r>
      </w:ins>
    </w:p>
    <w:p w14:paraId="0974665C" w14:textId="77777777" w:rsidR="004A77A2" w:rsidRDefault="004A77A2" w:rsidP="009A4DC2">
      <w:pPr>
        <w:ind w:firstLine="0"/>
        <w:rPr>
          <w:ins w:id="188" w:author="Martin Petermann" w:date="2016-09-14T13:50:00Z"/>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3"/>
        <w:gridCol w:w="8453"/>
      </w:tblGrid>
      <w:tr w:rsidR="004A77A2" w14:paraId="2F443369" w14:textId="77777777" w:rsidTr="00592C57">
        <w:trPr>
          <w:ins w:id="189" w:author="Martin Petermann" w:date="2016-09-14T13:50:00Z"/>
        </w:trPr>
        <w:tc>
          <w:tcPr>
            <w:tcW w:w="603" w:type="dxa"/>
          </w:tcPr>
          <w:p w14:paraId="22EEAA3E" w14:textId="77777777" w:rsidR="004A77A2" w:rsidRDefault="004A77A2" w:rsidP="00592C57">
            <w:pPr>
              <w:ind w:firstLine="0"/>
              <w:rPr>
                <w:ins w:id="190" w:author="Martin Petermann" w:date="2016-09-14T13:50:00Z"/>
              </w:rPr>
            </w:pPr>
            <w:ins w:id="191" w:author="Martin Petermann" w:date="2016-09-14T13:50:00Z">
              <w:r>
                <w:t>-h</w:t>
              </w:r>
            </w:ins>
          </w:p>
        </w:tc>
        <w:tc>
          <w:tcPr>
            <w:tcW w:w="8453" w:type="dxa"/>
          </w:tcPr>
          <w:p w14:paraId="3905D188" w14:textId="77777777" w:rsidR="004A77A2" w:rsidRDefault="004A77A2" w:rsidP="00592C57">
            <w:pPr>
              <w:ind w:firstLine="0"/>
              <w:rPr>
                <w:ins w:id="192" w:author="Martin Petermann" w:date="2016-09-14T13:50:00Z"/>
              </w:rPr>
            </w:pPr>
            <w:ins w:id="193" w:author="Martin Petermann" w:date="2016-09-14T13:50:00Z">
              <w:r>
                <w:t>information about usage is provided</w:t>
              </w:r>
            </w:ins>
          </w:p>
        </w:tc>
      </w:tr>
      <w:tr w:rsidR="004A77A2" w14:paraId="4E116563" w14:textId="77777777" w:rsidTr="00592C57">
        <w:trPr>
          <w:ins w:id="194" w:author="Martin Petermann" w:date="2016-09-14T13:52:00Z"/>
        </w:trPr>
        <w:tc>
          <w:tcPr>
            <w:tcW w:w="603" w:type="dxa"/>
          </w:tcPr>
          <w:p w14:paraId="588C17AB" w14:textId="30AEAACB" w:rsidR="004A77A2" w:rsidRDefault="004A77A2" w:rsidP="00592C57">
            <w:pPr>
              <w:ind w:firstLine="0"/>
              <w:rPr>
                <w:ins w:id="195" w:author="Martin Petermann" w:date="2016-09-14T13:52:00Z"/>
              </w:rPr>
            </w:pPr>
            <w:ins w:id="196" w:author="Martin Petermann" w:date="2016-09-14T13:52:00Z">
              <w:r>
                <w:t>-f</w:t>
              </w:r>
            </w:ins>
          </w:p>
        </w:tc>
        <w:tc>
          <w:tcPr>
            <w:tcW w:w="8453" w:type="dxa"/>
          </w:tcPr>
          <w:p w14:paraId="1174EF6A" w14:textId="29C3549D" w:rsidR="004A77A2" w:rsidRDefault="004A77A2" w:rsidP="004A77A2">
            <w:pPr>
              <w:ind w:firstLine="0"/>
              <w:rPr>
                <w:ins w:id="197" w:author="Martin Petermann" w:date="2016-09-14T13:52:00Z"/>
              </w:rPr>
            </w:pPr>
            <w:ins w:id="198" w:author="Martin Petermann" w:date="2016-09-14T13:52:00Z">
              <w:r>
                <w:t xml:space="preserve">the file list that contains file names of files to be </w:t>
              </w:r>
            </w:ins>
            <w:ins w:id="199" w:author="Martin Petermann" w:date="2016-09-14T13:53:00Z">
              <w:r>
                <w:t>listed</w:t>
              </w:r>
            </w:ins>
          </w:p>
        </w:tc>
      </w:tr>
    </w:tbl>
    <w:p w14:paraId="44E6FA2A" w14:textId="562846E1" w:rsidR="006A0496" w:rsidRPr="00A73DA7" w:rsidRDefault="006A0496">
      <w:pPr>
        <w:pStyle w:val="Heading1"/>
        <w:numPr>
          <w:ilvl w:val="2"/>
          <w:numId w:val="4"/>
        </w:numPr>
        <w:rPr>
          <w:ins w:id="200" w:author="Martin Petermann" w:date="2016-07-28T14:08:00Z"/>
          <w:rFonts w:ascii="Andale Mono" w:hAnsi="Andale Mono"/>
          <w:rPrChange w:id="201" w:author="Martin Petermann" w:date="2016-07-28T14:13:00Z">
            <w:rPr>
              <w:ins w:id="202" w:author="Martin Petermann" w:date="2016-07-28T14:08:00Z"/>
            </w:rPr>
          </w:rPrChange>
        </w:rPr>
        <w:pPrChange w:id="203" w:author="Martin Petermann" w:date="2016-07-28T14:11:00Z">
          <w:pPr>
            <w:keepNext/>
            <w:ind w:firstLine="0"/>
          </w:pPr>
        </w:pPrChange>
      </w:pPr>
      <w:ins w:id="204" w:author="Martin Petermann" w:date="2016-07-28T14:08:00Z">
        <w:r w:rsidRPr="00A73DA7">
          <w:rPr>
            <w:rFonts w:ascii="Andale Mono" w:hAnsi="Andale Mono"/>
            <w:rPrChange w:id="205" w:author="Martin Petermann" w:date="2016-07-28T14:13:00Z">
              <w:rPr/>
            </w:rPrChange>
          </w:rPr>
          <w:t>ltfsdm reclaim</w:t>
        </w:r>
      </w:ins>
    </w:p>
    <w:p w14:paraId="3DACF53E" w14:textId="77777777" w:rsidR="006A0496" w:rsidRDefault="006A0496" w:rsidP="00B42B62">
      <w:pPr>
        <w:keepNext/>
        <w:ind w:firstLine="0"/>
        <w:rPr>
          <w:ins w:id="206" w:author="Martin Petermann" w:date="2016-07-28T14:09:00Z"/>
        </w:rPr>
      </w:pPr>
    </w:p>
    <w:p w14:paraId="6FA2DDEA" w14:textId="7F736759" w:rsidR="006A0496" w:rsidRPr="00A73DA7" w:rsidRDefault="006A0496">
      <w:pPr>
        <w:pStyle w:val="Heading1"/>
        <w:numPr>
          <w:ilvl w:val="2"/>
          <w:numId w:val="4"/>
        </w:numPr>
        <w:rPr>
          <w:ins w:id="207" w:author="Martin Petermann" w:date="2016-07-28T14:08:00Z"/>
          <w:rFonts w:ascii="Andale Mono" w:hAnsi="Andale Mono"/>
          <w:rPrChange w:id="208" w:author="Martin Petermann" w:date="2016-07-28T14:14:00Z">
            <w:rPr>
              <w:ins w:id="209" w:author="Martin Petermann" w:date="2016-07-28T14:08:00Z"/>
            </w:rPr>
          </w:rPrChange>
        </w:rPr>
        <w:pPrChange w:id="210" w:author="Martin Petermann" w:date="2016-07-28T14:11:00Z">
          <w:pPr>
            <w:keepNext/>
            <w:ind w:firstLine="0"/>
          </w:pPr>
        </w:pPrChange>
      </w:pPr>
      <w:ins w:id="211" w:author="Martin Petermann" w:date="2016-07-28T14:08:00Z">
        <w:r w:rsidRPr="00A73DA7">
          <w:rPr>
            <w:rFonts w:ascii="Andale Mono" w:hAnsi="Andale Mono"/>
            <w:rPrChange w:id="212" w:author="Martin Petermann" w:date="2016-07-28T14:14:00Z">
              <w:rPr/>
            </w:rPrChange>
          </w:rPr>
          <w:t>ltfsdm config</w:t>
        </w:r>
      </w:ins>
    </w:p>
    <w:p w14:paraId="2F4922AB" w14:textId="77777777" w:rsidR="006A0496" w:rsidRDefault="006A0496" w:rsidP="00B42B62">
      <w:pPr>
        <w:keepNext/>
        <w:ind w:firstLine="0"/>
        <w:rPr>
          <w:ins w:id="213" w:author="Martin Petermann" w:date="2016-07-28T14:09:00Z"/>
        </w:rPr>
      </w:pPr>
    </w:p>
    <w:p w14:paraId="6233FCBA" w14:textId="7A84F1DB" w:rsidR="006A0496" w:rsidRPr="00A73DA7" w:rsidRDefault="006A0496">
      <w:pPr>
        <w:pStyle w:val="Heading1"/>
        <w:numPr>
          <w:ilvl w:val="2"/>
          <w:numId w:val="4"/>
        </w:numPr>
        <w:rPr>
          <w:ins w:id="214" w:author="Martin Petermann" w:date="2016-07-28T14:08:00Z"/>
          <w:rFonts w:ascii="Andale Mono" w:hAnsi="Andale Mono"/>
          <w:rPrChange w:id="215" w:author="Martin Petermann" w:date="2016-07-28T14:14:00Z">
            <w:rPr>
              <w:ins w:id="216" w:author="Martin Petermann" w:date="2016-07-28T14:08:00Z"/>
            </w:rPr>
          </w:rPrChange>
        </w:rPr>
        <w:pPrChange w:id="217" w:author="Martin Petermann" w:date="2016-07-28T14:12:00Z">
          <w:pPr>
            <w:keepNext/>
            <w:ind w:firstLine="0"/>
          </w:pPr>
        </w:pPrChange>
      </w:pPr>
      <w:ins w:id="218" w:author="Martin Petermann" w:date="2016-07-28T14:08:00Z">
        <w:r w:rsidRPr="00A73DA7">
          <w:rPr>
            <w:rFonts w:ascii="Andale Mono" w:hAnsi="Andale Mono"/>
            <w:rPrChange w:id="219" w:author="Martin Petermann" w:date="2016-07-28T14:14:00Z">
              <w:rPr/>
            </w:rPrChange>
          </w:rPr>
          <w:t>ltfsdm check</w:t>
        </w:r>
      </w:ins>
    </w:p>
    <w:p w14:paraId="23C3B71D" w14:textId="77777777" w:rsidR="006A0496" w:rsidRDefault="006A0496" w:rsidP="00B42B62">
      <w:pPr>
        <w:keepNext/>
        <w:ind w:firstLine="0"/>
        <w:rPr>
          <w:ins w:id="220" w:author="Martin Petermann" w:date="2016-07-28T14:09:00Z"/>
        </w:rPr>
      </w:pPr>
    </w:p>
    <w:p w14:paraId="0950C43C" w14:textId="70E0BC9D" w:rsidR="006A0496" w:rsidRPr="00A73DA7" w:rsidRDefault="006A0496">
      <w:pPr>
        <w:pStyle w:val="Heading1"/>
        <w:numPr>
          <w:ilvl w:val="2"/>
          <w:numId w:val="4"/>
        </w:numPr>
        <w:rPr>
          <w:ins w:id="221" w:author="Martin Petermann" w:date="2016-07-28T14:09:00Z"/>
          <w:rFonts w:ascii="Andale Mono" w:hAnsi="Andale Mono"/>
          <w:rPrChange w:id="222" w:author="Martin Petermann" w:date="2016-07-28T14:14:00Z">
            <w:rPr>
              <w:ins w:id="223" w:author="Martin Petermann" w:date="2016-07-28T14:09:00Z"/>
            </w:rPr>
          </w:rPrChange>
        </w:rPr>
        <w:pPrChange w:id="224" w:author="Martin Petermann" w:date="2016-07-28T14:12:00Z">
          <w:pPr>
            <w:keepNext/>
            <w:ind w:firstLine="0"/>
          </w:pPr>
        </w:pPrChange>
      </w:pPr>
      <w:ins w:id="225" w:author="Martin Petermann" w:date="2016-07-28T14:09:00Z">
        <w:r w:rsidRPr="00A73DA7">
          <w:rPr>
            <w:rFonts w:ascii="Andale Mono" w:hAnsi="Andale Mono"/>
            <w:rPrChange w:id="226" w:author="Martin Petermann" w:date="2016-07-28T14:14:00Z">
              <w:rPr/>
            </w:rPrChange>
          </w:rPr>
          <w:t>ltfsdm format</w:t>
        </w:r>
      </w:ins>
    </w:p>
    <w:p w14:paraId="2654A7D5" w14:textId="77777777" w:rsidR="006A0496" w:rsidRDefault="006A0496" w:rsidP="00B42B62">
      <w:pPr>
        <w:keepNext/>
        <w:ind w:firstLine="0"/>
        <w:rPr>
          <w:ins w:id="227" w:author="Martin Petermann" w:date="2016-07-28T14:09:00Z"/>
        </w:rPr>
      </w:pPr>
    </w:p>
    <w:p w14:paraId="593F6A60" w14:textId="31E3C86C" w:rsidR="006A0496" w:rsidRPr="00A73DA7" w:rsidRDefault="006A0496">
      <w:pPr>
        <w:pStyle w:val="Heading1"/>
        <w:numPr>
          <w:ilvl w:val="2"/>
          <w:numId w:val="4"/>
        </w:numPr>
        <w:rPr>
          <w:rFonts w:ascii="Andale Mono" w:hAnsi="Andale Mono"/>
          <w:rPrChange w:id="228" w:author="Martin Petermann" w:date="2016-07-28T14:14:00Z">
            <w:rPr/>
          </w:rPrChange>
        </w:rPr>
        <w:pPrChange w:id="229" w:author="Martin Petermann" w:date="2016-07-28T14:12:00Z">
          <w:pPr>
            <w:keepNext/>
            <w:ind w:firstLine="0"/>
          </w:pPr>
        </w:pPrChange>
      </w:pPr>
      <w:ins w:id="230" w:author="Martin Petermann" w:date="2016-07-28T14:09:00Z">
        <w:r w:rsidRPr="00A73DA7">
          <w:rPr>
            <w:rFonts w:ascii="Andale Mono" w:hAnsi="Andale Mono"/>
            <w:rPrChange w:id="231" w:author="Martin Petermann" w:date="2016-07-28T14:14:00Z">
              <w:rPr/>
            </w:rPrChange>
          </w:rPr>
          <w:t>ltfsdm info …</w:t>
        </w:r>
      </w:ins>
    </w:p>
    <w:p w14:paraId="7D8D260A" w14:textId="77777777" w:rsidR="009F309D" w:rsidRDefault="009F309D" w:rsidP="00B42B62">
      <w:pPr>
        <w:keepNext/>
        <w:ind w:firstLine="0"/>
        <w:rPr>
          <w:ins w:id="232" w:author="Martin Petermann" w:date="2016-09-14T13:13:00Z"/>
        </w:rPr>
      </w:pPr>
    </w:p>
    <w:p w14:paraId="522CB834" w14:textId="76DEF722" w:rsidR="00396C89" w:rsidRDefault="00396C89" w:rsidP="00396C89">
      <w:pPr>
        <w:pStyle w:val="Code"/>
        <w:rPr>
          <w:ins w:id="233" w:author="Martin Petermann" w:date="2016-09-14T13:53:00Z"/>
        </w:rPr>
        <w:pPrChange w:id="234" w:author="Martin Petermann" w:date="2016-09-14T13:15:00Z">
          <w:pPr>
            <w:keepNext/>
            <w:ind w:firstLine="0"/>
          </w:pPr>
        </w:pPrChange>
      </w:pPr>
      <w:ins w:id="235" w:author="Martin Petermann" w:date="2016-09-14T13:13:00Z">
        <w:r w:rsidRPr="00396C89">
          <w:t xml:space="preserve">ltfsdm info request </w:t>
        </w:r>
      </w:ins>
      <w:ins w:id="236" w:author="Martin Petermann" w:date="2016-09-14T13:53:00Z">
        <w:r w:rsidR="004E2BAF">
          <w:t xml:space="preserve">[-h] </w:t>
        </w:r>
      </w:ins>
      <w:ins w:id="237" w:author="Martin Petermann" w:date="2016-09-14T13:13:00Z">
        <w:r w:rsidRPr="00396C89">
          <w:t>[-w] &lt;request number&gt;</w:t>
        </w:r>
      </w:ins>
    </w:p>
    <w:p w14:paraId="26B41CE8" w14:textId="77777777" w:rsidR="004E2BAF" w:rsidDel="004E2BAF" w:rsidRDefault="004E2BAF" w:rsidP="004E2BAF">
      <w:pPr>
        <w:rPr>
          <w:del w:id="238" w:author="Martin Petermann" w:date="2016-09-14T13:53:00Z"/>
        </w:rPr>
        <w:pPrChange w:id="239" w:author="Martin Petermann" w:date="2016-09-14T13:53:00Z">
          <w:pPr>
            <w:keepNext/>
            <w:ind w:firstLine="0"/>
          </w:pPr>
        </w:pPrChange>
      </w:pPr>
    </w:p>
    <w:p w14:paraId="3B3A3FED" w14:textId="77777777" w:rsidR="004E2BAF" w:rsidRDefault="004E2BAF" w:rsidP="004E2BAF">
      <w:pPr>
        <w:rPr>
          <w:ins w:id="240" w:author="Martin Petermann" w:date="2016-09-14T13:53:00Z"/>
        </w:rPr>
        <w:pPrChange w:id="241" w:author="Martin Petermann" w:date="2016-09-14T13:53:00Z">
          <w:pPr>
            <w:keepNext/>
            <w:ind w:firstLine="0"/>
          </w:pPr>
        </w:pPrChange>
      </w:pPr>
    </w:p>
    <w:p w14:paraId="44B329C9" w14:textId="773FC1EC" w:rsidR="004E2BAF" w:rsidRDefault="004E2BAF" w:rsidP="004E2BAF">
      <w:pPr>
        <w:ind w:firstLine="0"/>
        <w:rPr>
          <w:ins w:id="242" w:author="Martin Petermann" w:date="2016-09-14T13:56:00Z"/>
        </w:rPr>
        <w:pPrChange w:id="243" w:author="Martin Petermann" w:date="2016-09-14T13:54:00Z">
          <w:pPr>
            <w:keepNext/>
            <w:ind w:firstLine="0"/>
          </w:pPr>
        </w:pPrChange>
      </w:pPr>
      <w:ins w:id="244" w:author="Martin Petermann" w:date="2016-09-14T13:54:00Z">
        <w:r>
          <w:t xml:space="preserve">If a migration, recall, or other request has been started </w:t>
        </w:r>
        <w:r w:rsidR="00C5136D">
          <w:t>in background (not using the “-w” option)</w:t>
        </w:r>
      </w:ins>
      <w:ins w:id="245" w:author="Martin Petermann" w:date="2016-09-14T13:55:00Z">
        <w:r w:rsidR="00C5136D">
          <w:t xml:space="preserve"> the info request command can be used to query its status. The request number need to be specified.</w:t>
        </w:r>
      </w:ins>
      <w:ins w:id="246" w:author="Martin Petermann" w:date="2016-09-14T13:56:00Z">
        <w:r w:rsidR="00C5136D">
          <w:t xml:space="preserve"> It can be specified if the command should block until the request is finished or return immediately.</w:t>
        </w:r>
      </w:ins>
    </w:p>
    <w:p w14:paraId="21CAE07B" w14:textId="77777777" w:rsidR="00C5136D" w:rsidRDefault="00C5136D" w:rsidP="004E2BAF">
      <w:pPr>
        <w:ind w:firstLine="0"/>
        <w:rPr>
          <w:ins w:id="247" w:author="Martin Petermann" w:date="2016-09-14T13:56:00Z"/>
        </w:rPr>
        <w:pPrChange w:id="248" w:author="Martin Petermann" w:date="2016-09-14T13:54:00Z">
          <w:pPr>
            <w:keepNext/>
            <w:ind w:firstLine="0"/>
          </w:pPr>
        </w:pPrChange>
      </w:pPr>
    </w:p>
    <w:p w14:paraId="42C27E5E" w14:textId="77777777" w:rsidR="00C5136D" w:rsidRDefault="00C5136D" w:rsidP="00C5136D">
      <w:pPr>
        <w:ind w:firstLine="0"/>
        <w:rPr>
          <w:ins w:id="249" w:author="Martin Petermann" w:date="2016-09-14T13:56:00Z"/>
        </w:rPr>
      </w:pPr>
      <w:ins w:id="250" w:author="Martin Petermann" w:date="2016-09-14T13:56:00Z">
        <w:r>
          <w:t>Options:</w:t>
        </w:r>
      </w:ins>
    </w:p>
    <w:p w14:paraId="3A76AF8B" w14:textId="77777777" w:rsidR="00C5136D" w:rsidRDefault="00C5136D" w:rsidP="00C5136D">
      <w:pPr>
        <w:ind w:firstLine="0"/>
        <w:rPr>
          <w:ins w:id="251" w:author="Martin Petermann" w:date="2016-09-14T13:56:00Z"/>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3"/>
        <w:gridCol w:w="8453"/>
      </w:tblGrid>
      <w:tr w:rsidR="00C5136D" w14:paraId="7890802D" w14:textId="77777777" w:rsidTr="00592C57">
        <w:trPr>
          <w:ins w:id="252" w:author="Martin Petermann" w:date="2016-09-14T13:56:00Z"/>
        </w:trPr>
        <w:tc>
          <w:tcPr>
            <w:tcW w:w="603" w:type="dxa"/>
          </w:tcPr>
          <w:p w14:paraId="763947B3" w14:textId="77777777" w:rsidR="00C5136D" w:rsidRDefault="00C5136D" w:rsidP="00592C57">
            <w:pPr>
              <w:ind w:firstLine="0"/>
              <w:rPr>
                <w:ins w:id="253" w:author="Martin Petermann" w:date="2016-09-14T13:56:00Z"/>
              </w:rPr>
            </w:pPr>
            <w:ins w:id="254" w:author="Martin Petermann" w:date="2016-09-14T13:56:00Z">
              <w:r>
                <w:t>-h</w:t>
              </w:r>
            </w:ins>
          </w:p>
        </w:tc>
        <w:tc>
          <w:tcPr>
            <w:tcW w:w="8453" w:type="dxa"/>
          </w:tcPr>
          <w:p w14:paraId="0E80A6ED" w14:textId="77777777" w:rsidR="00C5136D" w:rsidRDefault="00C5136D" w:rsidP="00592C57">
            <w:pPr>
              <w:ind w:firstLine="0"/>
              <w:rPr>
                <w:ins w:id="255" w:author="Martin Petermann" w:date="2016-09-14T13:56:00Z"/>
              </w:rPr>
            </w:pPr>
            <w:ins w:id="256" w:author="Martin Petermann" w:date="2016-09-14T13:56:00Z">
              <w:r>
                <w:t>information about usage is provided</w:t>
              </w:r>
            </w:ins>
          </w:p>
        </w:tc>
      </w:tr>
      <w:tr w:rsidR="00C5136D" w14:paraId="2812E09D" w14:textId="77777777" w:rsidTr="00592C57">
        <w:trPr>
          <w:ins w:id="257" w:author="Martin Petermann" w:date="2016-09-14T13:56:00Z"/>
        </w:trPr>
        <w:tc>
          <w:tcPr>
            <w:tcW w:w="603" w:type="dxa"/>
          </w:tcPr>
          <w:p w14:paraId="5A923362" w14:textId="0D456049" w:rsidR="00C5136D" w:rsidRDefault="00C5136D" w:rsidP="00592C57">
            <w:pPr>
              <w:ind w:firstLine="0"/>
              <w:rPr>
                <w:ins w:id="258" w:author="Martin Petermann" w:date="2016-09-14T13:56:00Z"/>
              </w:rPr>
            </w:pPr>
            <w:ins w:id="259" w:author="Martin Petermann" w:date="2016-09-14T13:56:00Z">
              <w:r>
                <w:t>-</w:t>
              </w:r>
              <w:r>
                <w:t>w</w:t>
              </w:r>
              <w:bookmarkStart w:id="260" w:name="_GoBack"/>
              <w:bookmarkEnd w:id="260"/>
            </w:ins>
          </w:p>
        </w:tc>
        <w:tc>
          <w:tcPr>
            <w:tcW w:w="8453" w:type="dxa"/>
          </w:tcPr>
          <w:p w14:paraId="35CA2C51" w14:textId="0AC6ACBE" w:rsidR="00C5136D" w:rsidRDefault="00C5136D" w:rsidP="00592C57">
            <w:pPr>
              <w:ind w:firstLine="0"/>
              <w:rPr>
                <w:ins w:id="261" w:author="Martin Petermann" w:date="2016-09-14T13:56:00Z"/>
              </w:rPr>
            </w:pPr>
            <w:ins w:id="262" w:author="Martin Petermann" w:date="2016-09-14T13:57:00Z">
              <w:r>
                <w:t>the command blocks until the request is fully processed</w:t>
              </w:r>
            </w:ins>
          </w:p>
        </w:tc>
      </w:tr>
    </w:tbl>
    <w:p w14:paraId="66C5B86F" w14:textId="77777777" w:rsidR="004E2BAF" w:rsidRDefault="004E2BAF" w:rsidP="004E2BAF">
      <w:pPr>
        <w:pPrChange w:id="263" w:author="Martin Petermann" w:date="2016-09-14T13:53:00Z">
          <w:pPr>
            <w:keepNext/>
            <w:ind w:firstLine="0"/>
          </w:pPr>
        </w:pPrChange>
      </w:pPr>
    </w:p>
    <w:p w14:paraId="201A6BE3" w14:textId="30A9B55D" w:rsidR="009F309D" w:rsidRDefault="009F309D" w:rsidP="00755193">
      <w:pPr>
        <w:pStyle w:val="Heading1"/>
      </w:pPr>
      <w:r>
        <w:t>Tracing and messaging</w:t>
      </w:r>
    </w:p>
    <w:p w14:paraId="525125ED" w14:textId="77777777" w:rsidR="00992904" w:rsidRDefault="009F309D" w:rsidP="00B42B62">
      <w:pPr>
        <w:keepNext/>
        <w:ind w:firstLine="0"/>
        <w:rPr>
          <w:ins w:id="264" w:author="Martin Petermann" w:date="2016-09-09T10:29:00Z"/>
        </w:rPr>
      </w:pPr>
      <w:r>
        <w:t xml:space="preserve">The same tracing and messaging facilities are used for the front end as well as for the back end service. </w:t>
      </w:r>
      <w:r w:rsidR="007A52B6">
        <w:t xml:space="preserve">Messages are </w:t>
      </w:r>
      <w:r w:rsidR="00A36BC5">
        <w:t xml:space="preserve">defined </w:t>
      </w:r>
      <w:r w:rsidR="007A52B6">
        <w:t>in a single file while trace information is not. Trace statements are defined at its particular position within the code. All messages have a specific identifier</w:t>
      </w:r>
      <w:ins w:id="265" w:author="Martin Petermann" w:date="2016-09-09T10:27:00Z">
        <w:r w:rsidR="00992904">
          <w:t xml:space="preserve"> that </w:t>
        </w:r>
      </w:ins>
      <w:ins w:id="266" w:author="Martin Petermann" w:date="2016-09-09T10:28:00Z">
        <w:r w:rsidR="00992904">
          <w:t xml:space="preserve">consists </w:t>
        </w:r>
      </w:ins>
      <w:ins w:id="267" w:author="Martin Petermann" w:date="2016-09-09T10:29:00Z">
        <w:r w:rsidR="00992904">
          <w:t>of the following parts:</w:t>
        </w:r>
      </w:ins>
    </w:p>
    <w:p w14:paraId="4D0DE794" w14:textId="77777777" w:rsidR="00992904" w:rsidRDefault="00992904" w:rsidP="00B42B62">
      <w:pPr>
        <w:keepNext/>
        <w:ind w:firstLine="0"/>
        <w:rPr>
          <w:ins w:id="268" w:author="Martin Petermann" w:date="2016-09-09T10:29:00Z"/>
        </w:rPr>
      </w:pPr>
    </w:p>
    <w:p w14:paraId="6863523C" w14:textId="4556BF75" w:rsidR="00AA08D9" w:rsidRDefault="00AA08D9">
      <w:pPr>
        <w:pStyle w:val="Code"/>
        <w:ind w:firstLine="720"/>
        <w:rPr>
          <w:ins w:id="269" w:author="Martin Petermann" w:date="2016-09-09T10:29:00Z"/>
        </w:rPr>
        <w:pPrChange w:id="270" w:author="Martin Petermann" w:date="2016-09-09T10:31:00Z">
          <w:pPr>
            <w:keepNext/>
            <w:ind w:firstLine="0"/>
          </w:pPr>
        </w:pPrChange>
      </w:pPr>
      <w:ins w:id="271" w:author="Martin Petermann" w:date="2016-09-09T10:30:00Z">
        <w:r>
          <w:t>OLTFS[</w:t>
        </w:r>
      </w:ins>
      <w:ins w:id="272" w:author="Martin Petermann" w:date="2016-09-09T10:31:00Z">
        <w:r>
          <w:t>S|C</w:t>
        </w:r>
      </w:ins>
      <w:ins w:id="273" w:author="Martin Petermann" w:date="2016-09-09T10:30:00Z">
        <w:r>
          <w:t>]NNNN</w:t>
        </w:r>
      </w:ins>
      <w:ins w:id="274" w:author="Martin Petermann" w:date="2016-09-09T10:31:00Z">
        <w:r>
          <w:t>[I|W|</w:t>
        </w:r>
      </w:ins>
      <w:ins w:id="275" w:author="Martin Petermann" w:date="2016-09-09T10:30:00Z">
        <w:r w:rsidRPr="00AA08D9">
          <w:t>E</w:t>
        </w:r>
      </w:ins>
      <w:ins w:id="276" w:author="Martin Petermann" w:date="2016-09-09T10:31:00Z">
        <w:r>
          <w:t>]</w:t>
        </w:r>
      </w:ins>
    </w:p>
    <w:p w14:paraId="2BFBC86B" w14:textId="77777777" w:rsidR="00AA08D9" w:rsidRDefault="00AA08D9" w:rsidP="00B42B62">
      <w:pPr>
        <w:keepNext/>
        <w:ind w:firstLine="0"/>
        <w:rPr>
          <w:ins w:id="277" w:author="Martin Petermann" w:date="2016-09-09T10:31:00Z"/>
        </w:rPr>
      </w:pPr>
    </w:p>
    <w:p w14:paraId="5D236C7C" w14:textId="77777777" w:rsidR="00AA08D9" w:rsidRDefault="00AA08D9" w:rsidP="00B42B62">
      <w:pPr>
        <w:keepNext/>
        <w:ind w:firstLine="0"/>
        <w:rPr>
          <w:ins w:id="278" w:author="Martin Petermann" w:date="2016-09-09T10:32:00Z"/>
        </w:rPr>
      </w:pPr>
      <w:ins w:id="279" w:author="Martin Petermann" w:date="2016-09-09T10:31:00Z">
        <w:r>
          <w:t>where</w:t>
        </w:r>
      </w:ins>
    </w:p>
    <w:p w14:paraId="24587CAA" w14:textId="77777777" w:rsidR="00AA08D9" w:rsidRDefault="00AA08D9">
      <w:pPr>
        <w:pStyle w:val="ListParagraph"/>
        <w:keepNext/>
        <w:numPr>
          <w:ilvl w:val="0"/>
          <w:numId w:val="39"/>
        </w:numPr>
        <w:rPr>
          <w:ins w:id="280" w:author="Martin Petermann" w:date="2016-09-09T10:32:00Z"/>
        </w:rPr>
        <w:pPrChange w:id="281" w:author="Martin Petermann" w:date="2016-09-09T10:32:00Z">
          <w:pPr>
            <w:keepNext/>
            <w:ind w:firstLine="0"/>
          </w:pPr>
        </w:pPrChange>
      </w:pPr>
      <w:ins w:id="282" w:author="Martin Petermann" w:date="2016-09-09T10:32:00Z">
        <w:r>
          <w:t>‘S’ or ‘C’ is used based on if the message is written by the OpenLTFS backend process or by the client.</w:t>
        </w:r>
      </w:ins>
    </w:p>
    <w:p w14:paraId="3CA8F7FE" w14:textId="77777777" w:rsidR="00AA08D9" w:rsidRDefault="00AA08D9">
      <w:pPr>
        <w:pStyle w:val="ListParagraph"/>
        <w:keepNext/>
        <w:numPr>
          <w:ilvl w:val="0"/>
          <w:numId w:val="39"/>
        </w:numPr>
        <w:rPr>
          <w:ins w:id="283" w:author="Martin Petermann" w:date="2016-09-09T10:34:00Z"/>
        </w:rPr>
        <w:pPrChange w:id="284" w:author="Martin Petermann" w:date="2016-09-09T10:32:00Z">
          <w:pPr>
            <w:keepNext/>
            <w:ind w:firstLine="0"/>
          </w:pPr>
        </w:pPrChange>
      </w:pPr>
      <w:ins w:id="285" w:author="Martin Petermann" w:date="2016-09-09T10:34:00Z">
        <w:r>
          <w:t>NNNN is a four digit number.</w:t>
        </w:r>
      </w:ins>
    </w:p>
    <w:p w14:paraId="5D249D25" w14:textId="18EDDE57" w:rsidR="007A52B6" w:rsidRDefault="00AA08D9">
      <w:pPr>
        <w:pStyle w:val="ListParagraph"/>
        <w:keepNext/>
        <w:numPr>
          <w:ilvl w:val="0"/>
          <w:numId w:val="39"/>
        </w:numPr>
        <w:pPrChange w:id="286" w:author="Martin Petermann" w:date="2016-09-09T10:32:00Z">
          <w:pPr>
            <w:keepNext/>
            <w:ind w:firstLine="0"/>
          </w:pPr>
        </w:pPrChange>
      </w:pPr>
      <w:ins w:id="287" w:author="Martin Petermann" w:date="2016-09-09T10:34:00Z">
        <w:r>
          <w:t xml:space="preserve">‘I’, ‘W’, and </w:t>
        </w:r>
      </w:ins>
      <w:ins w:id="288" w:author="Martin Petermann" w:date="2016-09-09T10:35:00Z">
        <w:r>
          <w:t>‘E’ are used depending if the message is informational, a warning, or an error message.</w:t>
        </w:r>
      </w:ins>
      <w:ins w:id="289" w:author="Martin Petermann" w:date="2016-09-09T10:34:00Z">
        <w:r>
          <w:t xml:space="preserve"> </w:t>
        </w:r>
      </w:ins>
      <w:del w:id="290" w:author="Martin Petermann" w:date="2016-09-09T10:27:00Z">
        <w:r w:rsidR="007A52B6" w:rsidDel="00D33D6A">
          <w:delText>.</w:delText>
        </w:r>
      </w:del>
    </w:p>
    <w:p w14:paraId="7B1BA9EB" w14:textId="77777777" w:rsidR="007A52B6" w:rsidRDefault="007A52B6" w:rsidP="00B42B62">
      <w:pPr>
        <w:keepNext/>
        <w:ind w:firstLine="0"/>
        <w:rPr>
          <w:ins w:id="291" w:author="Martin Petermann" w:date="2016-09-09T10:36:00Z"/>
        </w:rPr>
      </w:pPr>
    </w:p>
    <w:p w14:paraId="787777E9" w14:textId="08072AAD" w:rsidR="00AA08D9" w:rsidRDefault="00AA08D9" w:rsidP="00B42B62">
      <w:pPr>
        <w:keepNext/>
        <w:ind w:firstLine="0"/>
        <w:rPr>
          <w:ins w:id="292" w:author="Martin Petermann" w:date="2016-09-09T10:36:00Z"/>
        </w:rPr>
      </w:pPr>
      <w:ins w:id="293" w:author="Martin Petermann" w:date="2016-09-09T10:36:00Z">
        <w:r>
          <w:t>For some of the messages – like usage information – it is not appropriate to print out the identifier.</w:t>
        </w:r>
      </w:ins>
      <w:ins w:id="294" w:author="Martin Petermann" w:date="2016-09-09T10:39:00Z">
        <w:r>
          <w:t xml:space="preserve"> The message identifier is following by a line number </w:t>
        </w:r>
      </w:ins>
      <w:ins w:id="295" w:author="Martin Petermann" w:date="2016-09-09T10:40:00Z">
        <w:r>
          <w:t>enclosed in round brackets.</w:t>
        </w:r>
      </w:ins>
    </w:p>
    <w:p w14:paraId="69DCBB2E" w14:textId="77777777" w:rsidR="00AA08D9" w:rsidRDefault="00AA08D9" w:rsidP="00B42B62">
      <w:pPr>
        <w:keepNext/>
        <w:ind w:firstLine="0"/>
        <w:rPr>
          <w:ins w:id="296" w:author="Martin Petermann" w:date="2016-09-09T10:37:00Z"/>
        </w:rPr>
      </w:pPr>
    </w:p>
    <w:p w14:paraId="7B7D8DC2" w14:textId="563DCB06" w:rsidR="00AA08D9" w:rsidRDefault="00AA08D9" w:rsidP="00B42B62">
      <w:pPr>
        <w:keepNext/>
        <w:ind w:firstLine="0"/>
        <w:rPr>
          <w:ins w:id="297" w:author="Martin Petermann" w:date="2016-09-09T10:38:00Z"/>
        </w:rPr>
      </w:pPr>
      <w:ins w:id="298" w:author="Martin Petermann" w:date="2016-09-09T10:37:00Z">
        <w:r>
          <w:t>A message can look like the following example</w:t>
        </w:r>
      </w:ins>
      <w:ins w:id="299" w:author="Martin Petermann" w:date="2016-09-09T10:38:00Z">
        <w:r>
          <w:t>:</w:t>
        </w:r>
      </w:ins>
    </w:p>
    <w:p w14:paraId="45C29E40" w14:textId="77777777" w:rsidR="00AA08D9" w:rsidRDefault="00AA08D9" w:rsidP="00B42B62">
      <w:pPr>
        <w:keepNext/>
        <w:ind w:firstLine="0"/>
        <w:rPr>
          <w:ins w:id="300" w:author="Martin Petermann" w:date="2016-09-09T10:38:00Z"/>
        </w:rPr>
      </w:pPr>
    </w:p>
    <w:p w14:paraId="1BA293DA" w14:textId="5593B711" w:rsidR="00AA08D9" w:rsidRDefault="00AA08D9">
      <w:pPr>
        <w:pStyle w:val="Code"/>
        <w:rPr>
          <w:ins w:id="301" w:author="Martin Petermann" w:date="2016-09-09T10:37:00Z"/>
        </w:rPr>
        <w:pPrChange w:id="302" w:author="Martin Petermann" w:date="2016-09-09T10:39:00Z">
          <w:pPr>
            <w:keepNext/>
            <w:ind w:firstLine="0"/>
          </w:pPr>
        </w:pPrChange>
      </w:pPr>
      <w:ins w:id="303" w:author="Martin Petermann" w:date="2016-09-09T10:38:00Z">
        <w:r w:rsidRPr="00AA08D9">
          <w:t>OLTFSC0005E(50): wrong command 'asd' specified.</w:t>
        </w:r>
      </w:ins>
    </w:p>
    <w:p w14:paraId="3A547E87" w14:textId="77777777" w:rsidR="00AA08D9" w:rsidRDefault="00AA08D9" w:rsidP="00B42B62">
      <w:pPr>
        <w:keepNext/>
        <w:ind w:firstLine="0"/>
        <w:rPr>
          <w:ins w:id="304" w:author="Martin Petermann" w:date="2016-09-09T10:36:00Z"/>
        </w:rPr>
      </w:pPr>
    </w:p>
    <w:p w14:paraId="1A40215B" w14:textId="754B60D2" w:rsidR="00AA08D9" w:rsidRDefault="00D05432" w:rsidP="00B42B62">
      <w:pPr>
        <w:keepNext/>
        <w:ind w:firstLine="0"/>
        <w:rPr>
          <w:ins w:id="305" w:author="Martin Petermann" w:date="2016-09-09T10:40:00Z"/>
        </w:rPr>
      </w:pPr>
      <w:ins w:id="306" w:author="Martin Petermann" w:date="2016-09-09T10:41:00Z">
        <w:r>
          <w:t xml:space="preserve">The C style macros </w:t>
        </w:r>
        <w:r w:rsidR="00E36C72">
          <w:t>MSG_OUT</w:t>
        </w:r>
      </w:ins>
      <w:ins w:id="307" w:author="Martin Petermann" w:date="2016-09-09T10:42:00Z">
        <w:r w:rsidR="00E36C72">
          <w:t>(&lt;identifier&gt;, arguments) for the messages showing the message identifier and MSG_INFO(</w:t>
        </w:r>
      </w:ins>
      <w:ins w:id="308" w:author="Martin Petermann" w:date="2016-09-09T10:43:00Z">
        <w:r w:rsidR="00E36C72">
          <w:t>(&lt;identifier&gt;, arguments) for messages skipping the identifier within the output are used.</w:t>
        </w:r>
      </w:ins>
    </w:p>
    <w:p w14:paraId="574905C4" w14:textId="77777777" w:rsidR="00D05432" w:rsidRDefault="00D05432" w:rsidP="00B42B62">
      <w:pPr>
        <w:keepNext/>
        <w:ind w:firstLine="0"/>
        <w:rPr>
          <w:ins w:id="309" w:author="Martin Petermann" w:date="2016-09-09T10:40:00Z"/>
        </w:rPr>
      </w:pPr>
    </w:p>
    <w:p w14:paraId="276F0D7E" w14:textId="77777777" w:rsidR="00D05432" w:rsidRDefault="00D05432" w:rsidP="00B42B62">
      <w:pPr>
        <w:keepNext/>
        <w:ind w:firstLine="0"/>
      </w:pPr>
    </w:p>
    <w:p w14:paraId="799F78B7" w14:textId="6280925D" w:rsidR="009F309D" w:rsidRDefault="007A52B6" w:rsidP="00B42B62">
      <w:pPr>
        <w:keepNext/>
        <w:ind w:firstLine="0"/>
      </w:pPr>
      <w:r w:rsidRPr="000265D7">
        <w:rPr>
          <w:highlight w:val="yellow"/>
        </w:rPr>
        <w:t xml:space="preserve">To write trace and message output to corresponding log files a facility should be used that is most common on Linux and </w:t>
      </w:r>
      <w:r w:rsidR="00B07016" w:rsidRPr="000265D7">
        <w:rPr>
          <w:highlight w:val="yellow"/>
        </w:rPr>
        <w:t>its distributions.</w:t>
      </w:r>
      <w:r w:rsidRPr="000265D7">
        <w:rPr>
          <w:highlight w:val="yellow"/>
        </w:rPr>
        <w:t xml:space="preserve"> It looks like on RHEL 7 and on SLES 12 the rsyslog service is available for logging </w:t>
      </w:r>
      <w:r w:rsidR="00B07016" w:rsidRPr="000265D7">
        <w:rPr>
          <w:highlight w:val="yellow"/>
        </w:rPr>
        <w:t>purposes.</w:t>
      </w:r>
    </w:p>
    <w:p w14:paraId="42216BC5" w14:textId="1C401822" w:rsidR="00B07016" w:rsidRDefault="00B07016" w:rsidP="00755193">
      <w:pPr>
        <w:pStyle w:val="Heading1"/>
      </w:pPr>
      <w:r>
        <w:t>Communication between front end and back end service</w:t>
      </w:r>
    </w:p>
    <w:p w14:paraId="24336398" w14:textId="05D2CB95" w:rsidR="00B07016" w:rsidRDefault="00B07016" w:rsidP="00B42B62">
      <w:pPr>
        <w:keepNext/>
        <w:ind w:firstLine="0"/>
      </w:pPr>
      <w:r>
        <w:t>The communication between the front end command and the back end service is implemented within a library to make it available to other application by an API.</w:t>
      </w:r>
    </w:p>
    <w:p w14:paraId="2C39CB98" w14:textId="77777777" w:rsidR="00B07016" w:rsidRDefault="00B07016" w:rsidP="00B42B62">
      <w:pPr>
        <w:keepNext/>
        <w:ind w:firstLine="0"/>
      </w:pPr>
    </w:p>
    <w:p w14:paraId="40445C3D" w14:textId="3AB7D98D" w:rsidR="00B07016" w:rsidRDefault="00B07016" w:rsidP="00B42B62">
      <w:pPr>
        <w:keepNext/>
        <w:ind w:firstLine="0"/>
      </w:pPr>
      <w:r>
        <w:t xml:space="preserve">The communication is asynchronous </w:t>
      </w:r>
      <w:r w:rsidRPr="00B07016">
        <w:rPr>
          <w:highlight w:val="yellow"/>
        </w:rPr>
        <w:t>(can be a subject of change)</w:t>
      </w:r>
      <w:r>
        <w:t>.</w:t>
      </w:r>
    </w:p>
    <w:p w14:paraId="3A21DC20" w14:textId="77777777" w:rsidR="00B07016" w:rsidRDefault="00B07016" w:rsidP="00B42B62">
      <w:pPr>
        <w:keepNext/>
        <w:ind w:firstLine="0"/>
      </w:pPr>
    </w:p>
    <w:p w14:paraId="1CD8A3F1" w14:textId="40673C11" w:rsidR="00CC06A5" w:rsidRPr="00CC06A5" w:rsidDel="009166E4" w:rsidRDefault="00CC06A5" w:rsidP="00B42B62">
      <w:pPr>
        <w:keepNext/>
        <w:ind w:firstLine="0"/>
        <w:rPr>
          <w:del w:id="310" w:author="Martin Petermann" w:date="2016-08-26T11:10:00Z"/>
          <w:i/>
        </w:rPr>
      </w:pPr>
      <w:del w:id="311" w:author="Martin Petermann" w:date="2016-08-26T11:10:00Z">
        <w:r w:rsidRPr="00B07016" w:rsidDel="009166E4">
          <w:rPr>
            <w:i/>
            <w:highlight w:val="yellow"/>
          </w:rPr>
          <w:delText>TBD: communication method</w:delText>
        </w:r>
      </w:del>
    </w:p>
    <w:p w14:paraId="3E160508" w14:textId="77777777" w:rsidR="00CC06A5" w:rsidRDefault="00CC06A5" w:rsidP="00B42B62">
      <w:pPr>
        <w:keepNext/>
        <w:ind w:firstLine="0"/>
      </w:pPr>
    </w:p>
    <w:p w14:paraId="400692AA" w14:textId="4ABFD7EC" w:rsidR="00B07016" w:rsidRDefault="00CC06A5" w:rsidP="00B42B62">
      <w:pPr>
        <w:keepNext/>
        <w:ind w:firstLine="0"/>
      </w:pPr>
      <w:r>
        <w:t xml:space="preserve">Within Spectrum Archive SUN RPC is used as the communication method without any access and security characteristics.  The communication method used for Open LTFS stratifies that only authorized clients get access to the back end service. </w:t>
      </w:r>
      <w:r w:rsidRPr="009E27E7">
        <w:rPr>
          <w:highlight w:val="yellow"/>
        </w:rPr>
        <w:t xml:space="preserve">The communication is </w:t>
      </w:r>
      <w:commentRangeStart w:id="312"/>
      <w:r w:rsidRPr="009E27E7">
        <w:rPr>
          <w:highlight w:val="yellow"/>
        </w:rPr>
        <w:t>encrypted</w:t>
      </w:r>
      <w:commentRangeEnd w:id="312"/>
      <w:r w:rsidR="005943A9" w:rsidRPr="009E27E7">
        <w:rPr>
          <w:rStyle w:val="CommentReference"/>
          <w:highlight w:val="yellow"/>
        </w:rPr>
        <w:commentReference w:id="312"/>
      </w:r>
      <w:r>
        <w:t xml:space="preserve">. </w:t>
      </w:r>
    </w:p>
    <w:p w14:paraId="53783AE5" w14:textId="77777777" w:rsidR="009166E4" w:rsidRDefault="009166E4" w:rsidP="00B42B62">
      <w:pPr>
        <w:keepNext/>
        <w:ind w:firstLine="0"/>
        <w:rPr>
          <w:ins w:id="313" w:author="Martin Petermann" w:date="2016-08-26T11:10:00Z"/>
        </w:rPr>
      </w:pPr>
    </w:p>
    <w:p w14:paraId="735EB8CC" w14:textId="1ADFBAEB" w:rsidR="00CC4969" w:rsidRDefault="009166E4" w:rsidP="00B42B62">
      <w:pPr>
        <w:keepNext/>
        <w:ind w:firstLine="0"/>
        <w:rPr>
          <w:ins w:id="314" w:author="Martin Petermann" w:date="2016-08-26T12:22:00Z"/>
        </w:rPr>
      </w:pPr>
      <w:ins w:id="315" w:author="Martin Petermann" w:date="2016-08-26T11:11:00Z">
        <w:r>
          <w:t>The communicat</w:t>
        </w:r>
      </w:ins>
      <w:ins w:id="316" w:author="Martin Petermann" w:date="2016-08-26T11:12:00Z">
        <w:r>
          <w:t xml:space="preserve">ion between the front end and the back end </w:t>
        </w:r>
      </w:ins>
      <w:ins w:id="317" w:author="Martin Petermann" w:date="2016-08-26T11:13:00Z">
        <w:r>
          <w:t xml:space="preserve">only happens within a single </w:t>
        </w:r>
      </w:ins>
      <w:ins w:id="318" w:author="Martin Petermann" w:date="2016-08-26T11:14:00Z">
        <w:r>
          <w:t>system</w:t>
        </w:r>
      </w:ins>
      <w:ins w:id="319" w:author="Martin Petermann" w:date="2016-08-26T11:13:00Z">
        <w:r>
          <w:t xml:space="preserve">. There is no communication over the network. </w:t>
        </w:r>
      </w:ins>
      <w:ins w:id="320" w:author="Martin Petermann" w:date="2016-08-26T11:14:00Z">
        <w:r>
          <w:t>UNIX domain socket</w:t>
        </w:r>
      </w:ins>
      <w:ins w:id="321" w:author="Martin Petermann" w:date="2016-08-26T11:15:00Z">
        <w:r>
          <w:t xml:space="preserve"> communication is chosen since it is a standard way performing IPC on UNIX like operating systems.</w:t>
        </w:r>
      </w:ins>
    </w:p>
    <w:p w14:paraId="141277AE" w14:textId="77777777" w:rsidR="00CC4969" w:rsidRDefault="00CC4969">
      <w:pPr>
        <w:rPr>
          <w:ins w:id="322" w:author="Martin Petermann" w:date="2016-08-26T12:22:00Z"/>
        </w:rPr>
      </w:pPr>
      <w:ins w:id="323" w:author="Martin Petermann" w:date="2016-08-26T12:22:00Z">
        <w:r>
          <w:br w:type="page"/>
        </w:r>
      </w:ins>
    </w:p>
    <w:p w14:paraId="5A5F7386" w14:textId="77777777" w:rsidR="00972CDA" w:rsidRDefault="00972CDA" w:rsidP="00B42B62">
      <w:pPr>
        <w:keepNext/>
        <w:ind w:firstLine="0"/>
        <w:rPr>
          <w:ins w:id="324" w:author="Martin Petermann" w:date="2016-08-26T11:29:00Z"/>
        </w:rPr>
      </w:pPr>
    </w:p>
    <w:p w14:paraId="4557E34F" w14:textId="0F722255" w:rsidR="00FA677D" w:rsidRDefault="00FA677D">
      <w:pPr>
        <w:pStyle w:val="Heading1"/>
        <w:rPr>
          <w:ins w:id="325" w:author="Martin Petermann" w:date="2016-08-26T12:21:00Z"/>
        </w:rPr>
        <w:pPrChange w:id="326" w:author="Martin Petermann" w:date="2016-08-26T12:21:00Z">
          <w:pPr>
            <w:keepNext/>
            <w:ind w:firstLine="0"/>
          </w:pPr>
        </w:pPrChange>
      </w:pPr>
      <w:ins w:id="327" w:author="Martin Petermann" w:date="2016-08-26T12:21:00Z">
        <w:r>
          <w:t>Data serialization</w:t>
        </w:r>
      </w:ins>
    </w:p>
    <w:p w14:paraId="0BAD390B" w14:textId="77777777" w:rsidR="00FA677D" w:rsidRDefault="00FA677D" w:rsidP="00B42B62">
      <w:pPr>
        <w:keepNext/>
        <w:ind w:firstLine="0"/>
        <w:rPr>
          <w:ins w:id="328" w:author="Martin Petermann" w:date="2016-08-26T11:29:00Z"/>
        </w:rPr>
      </w:pPr>
    </w:p>
    <w:p w14:paraId="650110FC" w14:textId="77777777" w:rsidR="003A1D16" w:rsidRDefault="00972CDA" w:rsidP="00B42B62">
      <w:pPr>
        <w:keepNext/>
        <w:ind w:firstLine="0"/>
        <w:rPr>
          <w:ins w:id="329" w:author="Martin Petermann" w:date="2016-08-26T12:00:00Z"/>
        </w:rPr>
      </w:pPr>
      <w:ins w:id="330" w:author="Martin Petermann" w:date="2016-08-26T11:29:00Z">
        <w:r>
          <w:t>UNIX domain socket communication does not specify the wa</w:t>
        </w:r>
      </w:ins>
      <w:ins w:id="331" w:author="Martin Petermann" w:date="2016-08-26T11:30:00Z">
        <w:r>
          <w:t>y data is serialized for the data transfer. To satisfy that the data sent out by the client is in the same format the server can read it ano</w:t>
        </w:r>
      </w:ins>
      <w:ins w:id="332" w:author="Martin Petermann" w:date="2016-08-26T11:31:00Z">
        <w:r>
          <w:t>ther framework is required. There had been two possib</w:t>
        </w:r>
      </w:ins>
      <w:ins w:id="333" w:author="Martin Petermann" w:date="2016-08-26T11:33:00Z">
        <w:r>
          <w:t>ilities: to write a framework or to use some</w:t>
        </w:r>
      </w:ins>
      <w:ins w:id="334" w:author="Martin Petermann" w:date="2016-08-26T11:34:00Z">
        <w:r>
          <w:t xml:space="preserve"> third party software. Open LTFS makes</w:t>
        </w:r>
      </w:ins>
      <w:ins w:id="335" w:author="Martin Petermann" w:date="2016-08-26T11:35:00Z">
        <w:r>
          <w:t xml:space="preserve"> </w:t>
        </w:r>
      </w:ins>
      <w:ins w:id="336" w:author="Martin Petermann" w:date="2016-08-26T11:55:00Z">
        <w:r w:rsidR="00615B18">
          <w:t>uses</w:t>
        </w:r>
      </w:ins>
      <w:ins w:id="337" w:author="Martin Petermann" w:date="2016-08-26T11:35:00Z">
        <w:r>
          <w:t xml:space="preserve"> Googles </w:t>
        </w:r>
      </w:ins>
      <w:ins w:id="338" w:author="Martin Petermann" w:date="2016-08-26T11:36:00Z">
        <w:r>
          <w:t xml:space="preserve">Protocol Buffers. </w:t>
        </w:r>
      </w:ins>
      <w:ins w:id="339" w:author="Martin Petermann" w:date="2016-08-26T11:55:00Z">
        <w:r w:rsidR="003A1D16">
          <w:t>Protocol Buffers are pub</w:t>
        </w:r>
      </w:ins>
      <w:ins w:id="340" w:author="Martin Petermann" w:date="2016-08-26T11:56:00Z">
        <w:r w:rsidR="003A1D16">
          <w:t xml:space="preserve">licly available since 2008 </w:t>
        </w:r>
      </w:ins>
      <w:ins w:id="341" w:author="Martin Petermann" w:date="2016-08-26T11:58:00Z">
        <w:r w:rsidR="003A1D16">
          <w:t xml:space="preserve">and are used </w:t>
        </w:r>
      </w:ins>
      <w:ins w:id="342" w:author="Martin Petermann" w:date="2016-08-26T11:59:00Z">
        <w:r w:rsidR="003A1D16">
          <w:t xml:space="preserve">for </w:t>
        </w:r>
        <w:r w:rsidR="003A1D16" w:rsidRPr="003A1D16">
          <w:rPr>
            <w:i/>
            <w:rPrChange w:id="343" w:author="Martin Petermann" w:date="2016-08-26T12:00:00Z">
              <w:rPr/>
            </w:rPrChange>
          </w:rPr>
          <w:t>nearly all inter-machine communication at Google</w:t>
        </w:r>
        <w:r w:rsidR="003A1D16">
          <w:t xml:space="preserve"> (</w:t>
        </w:r>
      </w:ins>
      <w:ins w:id="344" w:author="Martin Petermann" w:date="2016-08-26T12:00:00Z">
        <w:r w:rsidR="003A1D16">
          <w:t xml:space="preserve">see </w:t>
        </w:r>
        <w:r w:rsidR="003A1D16">
          <w:fldChar w:fldCharType="begin"/>
        </w:r>
        <w:r w:rsidR="003A1D16">
          <w:instrText xml:space="preserve"> HYPERLINK "</w:instrText>
        </w:r>
        <w:r w:rsidR="003A1D16" w:rsidRPr="003A1D16">
          <w:instrText>https://en.wikipedia.org/wiki/Protocol_Buffers</w:instrText>
        </w:r>
      </w:ins>
      <w:ins w:id="345" w:author="Martin Petermann" w:date="2016-08-26T11:59:00Z">
        <w:r w:rsidR="003A1D16">
          <w:instrText>)</w:instrText>
        </w:r>
      </w:ins>
      <w:ins w:id="346" w:author="Martin Petermann" w:date="2016-08-26T12:00:00Z">
        <w:r w:rsidR="003A1D16">
          <w:instrText xml:space="preserve">" </w:instrText>
        </w:r>
        <w:r w:rsidR="003A1D16">
          <w:fldChar w:fldCharType="separate"/>
        </w:r>
        <w:r w:rsidR="003A1D16" w:rsidRPr="00231EC3">
          <w:rPr>
            <w:rStyle w:val="Hyperlink"/>
          </w:rPr>
          <w:t>https://en.wikipedia.org/wiki/Protocol_Buffers</w:t>
        </w:r>
      </w:ins>
      <w:ins w:id="347" w:author="Martin Petermann" w:date="2016-08-26T11:59:00Z">
        <w:r w:rsidR="003A1D16" w:rsidRPr="00231EC3">
          <w:rPr>
            <w:rStyle w:val="Hyperlink"/>
          </w:rPr>
          <w:t>)</w:t>
        </w:r>
      </w:ins>
      <w:ins w:id="348" w:author="Martin Petermann" w:date="2016-08-26T12:00:00Z">
        <w:r w:rsidR="003A1D16">
          <w:fldChar w:fldCharType="end"/>
        </w:r>
        <w:r w:rsidR="003A1D16">
          <w:t>.</w:t>
        </w:r>
      </w:ins>
    </w:p>
    <w:p w14:paraId="0A68F2FD" w14:textId="77777777" w:rsidR="003A1D16" w:rsidRDefault="003A1D16" w:rsidP="00B42B62">
      <w:pPr>
        <w:keepNext/>
        <w:ind w:firstLine="0"/>
        <w:rPr>
          <w:ins w:id="349" w:author="Martin Petermann" w:date="2016-08-26T12:00:00Z"/>
        </w:rPr>
      </w:pPr>
    </w:p>
    <w:p w14:paraId="4FE20EB4" w14:textId="77777777" w:rsidR="0003419E" w:rsidRDefault="003A1D16" w:rsidP="00B42B62">
      <w:pPr>
        <w:keepNext/>
        <w:ind w:firstLine="0"/>
        <w:rPr>
          <w:ins w:id="350" w:author="Martin Petermann" w:date="2016-08-26T12:08:00Z"/>
        </w:rPr>
      </w:pPr>
      <w:ins w:id="351" w:author="Martin Petermann" w:date="2016-08-26T12:01:00Z">
        <w:r>
          <w:t xml:space="preserve">The data serialization is defined by so called protocol files. The content is </w:t>
        </w:r>
      </w:ins>
      <w:ins w:id="352" w:author="Martin Petermann" w:date="2016-08-26T12:04:00Z">
        <w:r>
          <w:t>written</w:t>
        </w:r>
      </w:ins>
      <w:ins w:id="353" w:author="Martin Petermann" w:date="2016-08-26T12:01:00Z">
        <w:r>
          <w:t xml:space="preserve"> </w:t>
        </w:r>
      </w:ins>
      <w:ins w:id="354" w:author="Martin Petermann" w:date="2016-08-26T12:04:00Z">
        <w:r>
          <w:t xml:space="preserve">in a special interface description language </w:t>
        </w:r>
      </w:ins>
      <w:ins w:id="355" w:author="Martin Petermann" w:date="2016-08-26T12:06:00Z">
        <w:r w:rsidR="0003419E">
          <w:t xml:space="preserve">that has similarities to the C language. A compiler </w:t>
        </w:r>
      </w:ins>
      <w:ins w:id="356" w:author="Martin Petermann" w:date="2016-08-26T12:07:00Z">
        <w:r w:rsidR="0003419E">
          <w:t xml:space="preserve">can – beside other languages </w:t>
        </w:r>
      </w:ins>
      <w:ins w:id="357" w:author="Martin Petermann" w:date="2016-08-26T12:08:00Z">
        <w:r w:rsidR="0003419E">
          <w:t>–</w:t>
        </w:r>
      </w:ins>
      <w:ins w:id="358" w:author="Martin Petermann" w:date="2016-08-26T12:07:00Z">
        <w:r w:rsidR="0003419E">
          <w:t xml:space="preserve"> can </w:t>
        </w:r>
      </w:ins>
      <w:ins w:id="359" w:author="Martin Petermann" w:date="2016-08-26T12:08:00Z">
        <w:r w:rsidR="0003419E">
          <w:t>generate C++ files out of a protocol file.</w:t>
        </w:r>
      </w:ins>
    </w:p>
    <w:p w14:paraId="72FCB3B8" w14:textId="77777777" w:rsidR="0003419E" w:rsidRDefault="0003419E" w:rsidP="00B42B62">
      <w:pPr>
        <w:keepNext/>
        <w:ind w:firstLine="0"/>
        <w:rPr>
          <w:ins w:id="360" w:author="Martin Petermann" w:date="2016-08-26T12:08:00Z"/>
        </w:rPr>
      </w:pPr>
    </w:p>
    <w:p w14:paraId="7E3414F3" w14:textId="77777777" w:rsidR="00FA677D" w:rsidRDefault="00FA677D" w:rsidP="00B42B62">
      <w:pPr>
        <w:keepNext/>
        <w:ind w:firstLine="0"/>
        <w:rPr>
          <w:ins w:id="361" w:author="Martin Petermann" w:date="2016-08-26T12:19:00Z"/>
        </w:rPr>
      </w:pPr>
      <w:ins w:id="362" w:author="Martin Petermann" w:date="2016-08-26T12:15:00Z">
        <w:r>
          <w:t xml:space="preserve">A sample </w:t>
        </w:r>
      </w:ins>
      <w:ins w:id="363" w:author="Martin Petermann" w:date="2016-08-26T12:16:00Z">
        <w:r>
          <w:t>definition</w:t>
        </w:r>
      </w:ins>
      <w:ins w:id="364" w:author="Martin Petermann" w:date="2016-08-26T12:15:00Z">
        <w:r>
          <w:t xml:space="preserve"> </w:t>
        </w:r>
      </w:ins>
      <w:ins w:id="365" w:author="Martin Petermann" w:date="2016-08-26T12:16:00Z">
        <w:r>
          <w:t>for the information that is sent from the front end to the back end for migration and which includes</w:t>
        </w:r>
      </w:ins>
    </w:p>
    <w:p w14:paraId="7A5EA4A3" w14:textId="2F149C93" w:rsidR="00FA677D" w:rsidRDefault="00FA677D" w:rsidP="00B42B62">
      <w:pPr>
        <w:keepNext/>
        <w:ind w:firstLine="0"/>
        <w:rPr>
          <w:ins w:id="366" w:author="Martin Petermann" w:date="2016-08-26T12:18:00Z"/>
        </w:rPr>
      </w:pPr>
      <w:ins w:id="367" w:author="Martin Petermann" w:date="2016-08-26T12:16:00Z">
        <w:r>
          <w:t xml:space="preserve"> </w:t>
        </w:r>
      </w:ins>
    </w:p>
    <w:p w14:paraId="20E50700" w14:textId="77777777" w:rsidR="00FA677D" w:rsidRDefault="00FA677D">
      <w:pPr>
        <w:pStyle w:val="ListParagraph"/>
        <w:keepNext/>
        <w:numPr>
          <w:ilvl w:val="0"/>
          <w:numId w:val="38"/>
        </w:numPr>
        <w:rPr>
          <w:ins w:id="368" w:author="Martin Petermann" w:date="2016-08-26T12:19:00Z"/>
        </w:rPr>
        <w:pPrChange w:id="369" w:author="Martin Petermann" w:date="2016-08-26T12:19:00Z">
          <w:pPr>
            <w:keepNext/>
            <w:ind w:firstLine="0"/>
          </w:pPr>
        </w:pPrChange>
      </w:pPr>
      <w:ins w:id="370" w:author="Martin Petermann" w:date="2016-08-26T12:16:00Z">
        <w:r>
          <w:t xml:space="preserve">a key, </w:t>
        </w:r>
      </w:ins>
    </w:p>
    <w:p w14:paraId="763729E0" w14:textId="77777777" w:rsidR="00FA677D" w:rsidRDefault="00FA677D">
      <w:pPr>
        <w:pStyle w:val="ListParagraph"/>
        <w:keepNext/>
        <w:numPr>
          <w:ilvl w:val="0"/>
          <w:numId w:val="38"/>
        </w:numPr>
        <w:rPr>
          <w:ins w:id="371" w:author="Martin Petermann" w:date="2016-08-26T12:19:00Z"/>
        </w:rPr>
        <w:pPrChange w:id="372" w:author="Martin Petermann" w:date="2016-08-26T12:19:00Z">
          <w:pPr>
            <w:keepNext/>
            <w:ind w:firstLine="0"/>
          </w:pPr>
        </w:pPrChange>
      </w:pPr>
      <w:ins w:id="373" w:author="Martin Petermann" w:date="2016-08-26T12:16:00Z">
        <w:r>
          <w:t xml:space="preserve">a token, </w:t>
        </w:r>
      </w:ins>
    </w:p>
    <w:p w14:paraId="03F756A9" w14:textId="77777777" w:rsidR="00FA677D" w:rsidRDefault="00FA677D">
      <w:pPr>
        <w:pStyle w:val="ListParagraph"/>
        <w:keepNext/>
        <w:numPr>
          <w:ilvl w:val="0"/>
          <w:numId w:val="38"/>
        </w:numPr>
        <w:rPr>
          <w:ins w:id="374" w:author="Martin Petermann" w:date="2016-08-26T12:19:00Z"/>
        </w:rPr>
        <w:pPrChange w:id="375" w:author="Martin Petermann" w:date="2016-08-26T12:19:00Z">
          <w:pPr>
            <w:keepNext/>
            <w:ind w:firstLine="0"/>
          </w:pPr>
        </w:pPrChange>
      </w:pPr>
      <w:ins w:id="376" w:author="Martin Petermann" w:date="2016-08-26T12:17:00Z">
        <w:r>
          <w:t xml:space="preserve">the target state (migrated or premigrated), </w:t>
        </w:r>
      </w:ins>
    </w:p>
    <w:p w14:paraId="47212CED" w14:textId="4443F385" w:rsidR="00FA677D" w:rsidRDefault="00FA677D">
      <w:pPr>
        <w:pStyle w:val="ListParagraph"/>
        <w:keepNext/>
        <w:numPr>
          <w:ilvl w:val="0"/>
          <w:numId w:val="38"/>
        </w:numPr>
        <w:rPr>
          <w:ins w:id="377" w:author="Martin Petermann" w:date="2016-08-26T12:19:00Z"/>
        </w:rPr>
        <w:pPrChange w:id="378" w:author="Martin Petermann" w:date="2016-08-26T12:19:00Z">
          <w:pPr>
            <w:keepNext/>
          </w:pPr>
        </w:pPrChange>
      </w:pPr>
      <w:ins w:id="379" w:author="Martin Petermann" w:date="2016-08-26T12:18:00Z">
        <w:r>
          <w:t>and the file names</w:t>
        </w:r>
      </w:ins>
      <w:ins w:id="380" w:author="Martin Petermann" w:date="2016-08-26T12:19:00Z">
        <w:r>
          <w:t xml:space="preserve"> of the target files</w:t>
        </w:r>
      </w:ins>
    </w:p>
    <w:p w14:paraId="1B2051CA" w14:textId="77777777" w:rsidR="00FA677D" w:rsidRDefault="00FA677D">
      <w:pPr>
        <w:keepNext/>
        <w:rPr>
          <w:ins w:id="381" w:author="Martin Petermann" w:date="2016-08-26T12:19:00Z"/>
        </w:rPr>
        <w:pPrChange w:id="382" w:author="Martin Petermann" w:date="2016-08-26T12:19:00Z">
          <w:pPr>
            <w:keepNext/>
            <w:ind w:firstLine="0"/>
          </w:pPr>
        </w:pPrChange>
      </w:pPr>
    </w:p>
    <w:p w14:paraId="5A5EFFE5" w14:textId="6906DB8A" w:rsidR="00FA677D" w:rsidRDefault="00FA677D" w:rsidP="00FA677D">
      <w:pPr>
        <w:keepNext/>
        <w:ind w:firstLine="0"/>
        <w:rPr>
          <w:ins w:id="383" w:author="Martin Petermann" w:date="2016-08-26T12:18:00Z"/>
        </w:rPr>
      </w:pPr>
      <w:ins w:id="384" w:author="Martin Petermann" w:date="2016-08-26T12:18:00Z">
        <w:r>
          <w:t>can look like the following:</w:t>
        </w:r>
      </w:ins>
    </w:p>
    <w:p w14:paraId="55CD3F29" w14:textId="77777777" w:rsidR="00FA677D" w:rsidRDefault="00FA677D" w:rsidP="00B42B62">
      <w:pPr>
        <w:keepNext/>
        <w:ind w:firstLine="0"/>
        <w:rPr>
          <w:ins w:id="385" w:author="Martin Petermann" w:date="2016-08-26T12:18:00Z"/>
        </w:rPr>
      </w:pPr>
    </w:p>
    <w:p w14:paraId="604073CD" w14:textId="77777777" w:rsidR="00FA677D" w:rsidRPr="00FA677D" w:rsidRDefault="00FA677D" w:rsidP="00FA67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ins w:id="386" w:author="Martin Petermann" w:date="2016-08-26T12:18:00Z"/>
          <w:rStyle w:val="Codelist"/>
          <w:rPrChange w:id="387" w:author="Martin Petermann" w:date="2016-08-26T12:18:00Z">
            <w:rPr>
              <w:ins w:id="388" w:author="Martin Petermann" w:date="2016-08-26T12:18:00Z"/>
              <w:rFonts w:ascii="Monaco" w:hAnsi="Monaco" w:cs="Monaco"/>
              <w:color w:val="DFDFDF"/>
              <w:sz w:val="24"/>
              <w:szCs w:val="24"/>
            </w:rPr>
          </w:rPrChange>
        </w:rPr>
      </w:pPr>
      <w:ins w:id="389" w:author="Martin Petermann" w:date="2016-08-26T12:18:00Z">
        <w:r w:rsidRPr="00FA677D">
          <w:rPr>
            <w:rStyle w:val="Codelist"/>
            <w:rPrChange w:id="390" w:author="Martin Petermann" w:date="2016-08-26T12:18:00Z">
              <w:rPr>
                <w:rFonts w:ascii="Monaco" w:hAnsi="Monaco" w:cs="Monaco"/>
                <w:color w:val="DFDFDF"/>
                <w:sz w:val="24"/>
                <w:szCs w:val="24"/>
              </w:rPr>
            </w:rPrChange>
          </w:rPr>
          <w:t>message LTFSDmMigRequest {</w:t>
        </w:r>
      </w:ins>
    </w:p>
    <w:p w14:paraId="23A7732A" w14:textId="77777777" w:rsidR="00FA677D" w:rsidRPr="00FA677D" w:rsidRDefault="00FA677D" w:rsidP="00FA67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ins w:id="391" w:author="Martin Petermann" w:date="2016-08-26T12:18:00Z"/>
          <w:rStyle w:val="Codelist"/>
          <w:rPrChange w:id="392" w:author="Martin Petermann" w:date="2016-08-26T12:18:00Z">
            <w:rPr>
              <w:ins w:id="393" w:author="Martin Petermann" w:date="2016-08-26T12:18:00Z"/>
              <w:rFonts w:ascii="Monaco" w:hAnsi="Monaco" w:cs="Monaco"/>
              <w:color w:val="DFDFDF"/>
              <w:sz w:val="24"/>
              <w:szCs w:val="24"/>
            </w:rPr>
          </w:rPrChange>
        </w:rPr>
      </w:pPr>
      <w:ins w:id="394" w:author="Martin Petermann" w:date="2016-08-26T12:18:00Z">
        <w:r w:rsidRPr="00FA677D">
          <w:rPr>
            <w:rStyle w:val="Codelist"/>
            <w:rPrChange w:id="395" w:author="Martin Petermann" w:date="2016-08-26T12:18:00Z">
              <w:rPr>
                <w:rFonts w:ascii="Monaco" w:hAnsi="Monaco" w:cs="Monaco"/>
                <w:color w:val="DFDFDF"/>
                <w:sz w:val="24"/>
                <w:szCs w:val="24"/>
              </w:rPr>
            </w:rPrChange>
          </w:rPr>
          <w:t xml:space="preserve">    required uint64 key = 1;</w:t>
        </w:r>
      </w:ins>
    </w:p>
    <w:p w14:paraId="69F9D71D" w14:textId="77777777" w:rsidR="00FA677D" w:rsidRPr="00FA677D" w:rsidRDefault="00FA677D" w:rsidP="00FA67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ins w:id="396" w:author="Martin Petermann" w:date="2016-08-26T12:18:00Z"/>
          <w:rStyle w:val="Codelist"/>
          <w:rPrChange w:id="397" w:author="Martin Petermann" w:date="2016-08-26T12:18:00Z">
            <w:rPr>
              <w:ins w:id="398" w:author="Martin Petermann" w:date="2016-08-26T12:18:00Z"/>
              <w:rFonts w:ascii="Monaco" w:hAnsi="Monaco" w:cs="Monaco"/>
              <w:color w:val="DFDFDF"/>
              <w:sz w:val="24"/>
              <w:szCs w:val="24"/>
            </w:rPr>
          </w:rPrChange>
        </w:rPr>
      </w:pPr>
      <w:ins w:id="399" w:author="Martin Petermann" w:date="2016-08-26T12:18:00Z">
        <w:r w:rsidRPr="00FA677D">
          <w:rPr>
            <w:rStyle w:val="Codelist"/>
            <w:rPrChange w:id="400" w:author="Martin Petermann" w:date="2016-08-26T12:18:00Z">
              <w:rPr>
                <w:rFonts w:ascii="Monaco" w:hAnsi="Monaco" w:cs="Monaco"/>
                <w:color w:val="DFDFDF"/>
                <w:sz w:val="24"/>
                <w:szCs w:val="24"/>
              </w:rPr>
            </w:rPrChange>
          </w:rPr>
          <w:t xml:space="preserve">    required uint64 token = 2;</w:t>
        </w:r>
      </w:ins>
    </w:p>
    <w:p w14:paraId="30BE70F7" w14:textId="77777777" w:rsidR="00FA677D" w:rsidRPr="00FA677D" w:rsidRDefault="00FA677D" w:rsidP="00FA67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ins w:id="401" w:author="Martin Petermann" w:date="2016-08-26T12:18:00Z"/>
          <w:rStyle w:val="Codelist"/>
          <w:rPrChange w:id="402" w:author="Martin Petermann" w:date="2016-08-26T12:18:00Z">
            <w:rPr>
              <w:ins w:id="403" w:author="Martin Petermann" w:date="2016-08-26T12:18:00Z"/>
              <w:rFonts w:ascii="Monaco" w:hAnsi="Monaco" w:cs="Monaco"/>
              <w:color w:val="DFDFDF"/>
              <w:sz w:val="24"/>
              <w:szCs w:val="24"/>
            </w:rPr>
          </w:rPrChange>
        </w:rPr>
      </w:pPr>
    </w:p>
    <w:p w14:paraId="1500901F" w14:textId="77777777" w:rsidR="00FA677D" w:rsidRPr="00FA677D" w:rsidRDefault="00FA677D" w:rsidP="00FA67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ins w:id="404" w:author="Martin Petermann" w:date="2016-08-26T12:18:00Z"/>
          <w:rStyle w:val="Codelist"/>
          <w:rPrChange w:id="405" w:author="Martin Petermann" w:date="2016-08-26T12:18:00Z">
            <w:rPr>
              <w:ins w:id="406" w:author="Martin Petermann" w:date="2016-08-26T12:18:00Z"/>
              <w:rFonts w:ascii="Monaco" w:hAnsi="Monaco" w:cs="Monaco"/>
              <w:color w:val="DFDFDF"/>
              <w:sz w:val="24"/>
              <w:szCs w:val="24"/>
            </w:rPr>
          </w:rPrChange>
        </w:rPr>
      </w:pPr>
      <w:ins w:id="407" w:author="Martin Petermann" w:date="2016-08-26T12:18:00Z">
        <w:r w:rsidRPr="00FA677D">
          <w:rPr>
            <w:rStyle w:val="Codelist"/>
            <w:rPrChange w:id="408" w:author="Martin Petermann" w:date="2016-08-26T12:18:00Z">
              <w:rPr>
                <w:rFonts w:ascii="Monaco" w:hAnsi="Monaco" w:cs="Monaco"/>
                <w:color w:val="DFDFDF"/>
                <w:sz w:val="24"/>
                <w:szCs w:val="24"/>
              </w:rPr>
            </w:rPrChange>
          </w:rPr>
          <w:t xml:space="preserve">    enum State {</w:t>
        </w:r>
      </w:ins>
    </w:p>
    <w:p w14:paraId="51A5A750" w14:textId="77777777" w:rsidR="00FA677D" w:rsidRPr="00FA677D" w:rsidRDefault="00FA677D" w:rsidP="00FA67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ins w:id="409" w:author="Martin Petermann" w:date="2016-08-26T12:18:00Z"/>
          <w:rStyle w:val="Codelist"/>
          <w:rPrChange w:id="410" w:author="Martin Petermann" w:date="2016-08-26T12:18:00Z">
            <w:rPr>
              <w:ins w:id="411" w:author="Martin Petermann" w:date="2016-08-26T12:18:00Z"/>
              <w:rFonts w:ascii="Monaco" w:hAnsi="Monaco" w:cs="Monaco"/>
              <w:color w:val="DFDFDF"/>
              <w:sz w:val="24"/>
              <w:szCs w:val="24"/>
            </w:rPr>
          </w:rPrChange>
        </w:rPr>
      </w:pPr>
      <w:ins w:id="412" w:author="Martin Petermann" w:date="2016-08-26T12:18:00Z">
        <w:r w:rsidRPr="00FA677D">
          <w:rPr>
            <w:rStyle w:val="Codelist"/>
            <w:rPrChange w:id="413" w:author="Martin Petermann" w:date="2016-08-26T12:18:00Z">
              <w:rPr>
                <w:rFonts w:ascii="Monaco" w:hAnsi="Monaco" w:cs="Monaco"/>
                <w:color w:val="DFDFDF"/>
                <w:sz w:val="24"/>
                <w:szCs w:val="24"/>
              </w:rPr>
            </w:rPrChange>
          </w:rPr>
          <w:t xml:space="preserve">        PREMIGRATED = 0;</w:t>
        </w:r>
      </w:ins>
    </w:p>
    <w:p w14:paraId="5B108ECA" w14:textId="77777777" w:rsidR="00FA677D" w:rsidRPr="00FA677D" w:rsidRDefault="00FA677D" w:rsidP="00FA67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ins w:id="414" w:author="Martin Petermann" w:date="2016-08-26T12:18:00Z"/>
          <w:rStyle w:val="Codelist"/>
          <w:rPrChange w:id="415" w:author="Martin Petermann" w:date="2016-08-26T12:18:00Z">
            <w:rPr>
              <w:ins w:id="416" w:author="Martin Petermann" w:date="2016-08-26T12:18:00Z"/>
              <w:rFonts w:ascii="Monaco" w:hAnsi="Monaco" w:cs="Monaco"/>
              <w:color w:val="DFDFDF"/>
              <w:sz w:val="24"/>
              <w:szCs w:val="24"/>
            </w:rPr>
          </w:rPrChange>
        </w:rPr>
      </w:pPr>
      <w:ins w:id="417" w:author="Martin Petermann" w:date="2016-08-26T12:18:00Z">
        <w:r w:rsidRPr="00FA677D">
          <w:rPr>
            <w:rStyle w:val="Codelist"/>
            <w:rPrChange w:id="418" w:author="Martin Petermann" w:date="2016-08-26T12:18:00Z">
              <w:rPr>
                <w:rFonts w:ascii="Monaco" w:hAnsi="Monaco" w:cs="Monaco"/>
                <w:color w:val="DFDFDF"/>
                <w:sz w:val="24"/>
                <w:szCs w:val="24"/>
              </w:rPr>
            </w:rPrChange>
          </w:rPr>
          <w:t xml:space="preserve">        MIGRATED = 1;</w:t>
        </w:r>
      </w:ins>
    </w:p>
    <w:p w14:paraId="2542B659" w14:textId="77777777" w:rsidR="00FA677D" w:rsidRPr="00FA677D" w:rsidRDefault="00FA677D" w:rsidP="00FA67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ins w:id="419" w:author="Martin Petermann" w:date="2016-08-26T12:18:00Z"/>
          <w:rStyle w:val="Codelist"/>
          <w:rPrChange w:id="420" w:author="Martin Petermann" w:date="2016-08-26T12:18:00Z">
            <w:rPr>
              <w:ins w:id="421" w:author="Martin Petermann" w:date="2016-08-26T12:18:00Z"/>
              <w:rFonts w:ascii="Monaco" w:hAnsi="Monaco" w:cs="Monaco"/>
              <w:color w:val="DFDFDF"/>
              <w:sz w:val="24"/>
              <w:szCs w:val="24"/>
            </w:rPr>
          </w:rPrChange>
        </w:rPr>
      </w:pPr>
      <w:ins w:id="422" w:author="Martin Petermann" w:date="2016-08-26T12:18:00Z">
        <w:r w:rsidRPr="00FA677D">
          <w:rPr>
            <w:rStyle w:val="Codelist"/>
            <w:rPrChange w:id="423" w:author="Martin Petermann" w:date="2016-08-26T12:18:00Z">
              <w:rPr>
                <w:rFonts w:ascii="Monaco" w:hAnsi="Monaco" w:cs="Monaco"/>
                <w:color w:val="DFDFDF"/>
                <w:sz w:val="24"/>
                <w:szCs w:val="24"/>
              </w:rPr>
            </w:rPrChange>
          </w:rPr>
          <w:t xml:space="preserve">    }</w:t>
        </w:r>
      </w:ins>
    </w:p>
    <w:p w14:paraId="0B5A3B71" w14:textId="77777777" w:rsidR="00FA677D" w:rsidRPr="00FA677D" w:rsidRDefault="00FA677D" w:rsidP="00FA67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ins w:id="424" w:author="Martin Petermann" w:date="2016-08-26T12:18:00Z"/>
          <w:rStyle w:val="Codelist"/>
          <w:rPrChange w:id="425" w:author="Martin Petermann" w:date="2016-08-26T12:18:00Z">
            <w:rPr>
              <w:ins w:id="426" w:author="Martin Petermann" w:date="2016-08-26T12:18:00Z"/>
              <w:rFonts w:ascii="Monaco" w:hAnsi="Monaco" w:cs="Monaco"/>
              <w:color w:val="DFDFDF"/>
              <w:sz w:val="24"/>
              <w:szCs w:val="24"/>
            </w:rPr>
          </w:rPrChange>
        </w:rPr>
      </w:pPr>
      <w:ins w:id="427" w:author="Martin Petermann" w:date="2016-08-26T12:18:00Z">
        <w:r w:rsidRPr="00FA677D">
          <w:rPr>
            <w:rStyle w:val="Codelist"/>
            <w:rPrChange w:id="428" w:author="Martin Petermann" w:date="2016-08-26T12:18:00Z">
              <w:rPr>
                <w:rFonts w:ascii="Monaco" w:hAnsi="Monaco" w:cs="Monaco"/>
                <w:color w:val="DFDFDF"/>
                <w:sz w:val="24"/>
                <w:szCs w:val="24"/>
              </w:rPr>
            </w:rPrChange>
          </w:rPr>
          <w:t xml:space="preserve">    required State state = 3;</w:t>
        </w:r>
      </w:ins>
    </w:p>
    <w:p w14:paraId="1FA71FFD" w14:textId="77777777" w:rsidR="00FA677D" w:rsidRPr="00FA677D" w:rsidRDefault="00FA677D" w:rsidP="00FA67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ins w:id="429" w:author="Martin Petermann" w:date="2016-08-26T12:18:00Z"/>
          <w:rStyle w:val="Codelist"/>
          <w:rPrChange w:id="430" w:author="Martin Petermann" w:date="2016-08-26T12:18:00Z">
            <w:rPr>
              <w:ins w:id="431" w:author="Martin Petermann" w:date="2016-08-26T12:18:00Z"/>
              <w:rFonts w:ascii="Monaco" w:hAnsi="Monaco" w:cs="Monaco"/>
              <w:color w:val="DFDFDF"/>
              <w:sz w:val="24"/>
              <w:szCs w:val="24"/>
            </w:rPr>
          </w:rPrChange>
        </w:rPr>
      </w:pPr>
    </w:p>
    <w:p w14:paraId="698300C1" w14:textId="77777777" w:rsidR="00FA677D" w:rsidRPr="00FA677D" w:rsidRDefault="00FA677D" w:rsidP="00FA67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ins w:id="432" w:author="Martin Petermann" w:date="2016-08-26T12:18:00Z"/>
          <w:rStyle w:val="Codelist"/>
          <w:rPrChange w:id="433" w:author="Martin Petermann" w:date="2016-08-26T12:18:00Z">
            <w:rPr>
              <w:ins w:id="434" w:author="Martin Petermann" w:date="2016-08-26T12:18:00Z"/>
              <w:rFonts w:ascii="Monaco" w:hAnsi="Monaco" w:cs="Monaco"/>
              <w:color w:val="DFDFDF"/>
              <w:sz w:val="24"/>
              <w:szCs w:val="24"/>
            </w:rPr>
          </w:rPrChange>
        </w:rPr>
      </w:pPr>
      <w:ins w:id="435" w:author="Martin Petermann" w:date="2016-08-26T12:18:00Z">
        <w:r w:rsidRPr="00FA677D">
          <w:rPr>
            <w:rStyle w:val="Codelist"/>
            <w:rPrChange w:id="436" w:author="Martin Petermann" w:date="2016-08-26T12:18:00Z">
              <w:rPr>
                <w:rFonts w:ascii="Monaco" w:hAnsi="Monaco" w:cs="Monaco"/>
                <w:color w:val="DFDFDF"/>
                <w:sz w:val="24"/>
                <w:szCs w:val="24"/>
              </w:rPr>
            </w:rPrChange>
          </w:rPr>
          <w:t xml:space="preserve">    message FileName {</w:t>
        </w:r>
      </w:ins>
    </w:p>
    <w:p w14:paraId="61C0CFC4" w14:textId="77777777" w:rsidR="00FA677D" w:rsidRPr="00FA677D" w:rsidRDefault="00FA677D" w:rsidP="00FA67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ins w:id="437" w:author="Martin Petermann" w:date="2016-08-26T12:18:00Z"/>
          <w:rStyle w:val="Codelist"/>
          <w:rPrChange w:id="438" w:author="Martin Petermann" w:date="2016-08-26T12:18:00Z">
            <w:rPr>
              <w:ins w:id="439" w:author="Martin Petermann" w:date="2016-08-26T12:18:00Z"/>
              <w:rFonts w:ascii="Monaco" w:hAnsi="Monaco" w:cs="Monaco"/>
              <w:color w:val="DFDFDF"/>
              <w:sz w:val="24"/>
              <w:szCs w:val="24"/>
            </w:rPr>
          </w:rPrChange>
        </w:rPr>
      </w:pPr>
      <w:ins w:id="440" w:author="Martin Petermann" w:date="2016-08-26T12:18:00Z">
        <w:r w:rsidRPr="00FA677D">
          <w:rPr>
            <w:rStyle w:val="Codelist"/>
            <w:rPrChange w:id="441" w:author="Martin Petermann" w:date="2016-08-26T12:18:00Z">
              <w:rPr>
                <w:rFonts w:ascii="Monaco" w:hAnsi="Monaco" w:cs="Monaco"/>
                <w:color w:val="DFDFDF"/>
                <w:sz w:val="24"/>
                <w:szCs w:val="24"/>
              </w:rPr>
            </w:rPrChange>
          </w:rPr>
          <w:t xml:space="preserve">        required string filename = 1;</w:t>
        </w:r>
      </w:ins>
    </w:p>
    <w:p w14:paraId="3CEF825F" w14:textId="77777777" w:rsidR="00FA677D" w:rsidRPr="00FA677D" w:rsidRDefault="00FA677D" w:rsidP="00FA67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ins w:id="442" w:author="Martin Petermann" w:date="2016-08-26T12:18:00Z"/>
          <w:rStyle w:val="Codelist"/>
          <w:rPrChange w:id="443" w:author="Martin Petermann" w:date="2016-08-26T12:18:00Z">
            <w:rPr>
              <w:ins w:id="444" w:author="Martin Petermann" w:date="2016-08-26T12:18:00Z"/>
              <w:rFonts w:ascii="Monaco" w:hAnsi="Monaco" w:cs="Monaco"/>
              <w:color w:val="DFDFDF"/>
              <w:sz w:val="24"/>
              <w:szCs w:val="24"/>
            </w:rPr>
          </w:rPrChange>
        </w:rPr>
      </w:pPr>
      <w:ins w:id="445" w:author="Martin Petermann" w:date="2016-08-26T12:18:00Z">
        <w:r w:rsidRPr="00FA677D">
          <w:rPr>
            <w:rStyle w:val="Codelist"/>
            <w:rPrChange w:id="446" w:author="Martin Petermann" w:date="2016-08-26T12:18:00Z">
              <w:rPr>
                <w:rFonts w:ascii="Monaco" w:hAnsi="Monaco" w:cs="Monaco"/>
                <w:color w:val="DFDFDF"/>
                <w:sz w:val="24"/>
                <w:szCs w:val="24"/>
              </w:rPr>
            </w:rPrChange>
          </w:rPr>
          <w:t xml:space="preserve">    }</w:t>
        </w:r>
      </w:ins>
    </w:p>
    <w:p w14:paraId="4B694D21" w14:textId="77777777" w:rsidR="00FA677D" w:rsidRPr="00FA677D" w:rsidRDefault="00FA677D" w:rsidP="00FA67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ins w:id="447" w:author="Martin Petermann" w:date="2016-08-26T12:18:00Z"/>
          <w:rStyle w:val="Codelist"/>
          <w:rPrChange w:id="448" w:author="Martin Petermann" w:date="2016-08-26T12:18:00Z">
            <w:rPr>
              <w:ins w:id="449" w:author="Martin Petermann" w:date="2016-08-26T12:18:00Z"/>
              <w:rFonts w:ascii="Monaco" w:hAnsi="Monaco" w:cs="Monaco"/>
              <w:color w:val="DFDFDF"/>
              <w:sz w:val="24"/>
              <w:szCs w:val="24"/>
            </w:rPr>
          </w:rPrChange>
        </w:rPr>
      </w:pPr>
    </w:p>
    <w:p w14:paraId="21C0C3EE" w14:textId="77777777" w:rsidR="00FA677D" w:rsidRPr="00FA677D" w:rsidRDefault="00FA677D" w:rsidP="00FA677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firstLine="0"/>
        <w:rPr>
          <w:ins w:id="450" w:author="Martin Petermann" w:date="2016-08-26T12:18:00Z"/>
          <w:rStyle w:val="Codelist"/>
          <w:rPrChange w:id="451" w:author="Martin Petermann" w:date="2016-08-26T12:18:00Z">
            <w:rPr>
              <w:ins w:id="452" w:author="Martin Petermann" w:date="2016-08-26T12:18:00Z"/>
              <w:rFonts w:ascii="Monaco" w:hAnsi="Monaco" w:cs="Monaco"/>
              <w:color w:val="DFDFDF"/>
              <w:sz w:val="24"/>
              <w:szCs w:val="24"/>
            </w:rPr>
          </w:rPrChange>
        </w:rPr>
      </w:pPr>
      <w:ins w:id="453" w:author="Martin Petermann" w:date="2016-08-26T12:18:00Z">
        <w:r w:rsidRPr="00FA677D">
          <w:rPr>
            <w:rStyle w:val="Codelist"/>
            <w:rPrChange w:id="454" w:author="Martin Petermann" w:date="2016-08-26T12:18:00Z">
              <w:rPr>
                <w:rFonts w:ascii="Monaco" w:hAnsi="Monaco" w:cs="Monaco"/>
                <w:color w:val="DFDFDF"/>
                <w:sz w:val="24"/>
                <w:szCs w:val="24"/>
              </w:rPr>
            </w:rPrChange>
          </w:rPr>
          <w:t xml:space="preserve">    repeated FileName filenames = 4;</w:t>
        </w:r>
      </w:ins>
    </w:p>
    <w:p w14:paraId="3B17183A" w14:textId="7B294C3C" w:rsidR="00891EAB" w:rsidRDefault="00FA677D" w:rsidP="00FA677D">
      <w:pPr>
        <w:keepNext/>
        <w:ind w:firstLine="0"/>
        <w:rPr>
          <w:rFonts w:asciiTheme="majorHAnsi" w:eastAsiaTheme="majorEastAsia" w:hAnsiTheme="majorHAnsi" w:cstheme="majorBidi"/>
          <w:color w:val="2E74B5" w:themeColor="accent1" w:themeShade="BF"/>
          <w:sz w:val="24"/>
          <w:szCs w:val="24"/>
        </w:rPr>
      </w:pPr>
      <w:ins w:id="455" w:author="Martin Petermann" w:date="2016-08-26T12:18:00Z">
        <w:r w:rsidRPr="00FA677D">
          <w:rPr>
            <w:rStyle w:val="Codelist"/>
            <w:rPrChange w:id="456" w:author="Martin Petermann" w:date="2016-08-26T12:18:00Z">
              <w:rPr>
                <w:rFonts w:ascii="Monaco" w:hAnsi="Monaco" w:cs="Monaco"/>
                <w:color w:val="DFDFDF"/>
                <w:sz w:val="24"/>
                <w:szCs w:val="24"/>
              </w:rPr>
            </w:rPrChange>
          </w:rPr>
          <w:t>}</w:t>
        </w:r>
      </w:ins>
      <w:ins w:id="457" w:author="Martin Petermann" w:date="2016-08-26T12:06:00Z">
        <w:r w:rsidR="0003419E">
          <w:t xml:space="preserve"> </w:t>
        </w:r>
      </w:ins>
      <w:ins w:id="458" w:author="Martin Petermann" w:date="2016-08-26T12:01:00Z">
        <w:r w:rsidR="003A1D16">
          <w:t xml:space="preserve"> </w:t>
        </w:r>
      </w:ins>
      <w:r w:rsidR="00891EAB">
        <w:br w:type="page"/>
      </w:r>
    </w:p>
    <w:p w14:paraId="797BD2F2" w14:textId="1C6A74FF" w:rsidR="00B07016" w:rsidRDefault="00B07016" w:rsidP="00755193">
      <w:pPr>
        <w:pStyle w:val="Heading1"/>
      </w:pPr>
      <w:r>
        <w:lastRenderedPageBreak/>
        <w:t>Back end service</w:t>
      </w:r>
    </w:p>
    <w:p w14:paraId="7B6C6D5B" w14:textId="71E02CA4" w:rsidR="00891EAB" w:rsidRDefault="00443357" w:rsidP="00B42B62">
      <w:pPr>
        <w:keepNext/>
        <w:ind w:firstLine="0"/>
      </w:pPr>
      <w:r>
        <w:t xml:space="preserve">The </w:t>
      </w:r>
      <w:r w:rsidR="000265D7">
        <w:t xml:space="preserve">Open LTFS </w:t>
      </w:r>
      <w:r>
        <w:t xml:space="preserve">service </w:t>
      </w:r>
      <w:del w:id="459" w:author="Slavisa Sarafijanovic" w:date="2016-08-08T11:29:00Z">
        <w:r w:rsidR="00891EAB" w:rsidDel="0047185F">
          <w:delText xml:space="preserve">eventually </w:delText>
        </w:r>
        <w:r w:rsidDel="0047185F">
          <w:delText xml:space="preserve">performed </w:delText>
        </w:r>
      </w:del>
      <w:ins w:id="460" w:author="Slavisa Sarafijanovic" w:date="2016-08-08T11:29:00Z">
        <w:r w:rsidR="0047185F">
          <w:t xml:space="preserve">performes eventually </w:t>
        </w:r>
      </w:ins>
      <w:r w:rsidR="00891EAB">
        <w:t>the tasks that are initiated by front end commands. The service is started by issuing the</w:t>
      </w:r>
      <w:r w:rsidR="00BB634B">
        <w:br/>
      </w:r>
    </w:p>
    <w:p w14:paraId="6C34D946" w14:textId="3AB2719D" w:rsidR="00BB634B" w:rsidRDefault="00BB634B" w:rsidP="00B42B62">
      <w:pPr>
        <w:pStyle w:val="Code"/>
        <w:keepNext/>
      </w:pPr>
      <w:r>
        <w:t>ltfsdm start</w:t>
      </w:r>
    </w:p>
    <w:p w14:paraId="10DC3615" w14:textId="6ABD6960" w:rsidR="00891EAB" w:rsidRDefault="00891EAB" w:rsidP="00B42B62">
      <w:pPr>
        <w:keepNext/>
        <w:ind w:firstLine="0"/>
      </w:pPr>
      <w:r>
        <w:br/>
      </w:r>
      <w:r w:rsidRPr="00BB634B">
        <w:t>command and stopped using the</w:t>
      </w:r>
    </w:p>
    <w:p w14:paraId="4D7C3ECA" w14:textId="77777777" w:rsidR="00BB634B" w:rsidRDefault="00BB634B" w:rsidP="00B42B62">
      <w:pPr>
        <w:keepNext/>
        <w:ind w:firstLine="0"/>
      </w:pPr>
    </w:p>
    <w:p w14:paraId="09AC287C" w14:textId="22F00138" w:rsidR="00891EAB" w:rsidRDefault="00891EAB" w:rsidP="00B42B62">
      <w:pPr>
        <w:pStyle w:val="Code"/>
        <w:keepNext/>
      </w:pPr>
      <w:r>
        <w:t>ltfsdm stop</w:t>
      </w:r>
    </w:p>
    <w:p w14:paraId="23C6CB1A" w14:textId="77777777" w:rsidR="00891EAB" w:rsidRDefault="00891EAB" w:rsidP="00B42B62">
      <w:pPr>
        <w:keepNext/>
        <w:ind w:firstLine="0"/>
      </w:pPr>
    </w:p>
    <w:p w14:paraId="5F9E8EC2" w14:textId="724AE290" w:rsidR="00ED5207" w:rsidRDefault="00891EAB" w:rsidP="00B42B62">
      <w:pPr>
        <w:keepNext/>
        <w:ind w:firstLine="0"/>
      </w:pPr>
      <w:r>
        <w:t xml:space="preserve">command. </w:t>
      </w:r>
      <w:r w:rsidR="00ED5207">
        <w:t xml:space="preserve">The </w:t>
      </w:r>
      <w:r w:rsidR="000265D7">
        <w:t xml:space="preserve">Open LTFS </w:t>
      </w:r>
      <w:r w:rsidR="00ED5207">
        <w:t>service consists of the following components</w:t>
      </w:r>
    </w:p>
    <w:p w14:paraId="36587945" w14:textId="77777777" w:rsidR="000D4D25" w:rsidRDefault="000D4D25" w:rsidP="00B42B62">
      <w:pPr>
        <w:keepNext/>
        <w:ind w:firstLine="0"/>
      </w:pPr>
    </w:p>
    <w:tbl>
      <w:tblPr>
        <w:tblStyle w:val="TableGrid"/>
        <w:tblW w:w="0" w:type="auto"/>
        <w:tblLook w:val="04A0" w:firstRow="1" w:lastRow="0" w:firstColumn="1" w:lastColumn="0" w:noHBand="0" w:noVBand="1"/>
      </w:tblPr>
      <w:tblGrid>
        <w:gridCol w:w="2030"/>
        <w:gridCol w:w="7026"/>
      </w:tblGrid>
      <w:tr w:rsidR="000D4D25" w14:paraId="04226C4B" w14:textId="77777777" w:rsidTr="000D4D25">
        <w:tc>
          <w:tcPr>
            <w:tcW w:w="2030" w:type="dxa"/>
          </w:tcPr>
          <w:p w14:paraId="21B1F572" w14:textId="5142CF2A" w:rsidR="000D4D25" w:rsidRDefault="000D4D25" w:rsidP="00B42B62">
            <w:pPr>
              <w:keepNext/>
              <w:ind w:firstLine="0"/>
            </w:pPr>
            <w:r w:rsidRPr="000D4D25">
              <w:t>receiver</w:t>
            </w:r>
          </w:p>
        </w:tc>
        <w:tc>
          <w:tcPr>
            <w:tcW w:w="7026" w:type="dxa"/>
          </w:tcPr>
          <w:p w14:paraId="4321D62E" w14:textId="2F90EE47" w:rsidR="000D4D25" w:rsidRDefault="000D4D25" w:rsidP="00B42B62">
            <w:pPr>
              <w:keepNext/>
              <w:ind w:firstLine="0"/>
            </w:pPr>
            <w:r>
              <w:t xml:space="preserve">The receiver </w:t>
            </w:r>
            <w:r w:rsidR="002747E2">
              <w:t>listens</w:t>
            </w:r>
            <w:r>
              <w:t xml:space="preserve"> for messages sent from the front end. </w:t>
            </w:r>
            <w:r w:rsidR="00F976D4">
              <w:t>It moves further processing to a different thread to be able to receiver further messages.</w:t>
            </w:r>
          </w:p>
        </w:tc>
      </w:tr>
      <w:tr w:rsidR="000D4D25" w14:paraId="54AED65A" w14:textId="77777777" w:rsidTr="000D4D25">
        <w:tc>
          <w:tcPr>
            <w:tcW w:w="2030" w:type="dxa"/>
          </w:tcPr>
          <w:p w14:paraId="37A13AF6" w14:textId="75DD9E76" w:rsidR="000D4D25" w:rsidRDefault="000D4D25" w:rsidP="00B42B62">
            <w:pPr>
              <w:keepNext/>
              <w:ind w:firstLine="0"/>
            </w:pPr>
            <w:commentRangeStart w:id="461"/>
            <w:r w:rsidRPr="000D4D25">
              <w:t>responder</w:t>
            </w:r>
          </w:p>
        </w:tc>
        <w:tc>
          <w:tcPr>
            <w:tcW w:w="7026" w:type="dxa"/>
          </w:tcPr>
          <w:p w14:paraId="3F5FAE4F" w14:textId="4776F6E8" w:rsidR="000D4D25" w:rsidRDefault="00F976D4" w:rsidP="00B42B62">
            <w:pPr>
              <w:keepNext/>
              <w:ind w:firstLine="0"/>
            </w:pPr>
            <w:r>
              <w:t>The responder is responsible to send back an answer on a front end request.</w:t>
            </w:r>
            <w:commentRangeEnd w:id="461"/>
            <w:r w:rsidR="0047185F">
              <w:rPr>
                <w:rStyle w:val="CommentReference"/>
              </w:rPr>
              <w:commentReference w:id="461"/>
            </w:r>
          </w:p>
        </w:tc>
      </w:tr>
      <w:tr w:rsidR="000D4D25" w14:paraId="550DE07F" w14:textId="77777777" w:rsidTr="000D4D25">
        <w:tc>
          <w:tcPr>
            <w:tcW w:w="2030" w:type="dxa"/>
          </w:tcPr>
          <w:p w14:paraId="526229BD" w14:textId="1EEE3B3F" w:rsidR="000D4D25" w:rsidRDefault="003B1692" w:rsidP="00B42B62">
            <w:pPr>
              <w:keepNext/>
              <w:ind w:firstLine="0"/>
            </w:pPr>
            <w:r>
              <w:t>inventory</w:t>
            </w:r>
          </w:p>
        </w:tc>
        <w:tc>
          <w:tcPr>
            <w:tcW w:w="7026" w:type="dxa"/>
          </w:tcPr>
          <w:p w14:paraId="1AE818D8" w14:textId="735BB132" w:rsidR="000D4D25" w:rsidRDefault="00125490" w:rsidP="00B42B62">
            <w:pPr>
              <w:keepNext/>
              <w:ind w:firstLine="0"/>
            </w:pPr>
            <w:r>
              <w:t>The inventory</w:t>
            </w:r>
            <w:r w:rsidR="00F976D4">
              <w:t xml:space="preserve"> keeps information about hardware (tapes and drives) and also the </w:t>
            </w:r>
            <w:r w:rsidR="001E4097">
              <w:t>request</w:t>
            </w:r>
            <w:r w:rsidR="00F976D4">
              <w:t xml:space="preserve"> queues.</w:t>
            </w:r>
          </w:p>
        </w:tc>
      </w:tr>
      <w:tr w:rsidR="000D4D25" w14:paraId="70678A5B" w14:textId="77777777" w:rsidTr="000D4D25">
        <w:tc>
          <w:tcPr>
            <w:tcW w:w="2030" w:type="dxa"/>
          </w:tcPr>
          <w:p w14:paraId="106A53A9" w14:textId="359765DF" w:rsidR="000D4D25" w:rsidRDefault="000D4D25" w:rsidP="00B42B62">
            <w:pPr>
              <w:keepNext/>
              <w:adjustRightInd w:val="0"/>
              <w:ind w:firstLine="0"/>
            </w:pPr>
            <w:r w:rsidRPr="000D4D25">
              <w:t>scheduler</w:t>
            </w:r>
          </w:p>
        </w:tc>
        <w:tc>
          <w:tcPr>
            <w:tcW w:w="7026" w:type="dxa"/>
          </w:tcPr>
          <w:p w14:paraId="5A1846F8" w14:textId="6D12155B" w:rsidR="000D4D25" w:rsidRDefault="00F976D4" w:rsidP="00A76EC6">
            <w:pPr>
              <w:keepNext/>
              <w:adjustRightInd w:val="0"/>
              <w:ind w:firstLine="0"/>
            </w:pPr>
            <w:r>
              <w:t xml:space="preserve">The scheduler is responsible to assign </w:t>
            </w:r>
            <w:r w:rsidR="00A76EC6">
              <w:t xml:space="preserve">scheduler </w:t>
            </w:r>
            <w:r>
              <w:t>requests</w:t>
            </w:r>
            <w:r w:rsidR="00A76EC6">
              <w:t xml:space="preserve"> </w:t>
            </w:r>
            <w:r>
              <w:t xml:space="preserve">to resources (tapes and drives). </w:t>
            </w:r>
            <w:r w:rsidR="00B3506A">
              <w:t xml:space="preserve">It is event based: e.g. drives becomes free, new item added to </w:t>
            </w:r>
            <w:r w:rsidR="000265D7">
              <w:t>the first position of a request</w:t>
            </w:r>
            <w:r w:rsidR="00B3506A">
              <w:t xml:space="preserve"> queue.</w:t>
            </w:r>
          </w:p>
        </w:tc>
      </w:tr>
      <w:tr w:rsidR="000D4D25" w14:paraId="28604F5F" w14:textId="77777777" w:rsidTr="000D4D25">
        <w:tc>
          <w:tcPr>
            <w:tcW w:w="2030" w:type="dxa"/>
          </w:tcPr>
          <w:p w14:paraId="4F33C556" w14:textId="4C6F01FC" w:rsidR="000D4D25" w:rsidRDefault="000D4D25" w:rsidP="00B42B62">
            <w:pPr>
              <w:keepNext/>
              <w:ind w:firstLine="0"/>
            </w:pPr>
            <w:r w:rsidRPr="000D4D25">
              <w:t>executor</w:t>
            </w:r>
          </w:p>
        </w:tc>
        <w:tc>
          <w:tcPr>
            <w:tcW w:w="7026" w:type="dxa"/>
          </w:tcPr>
          <w:p w14:paraId="10264CE3" w14:textId="16D61371" w:rsidR="000D4D25" w:rsidRDefault="002747E2" w:rsidP="00B42B62">
            <w:pPr>
              <w:keepNext/>
              <w:ind w:firstLine="0"/>
            </w:pPr>
            <w:r>
              <w:t>The executor executes a job queue for a specific drive and tape</w:t>
            </w:r>
            <w:r w:rsidR="00B3370B">
              <w:t xml:space="preserve">. </w:t>
            </w:r>
            <w:r w:rsidR="007F4006">
              <w:t xml:space="preserve">It is </w:t>
            </w:r>
            <w:r w:rsidR="008F566B">
              <w:t>initiated by the scheduler.</w:t>
            </w:r>
          </w:p>
        </w:tc>
      </w:tr>
      <w:tr w:rsidR="000D4D25" w14:paraId="14170AF1" w14:textId="77777777" w:rsidTr="000D4D25">
        <w:tc>
          <w:tcPr>
            <w:tcW w:w="2030" w:type="dxa"/>
          </w:tcPr>
          <w:p w14:paraId="11D1BE1D" w14:textId="55167C9C" w:rsidR="000D4D25" w:rsidRDefault="000D4D25" w:rsidP="00B42B62">
            <w:pPr>
              <w:keepNext/>
              <w:ind w:firstLine="0"/>
            </w:pPr>
            <w:r w:rsidRPr="000D4D25">
              <w:t>configurat</w:t>
            </w:r>
            <w:r w:rsidR="00974C89">
              <w:t>or</w:t>
            </w:r>
          </w:p>
        </w:tc>
        <w:tc>
          <w:tcPr>
            <w:tcW w:w="7026" w:type="dxa"/>
          </w:tcPr>
          <w:p w14:paraId="367726C4" w14:textId="2FEF1343" w:rsidR="000D4D25" w:rsidRDefault="00974C89" w:rsidP="00B42B62">
            <w:pPr>
              <w:keepNext/>
              <w:ind w:firstLine="0"/>
            </w:pPr>
            <w:r>
              <w:t>The configurator is responsible for the initial configuration and configurations changes.</w:t>
            </w:r>
          </w:p>
        </w:tc>
      </w:tr>
      <w:tr w:rsidR="000D4D25" w14:paraId="35B2415C" w14:textId="77777777" w:rsidTr="000D4D25">
        <w:tc>
          <w:tcPr>
            <w:tcW w:w="2030" w:type="dxa"/>
          </w:tcPr>
          <w:p w14:paraId="530B7BF1" w14:textId="32B66772" w:rsidR="000D4D25" w:rsidRDefault="000D4D25" w:rsidP="00B42B62">
            <w:pPr>
              <w:keepNext/>
              <w:ind w:firstLine="0"/>
            </w:pPr>
            <w:r w:rsidRPr="000D4D25">
              <w:t>status - statistics</w:t>
            </w:r>
          </w:p>
        </w:tc>
        <w:tc>
          <w:tcPr>
            <w:tcW w:w="7026" w:type="dxa"/>
          </w:tcPr>
          <w:p w14:paraId="7A9EB5D2" w14:textId="2692510F" w:rsidR="000D4D25" w:rsidRDefault="00974C89" w:rsidP="00B42B62">
            <w:pPr>
              <w:keepNext/>
              <w:ind w:firstLine="0"/>
            </w:pPr>
            <w:r>
              <w:t>The status and statistics part provides information about the configuration, the resources and the progress of requests/jobs.</w:t>
            </w:r>
          </w:p>
        </w:tc>
      </w:tr>
      <w:tr w:rsidR="000D4D25" w14:paraId="44B9B05A" w14:textId="77777777" w:rsidTr="000D4D25">
        <w:tc>
          <w:tcPr>
            <w:tcW w:w="2030" w:type="dxa"/>
          </w:tcPr>
          <w:p w14:paraId="12823ADF" w14:textId="077234F7" w:rsidR="000D4D25" w:rsidRDefault="000D4D25" w:rsidP="00B42B62">
            <w:pPr>
              <w:keepNext/>
              <w:ind w:firstLine="0"/>
            </w:pPr>
            <w:r w:rsidRPr="000D4D25">
              <w:t>supervisor</w:t>
            </w:r>
          </w:p>
        </w:tc>
        <w:tc>
          <w:tcPr>
            <w:tcW w:w="7026" w:type="dxa"/>
          </w:tcPr>
          <w:p w14:paraId="29192553" w14:textId="36A42352" w:rsidR="000D4D25" w:rsidRDefault="00974C89" w:rsidP="00B42B62">
            <w:pPr>
              <w:keepNext/>
              <w:ind w:firstLine="0"/>
            </w:pPr>
            <w:r w:rsidRPr="000D1DDF">
              <w:rPr>
                <w:highlight w:val="yellow"/>
              </w:rPr>
              <w:t xml:space="preserve">Not sure if this is necessary: </w:t>
            </w:r>
            <w:r w:rsidR="002064FF" w:rsidRPr="000D1DDF">
              <w:rPr>
                <w:highlight w:val="yellow"/>
              </w:rPr>
              <w:t>if tasks are blocked the supervisor is informing the user that “something” does not proceed.</w:t>
            </w:r>
          </w:p>
        </w:tc>
      </w:tr>
    </w:tbl>
    <w:p w14:paraId="7B3114D2" w14:textId="77777777" w:rsidR="000D4D25" w:rsidRDefault="000D4D25" w:rsidP="00B42B62">
      <w:pPr>
        <w:keepNext/>
        <w:ind w:firstLine="0"/>
      </w:pPr>
    </w:p>
    <w:p w14:paraId="5F562314" w14:textId="6FF16F82" w:rsidR="00570F91" w:rsidRDefault="00C719A7" w:rsidP="00B42B62">
      <w:pPr>
        <w:keepNext/>
        <w:ind w:firstLine="0"/>
      </w:pPr>
      <w:r>
        <w:t>These components are</w:t>
      </w:r>
      <w:r w:rsidR="005F7D74">
        <w:t xml:space="preserve"> executed by</w:t>
      </w:r>
      <w:r>
        <w:t xml:space="preserve"> one or several </w:t>
      </w:r>
      <w:r w:rsidR="005F7D74">
        <w:t xml:space="preserve">separate </w:t>
      </w:r>
      <w:r>
        <w:t>thread</w:t>
      </w:r>
      <w:r w:rsidR="005F7D74">
        <w:t>s</w:t>
      </w:r>
      <w:r>
        <w:t xml:space="preserve"> each.</w:t>
      </w:r>
    </w:p>
    <w:p w14:paraId="28D7325B" w14:textId="62B3A7A5" w:rsidR="00755193" w:rsidRPr="009D26AA" w:rsidRDefault="00755193" w:rsidP="00755193">
      <w:pPr>
        <w:pStyle w:val="Heading1"/>
        <w:rPr>
          <w:highlight w:val="yellow"/>
        </w:rPr>
      </w:pPr>
      <w:r w:rsidRPr="009D26AA">
        <w:rPr>
          <w:highlight w:val="yellow"/>
        </w:rPr>
        <w:t>Receiver and Responder</w:t>
      </w:r>
    </w:p>
    <w:p w14:paraId="213355EF" w14:textId="77777777" w:rsidR="00755193" w:rsidRPr="00755193" w:rsidRDefault="00755193" w:rsidP="00755193">
      <w:pPr>
        <w:pStyle w:val="List"/>
      </w:pPr>
    </w:p>
    <w:p w14:paraId="0F1287A7" w14:textId="54EABAA7" w:rsidR="00340645" w:rsidRDefault="00340645" w:rsidP="00755193">
      <w:pPr>
        <w:pStyle w:val="Heading1"/>
      </w:pPr>
      <w:r>
        <w:t>Inventory</w:t>
      </w:r>
    </w:p>
    <w:p w14:paraId="544215AE" w14:textId="77777777" w:rsidR="00C719A7" w:rsidRDefault="00C719A7" w:rsidP="00B42B62">
      <w:pPr>
        <w:keepNext/>
        <w:ind w:firstLine="0"/>
      </w:pPr>
    </w:p>
    <w:p w14:paraId="5F539166" w14:textId="656BADC0" w:rsidR="00C719A7" w:rsidRDefault="00F230C1" w:rsidP="00B42B62">
      <w:pPr>
        <w:keepNext/>
        <w:ind w:firstLine="0"/>
      </w:pPr>
      <w:r>
        <w:t>The inventory compon</w:t>
      </w:r>
      <w:r w:rsidR="00897F31">
        <w:t xml:space="preserve">ent </w:t>
      </w:r>
      <w:r w:rsidR="000D1DDF">
        <w:t>keeps</w:t>
      </w:r>
      <w:r w:rsidR="00897F31">
        <w:t xml:space="preserve"> information about elements and status of</w:t>
      </w:r>
    </w:p>
    <w:p w14:paraId="04CE1C60" w14:textId="5D5571E6" w:rsidR="003F508A" w:rsidRDefault="003F508A" w:rsidP="008A5B0B">
      <w:pPr>
        <w:pStyle w:val="ListParagraph"/>
        <w:keepNext/>
        <w:numPr>
          <w:ilvl w:val="0"/>
          <w:numId w:val="5"/>
        </w:numPr>
      </w:pPr>
      <w:r>
        <w:t>drives,</w:t>
      </w:r>
    </w:p>
    <w:p w14:paraId="46F5C362" w14:textId="2D76131F" w:rsidR="003F508A" w:rsidRDefault="003F508A" w:rsidP="008A5B0B">
      <w:pPr>
        <w:pStyle w:val="ListParagraph"/>
        <w:keepNext/>
        <w:numPr>
          <w:ilvl w:val="0"/>
          <w:numId w:val="5"/>
        </w:numPr>
      </w:pPr>
      <w:r>
        <w:t>tapes,</w:t>
      </w:r>
    </w:p>
    <w:p w14:paraId="31FF6297" w14:textId="69CA43E2" w:rsidR="003F508A" w:rsidRPr="00A14477" w:rsidRDefault="003F508A" w:rsidP="008A5B0B">
      <w:pPr>
        <w:pStyle w:val="ListParagraph"/>
        <w:keepNext/>
        <w:numPr>
          <w:ilvl w:val="0"/>
          <w:numId w:val="5"/>
        </w:numPr>
      </w:pPr>
      <w:r>
        <w:t xml:space="preserve">and </w:t>
      </w:r>
      <w:r w:rsidR="000D1DDF" w:rsidRPr="00A14477">
        <w:t>request</w:t>
      </w:r>
      <w:r w:rsidR="00132AD6" w:rsidRPr="009D26AA">
        <w:t>, job, and scheduler</w:t>
      </w:r>
      <w:r w:rsidR="000D1DDF" w:rsidRPr="00A14477">
        <w:t xml:space="preserve"> queues</w:t>
      </w:r>
    </w:p>
    <w:p w14:paraId="29B5E6F9" w14:textId="774209AB" w:rsidR="00371CDC" w:rsidRDefault="00371CDC">
      <w:r>
        <w:br w:type="page"/>
      </w:r>
    </w:p>
    <w:p w14:paraId="31486A3A" w14:textId="77F93E9B" w:rsidR="00371CDC" w:rsidRDefault="00B33EEF" w:rsidP="008A5B0B">
      <w:pPr>
        <w:pStyle w:val="Heading1"/>
        <w:numPr>
          <w:ilvl w:val="2"/>
          <w:numId w:val="4"/>
        </w:numPr>
      </w:pPr>
      <w:r>
        <w:lastRenderedPageBreak/>
        <w:t xml:space="preserve">Request </w:t>
      </w:r>
      <w:r w:rsidR="00371CDC">
        <w:t>Queues</w:t>
      </w:r>
      <w:r w:rsidR="009E0A2C">
        <w:t>, Job Queues</w:t>
      </w:r>
      <w:r w:rsidR="00A7619B">
        <w:t>, and Scheduler Queu</w:t>
      </w:r>
      <w:r w:rsidR="009E0A2C">
        <w:t>es</w:t>
      </w:r>
    </w:p>
    <w:p w14:paraId="421FF921" w14:textId="77777777" w:rsidR="00371CDC" w:rsidRDefault="00371CDC" w:rsidP="00114909">
      <w:pPr>
        <w:keepNext/>
        <w:ind w:firstLine="0"/>
      </w:pPr>
    </w:p>
    <w:p w14:paraId="310CCCA1" w14:textId="7D37B78F" w:rsidR="007524B7" w:rsidRDefault="004B0651" w:rsidP="008F4A1B">
      <w:pPr>
        <w:keepNext/>
        <w:ind w:firstLine="0"/>
      </w:pPr>
      <w:commentRangeStart w:id="462"/>
      <w:r w:rsidRPr="004B0651">
        <w:rPr>
          <w:noProof/>
        </w:rPr>
        <w:drawing>
          <wp:inline distT="0" distB="0" distL="0" distR="0" wp14:anchorId="5D89D2F9" wp14:editId="346DA385">
            <wp:extent cx="5756910" cy="3201035"/>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6910" cy="3201035"/>
                    </a:xfrm>
                    <a:prstGeom prst="rect">
                      <a:avLst/>
                    </a:prstGeom>
                  </pic:spPr>
                </pic:pic>
              </a:graphicData>
            </a:graphic>
          </wp:inline>
        </w:drawing>
      </w:r>
      <w:commentRangeEnd w:id="462"/>
      <w:r w:rsidR="00065830">
        <w:rPr>
          <w:rStyle w:val="CommentReference"/>
        </w:rPr>
        <w:commentReference w:id="462"/>
      </w:r>
    </w:p>
    <w:p w14:paraId="5313137B" w14:textId="77777777" w:rsidR="007524B7" w:rsidRDefault="007524B7" w:rsidP="008F4A1B">
      <w:pPr>
        <w:keepNext/>
        <w:ind w:firstLine="0"/>
      </w:pPr>
    </w:p>
    <w:p w14:paraId="417CFD00" w14:textId="79E724FE" w:rsidR="00DE163D" w:rsidRDefault="00725B67" w:rsidP="008F4A1B">
      <w:pPr>
        <w:keepNext/>
        <w:ind w:firstLine="0"/>
      </w:pPr>
      <w:r>
        <w:t>M</w:t>
      </w:r>
      <w:r w:rsidR="00E45754">
        <w:t xml:space="preserve">igration and selective recall operations usually are performed on a predefined set of file system objects. Examples </w:t>
      </w:r>
      <w:r w:rsidR="00BA2257">
        <w:t xml:space="preserve">are </w:t>
      </w:r>
      <w:r w:rsidR="00E45754">
        <w:t xml:space="preserve">the migration (or </w:t>
      </w:r>
      <w:r w:rsidR="00BA2257">
        <w:t xml:space="preserve">selective </w:t>
      </w:r>
      <w:r w:rsidR="009916F2">
        <w:t>recall) of</w:t>
      </w:r>
      <w:r w:rsidR="00E45754">
        <w:t xml:space="preserve"> all file within a file system, the migration (or </w:t>
      </w:r>
      <w:r w:rsidR="00BA2257">
        <w:t xml:space="preserve">selective </w:t>
      </w:r>
      <w:r w:rsidR="009916F2">
        <w:t>recall) of</w:t>
      </w:r>
      <w:r w:rsidR="00E45754">
        <w:t xml:space="preserve"> </w:t>
      </w:r>
      <w:r w:rsidR="00183515">
        <w:t>files with a specific pattern of</w:t>
      </w:r>
      <w:r w:rsidR="00E45754">
        <w:t xml:space="preserve"> their name</w:t>
      </w:r>
      <w:r w:rsidR="00BA2257">
        <w:t>s</w:t>
      </w:r>
      <w:r w:rsidR="00E45754">
        <w:t xml:space="preserve">, or the migration (or </w:t>
      </w:r>
      <w:r w:rsidR="00BA2257">
        <w:t xml:space="preserve">selective </w:t>
      </w:r>
      <w:r w:rsidR="009916F2">
        <w:t>recall) of</w:t>
      </w:r>
      <w:r w:rsidR="00E45754">
        <w:t xml:space="preserve"> all files within a </w:t>
      </w:r>
      <w:r w:rsidR="000B16EB">
        <w:t xml:space="preserve">certain </w:t>
      </w:r>
      <w:r w:rsidR="00E45754">
        <w:t>direc</w:t>
      </w:r>
      <w:r w:rsidR="00BA2257">
        <w:t>tory. I</w:t>
      </w:r>
      <w:r w:rsidR="007B3BF4">
        <w:t>f the number of objects is</w:t>
      </w:r>
      <w:r w:rsidR="00E45754">
        <w:t xml:space="preserve"> large the corresponding migration or recall operation can take a lot of time. Users might want to get information about the progress of s</w:t>
      </w:r>
      <w:r w:rsidR="00DE163D">
        <w:t xml:space="preserve">uch an operation. </w:t>
      </w:r>
      <w:r w:rsidR="00666F7B">
        <w:t>A so called</w:t>
      </w:r>
      <w:r w:rsidR="008F4A1B">
        <w:t xml:space="preserve"> migration or selective recall request </w:t>
      </w:r>
      <w:del w:id="463" w:author="Slavisa Sarafijanovic" w:date="2016-08-09T08:39:00Z">
        <w:r w:rsidR="00666F7B" w:rsidDel="00B05C5C">
          <w:delText>contains</w:delText>
        </w:r>
        <w:r w:rsidR="008F4A1B" w:rsidDel="00B05C5C">
          <w:delText xml:space="preserve"> </w:delText>
        </w:r>
      </w:del>
      <w:ins w:id="464" w:author="Slavisa Sarafijanovic" w:date="2016-08-09T08:39:00Z">
        <w:r w:rsidR="00B05C5C">
          <w:t xml:space="preserve">refers to </w:t>
        </w:r>
      </w:ins>
      <w:r w:rsidR="008F4A1B">
        <w:t>all job</w:t>
      </w:r>
      <w:r w:rsidR="008B4875">
        <w:t>s</w:t>
      </w:r>
      <w:r w:rsidR="008F4A1B">
        <w:t xml:space="preserve"> of </w:t>
      </w:r>
      <w:r w:rsidR="00666F7B">
        <w:t xml:space="preserve">at least </w:t>
      </w:r>
      <w:r w:rsidR="008F4A1B">
        <w:t>a single migration or selec</w:t>
      </w:r>
      <w:r w:rsidR="00666F7B">
        <w:t>tive recall command</w:t>
      </w:r>
      <w:r w:rsidR="008F4A1B">
        <w:t>. A job in this case is related to the migration and recall of a single file.</w:t>
      </w:r>
      <w:r w:rsidR="007B3BF4">
        <w:t xml:space="preserve"> </w:t>
      </w:r>
      <w:ins w:id="465" w:author="Slavisa Sarafijanovic" w:date="2016-08-09T08:44:00Z">
        <w:r w:rsidR="00EA7721">
          <w:t>Migration (resp.</w:t>
        </w:r>
        <w:r w:rsidR="001A7908">
          <w:t xml:space="preserve"> selective recall) requests</w:t>
        </w:r>
        <w:r w:rsidR="00EA7721">
          <w:t xml:space="preserve"> are listed in the migration (resp.</w:t>
        </w:r>
        <w:r w:rsidR="001A7908">
          <w:t xml:space="preserve"> selective recall) </w:t>
        </w:r>
      </w:ins>
      <w:ins w:id="466" w:author="Slavisa Sarafijanovic" w:date="2016-08-09T08:48:00Z">
        <w:r w:rsidR="001A7908">
          <w:t xml:space="preserve">request </w:t>
        </w:r>
      </w:ins>
      <w:ins w:id="467" w:author="Slavisa Sarafijanovic" w:date="2016-08-09T08:44:00Z">
        <w:r w:rsidR="00C25F93">
          <w:t>queue. T</w:t>
        </w:r>
        <w:r w:rsidR="001A7908">
          <w:t xml:space="preserve">he jobs of one migration </w:t>
        </w:r>
      </w:ins>
      <w:ins w:id="468" w:author="Slavisa Sarafijanovic" w:date="2016-08-09T08:52:00Z">
        <w:r w:rsidR="00EA7721">
          <w:t>(resp.</w:t>
        </w:r>
        <w:r w:rsidR="001A7908">
          <w:t xml:space="preserve"> selective recall) </w:t>
        </w:r>
      </w:ins>
      <w:ins w:id="469" w:author="Slavisa Sarafijanovic" w:date="2016-08-09T08:44:00Z">
        <w:r w:rsidR="001A7908">
          <w:t xml:space="preserve">request are listed </w:t>
        </w:r>
      </w:ins>
      <w:ins w:id="470" w:author="Slavisa Sarafijanovic" w:date="2016-08-09T08:49:00Z">
        <w:r w:rsidR="001A7908">
          <w:t xml:space="preserve">in one or multiple </w:t>
        </w:r>
      </w:ins>
      <w:ins w:id="471" w:author="Slavisa Sarafijanovic" w:date="2016-08-09T09:28:00Z">
        <w:r w:rsidR="00065830">
          <w:t>pre</w:t>
        </w:r>
      </w:ins>
      <w:ins w:id="472" w:author="Slavisa Sarafijanovic" w:date="2016-08-09T08:49:00Z">
        <w:r w:rsidR="001A7908">
          <w:t>migration</w:t>
        </w:r>
      </w:ins>
      <w:ins w:id="473" w:author="Slavisa Sarafijanovic" w:date="2016-08-09T09:21:00Z">
        <w:r w:rsidR="00EA7721">
          <w:t xml:space="preserve"> or stubbing</w:t>
        </w:r>
      </w:ins>
      <w:ins w:id="474" w:author="Slavisa Sarafijanovic" w:date="2016-08-09T08:49:00Z">
        <w:r w:rsidR="001A7908">
          <w:t xml:space="preserve"> </w:t>
        </w:r>
      </w:ins>
      <w:ins w:id="475" w:author="Slavisa Sarafijanovic" w:date="2016-08-09T08:52:00Z">
        <w:r w:rsidR="00EA7721">
          <w:t>(resp.</w:t>
        </w:r>
        <w:r w:rsidR="001A7908">
          <w:t xml:space="preserve"> selective recall) </w:t>
        </w:r>
      </w:ins>
      <w:ins w:id="476" w:author="Slavisa Sarafijanovic" w:date="2016-08-09T08:49:00Z">
        <w:r w:rsidR="001A7908">
          <w:t xml:space="preserve">job </w:t>
        </w:r>
        <w:r w:rsidR="00EA7721">
          <w:t>queues, one per tape involved.</w:t>
        </w:r>
        <w:r w:rsidR="001A7908">
          <w:t xml:space="preserve"> </w:t>
        </w:r>
      </w:ins>
      <w:ins w:id="477" w:author="Slavisa Sarafijanovic" w:date="2016-08-09T10:15:00Z">
        <w:r w:rsidR="00A1164F">
          <w:t xml:space="preserve"> Purpose </w:t>
        </w:r>
      </w:ins>
      <w:ins w:id="478" w:author="Slavisa Sarafijanovic" w:date="2016-08-09T10:17:00Z">
        <w:r w:rsidR="00A1164F">
          <w:t xml:space="preserve">and overview </w:t>
        </w:r>
      </w:ins>
      <w:ins w:id="479" w:author="Slavisa Sarafijanovic" w:date="2016-08-09T10:15:00Z">
        <w:r w:rsidR="00A1164F">
          <w:t>of</w:t>
        </w:r>
      </w:ins>
      <w:ins w:id="480" w:author="Slavisa Sarafijanovic" w:date="2016-08-09T10:14:00Z">
        <w:r w:rsidR="00A1164F">
          <w:t xml:space="preserve"> </w:t>
        </w:r>
      </w:ins>
      <w:ins w:id="481" w:author="Slavisa Sarafijanovic" w:date="2016-08-09T10:13:00Z">
        <w:r w:rsidR="00A1164F">
          <w:t>additional queues related to scheduling and stubbing i</w:t>
        </w:r>
      </w:ins>
      <w:ins w:id="482" w:author="Slavisa Sarafijanovic" w:date="2016-08-09T10:17:00Z">
        <w:r w:rsidR="00A1164F">
          <w:t xml:space="preserve">s covered </w:t>
        </w:r>
      </w:ins>
      <w:ins w:id="483" w:author="Slavisa Sarafijanovic" w:date="2016-08-09T10:16:00Z">
        <w:r w:rsidR="00A1164F">
          <w:t>later in this section. Detailed use of all the queues is covered in later sections</w:t>
        </w:r>
      </w:ins>
      <w:ins w:id="484" w:author="Slavisa Sarafijanovic" w:date="2016-08-09T10:13:00Z">
        <w:r w:rsidR="00A1164F">
          <w:t>.</w:t>
        </w:r>
      </w:ins>
      <w:ins w:id="485" w:author="Slavisa Sarafijanovic" w:date="2016-08-09T10:11:00Z">
        <w:r w:rsidR="002429A1">
          <w:t xml:space="preserve"> </w:t>
        </w:r>
      </w:ins>
      <w:r w:rsidR="008B4875">
        <w:t xml:space="preserve">A user can see the progress of one or more </w:t>
      </w:r>
      <w:r w:rsidR="008B4875">
        <w:lastRenderedPageBreak/>
        <w:t xml:space="preserve">migration or selective recall commands by checking the status of the corresponding requests. </w:t>
      </w:r>
      <w:r w:rsidR="007B3BF4">
        <w:t xml:space="preserve">There </w:t>
      </w:r>
      <w:r w:rsidR="008B4875">
        <w:t>are</w:t>
      </w:r>
      <w:r w:rsidR="007B3BF4">
        <w:t xml:space="preserve"> two lists,</w:t>
      </w:r>
      <w:r w:rsidR="00DE163D">
        <w:t xml:space="preserve"> one for the migration</w:t>
      </w:r>
      <w:r w:rsidR="008F4A1B">
        <w:t xml:space="preserve"> requests</w:t>
      </w:r>
      <w:r w:rsidR="00DE163D">
        <w:t xml:space="preserve">: </w:t>
      </w:r>
    </w:p>
    <w:p w14:paraId="4D1EB696" w14:textId="77777777" w:rsidR="00DE163D" w:rsidRDefault="00DE163D" w:rsidP="00C369B0">
      <w:pPr>
        <w:keepNext/>
        <w:ind w:firstLine="0"/>
      </w:pPr>
    </w:p>
    <w:p w14:paraId="2E4F7388" w14:textId="4B0CF32A" w:rsidR="00DE163D" w:rsidRDefault="00450134" w:rsidP="00C369B0">
      <w:pPr>
        <w:keepNext/>
        <w:ind w:firstLine="0"/>
      </w:pPr>
      <w:r w:rsidRPr="00450134">
        <w:rPr>
          <w:noProof/>
        </w:rPr>
        <w:drawing>
          <wp:inline distT="0" distB="0" distL="0" distR="0" wp14:anchorId="4AD97563" wp14:editId="13793CB8">
            <wp:extent cx="2425700" cy="1092200"/>
            <wp:effectExtent l="0" t="0" r="12700" b="0"/>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25700" cy="1092200"/>
                    </a:xfrm>
                    <a:prstGeom prst="rect">
                      <a:avLst/>
                    </a:prstGeom>
                  </pic:spPr>
                </pic:pic>
              </a:graphicData>
            </a:graphic>
          </wp:inline>
        </w:drawing>
      </w:r>
    </w:p>
    <w:p w14:paraId="390FF67B" w14:textId="77777777" w:rsidR="00DE163D" w:rsidRDefault="00DE163D" w:rsidP="00C369B0">
      <w:pPr>
        <w:keepNext/>
        <w:ind w:firstLine="0"/>
      </w:pPr>
    </w:p>
    <w:p w14:paraId="259F67D9" w14:textId="7302CA7B" w:rsidR="004F50EC" w:rsidRDefault="00DE163D" w:rsidP="00C369B0">
      <w:pPr>
        <w:keepNext/>
        <w:ind w:firstLine="0"/>
      </w:pPr>
      <w:r>
        <w:t>and another for the selective recall requests:</w:t>
      </w:r>
    </w:p>
    <w:p w14:paraId="69887B1E" w14:textId="77777777" w:rsidR="00DE163D" w:rsidRDefault="00DE163D" w:rsidP="00C369B0">
      <w:pPr>
        <w:keepNext/>
        <w:ind w:firstLine="0"/>
      </w:pPr>
    </w:p>
    <w:p w14:paraId="4546A035" w14:textId="3A1620F9" w:rsidR="00DE163D" w:rsidRDefault="00450134" w:rsidP="00C369B0">
      <w:pPr>
        <w:keepNext/>
        <w:ind w:firstLine="0"/>
      </w:pPr>
      <w:r w:rsidRPr="00450134">
        <w:rPr>
          <w:noProof/>
        </w:rPr>
        <w:drawing>
          <wp:inline distT="0" distB="0" distL="0" distR="0" wp14:anchorId="7DFBD169" wp14:editId="409DAAFF">
            <wp:extent cx="1943100" cy="1104900"/>
            <wp:effectExtent l="0" t="0" r="12700" b="1270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43100" cy="1104900"/>
                    </a:xfrm>
                    <a:prstGeom prst="rect">
                      <a:avLst/>
                    </a:prstGeom>
                  </pic:spPr>
                </pic:pic>
              </a:graphicData>
            </a:graphic>
          </wp:inline>
        </w:drawing>
      </w:r>
    </w:p>
    <w:p w14:paraId="47A981ED" w14:textId="77777777" w:rsidR="00DE163D" w:rsidRDefault="00DE163D" w:rsidP="00C369B0">
      <w:pPr>
        <w:keepNext/>
        <w:ind w:firstLine="0"/>
      </w:pPr>
    </w:p>
    <w:p w14:paraId="1F006E3D" w14:textId="269E8960" w:rsidR="000E766D" w:rsidRDefault="000E766D" w:rsidP="00C369B0">
      <w:pPr>
        <w:keepNext/>
        <w:ind w:firstLine="0"/>
        <w:rPr>
          <w:ins w:id="486" w:author="Martin Petermann" w:date="2016-08-03T12:09:00Z"/>
        </w:rPr>
      </w:pPr>
      <w:ins w:id="487" w:author="Martin Petermann" w:date="2016-08-03T12:11:00Z">
        <w:r>
          <w:t xml:space="preserve">Migration and selective recall requests are initiated by using the </w:t>
        </w:r>
        <w:r w:rsidRPr="000E766D">
          <w:rPr>
            <w:rFonts w:ascii="Andale Mono" w:hAnsi="Andale Mono"/>
            <w:rPrChange w:id="488" w:author="Martin Petermann" w:date="2016-08-03T12:13:00Z">
              <w:rPr/>
            </w:rPrChange>
          </w:rPr>
          <w:t>lfsdm migrate</w:t>
        </w:r>
        <w:r>
          <w:t xml:space="preserve"> or </w:t>
        </w:r>
        <w:r w:rsidRPr="000E766D">
          <w:rPr>
            <w:rFonts w:ascii="Andale Mono" w:hAnsi="Andale Mono"/>
            <w:rPrChange w:id="489" w:author="Martin Petermann" w:date="2016-08-03T12:14:00Z">
              <w:rPr/>
            </w:rPrChange>
          </w:rPr>
          <w:t>ltfsdm recall</w:t>
        </w:r>
        <w:r>
          <w:t xml:space="preserve"> commands.</w:t>
        </w:r>
      </w:ins>
      <w:ins w:id="490" w:author="Martin Petermann" w:date="2016-08-03T12:14:00Z">
        <w:r>
          <w:t xml:space="preserve"> Each of the commands is providing the corresponding consecutive migration or selective recall request number within their outputs. To combine several </w:t>
        </w:r>
      </w:ins>
      <w:ins w:id="491" w:author="Martin Petermann" w:date="2016-08-03T12:15:00Z">
        <w:r>
          <w:t xml:space="preserve">of these commands within one request it is possible to specify a request number as a </w:t>
        </w:r>
      </w:ins>
      <w:ins w:id="492" w:author="Martin Petermann" w:date="2016-08-03T12:16:00Z">
        <w:r>
          <w:t xml:space="preserve">commands </w:t>
        </w:r>
      </w:ins>
      <w:ins w:id="493" w:author="Martin Petermann" w:date="2016-08-03T12:15:00Z">
        <w:r>
          <w:t>parameter</w:t>
        </w:r>
      </w:ins>
      <w:ins w:id="494" w:author="Martin Petermann" w:date="2016-08-03T12:16:00Z">
        <w:r>
          <w:t xml:space="preserve">. If e.g. a migration commands is planned to be issued several times and the same migration request number should be used </w:t>
        </w:r>
        <w:commentRangeStart w:id="495"/>
        <w:r>
          <w:t>the first of the series of commands is started without specifying a request number</w:t>
        </w:r>
      </w:ins>
      <w:commentRangeEnd w:id="495"/>
      <w:r w:rsidR="00E16F73">
        <w:rPr>
          <w:rStyle w:val="CommentReference"/>
        </w:rPr>
        <w:commentReference w:id="495"/>
      </w:r>
      <w:ins w:id="496" w:author="Martin Petermann" w:date="2016-08-03T12:16:00Z">
        <w:r>
          <w:t xml:space="preserve">. A request number gets generated in this case. For any subsequent commands the request number that has been </w:t>
        </w:r>
      </w:ins>
      <w:ins w:id="497" w:author="Martin Petermann" w:date="2016-08-03T12:20:00Z">
        <w:r>
          <w:t>shown within the first commands output can be reused and specified as a parameter. Doing so all that series of command belong to the same migration request.</w:t>
        </w:r>
      </w:ins>
      <w:ins w:id="498" w:author="Martin Petermann" w:date="2016-08-03T12:15:00Z">
        <w:r>
          <w:t xml:space="preserve"> </w:t>
        </w:r>
      </w:ins>
    </w:p>
    <w:p w14:paraId="6E91EE61" w14:textId="77777777" w:rsidR="000E766D" w:rsidRDefault="000E766D" w:rsidP="00C369B0">
      <w:pPr>
        <w:keepNext/>
        <w:ind w:firstLine="0"/>
        <w:rPr>
          <w:ins w:id="499" w:author="Martin Petermann" w:date="2016-08-03T12:09:00Z"/>
        </w:rPr>
      </w:pPr>
    </w:p>
    <w:p w14:paraId="649D8CCD" w14:textId="0963DC77" w:rsidR="00F25865" w:rsidRDefault="00E26D9D" w:rsidP="00C369B0">
      <w:pPr>
        <w:keepNext/>
        <w:ind w:firstLine="0"/>
      </w:pPr>
      <w:del w:id="500" w:author="Martin Petermann" w:date="2016-08-03T12:09:00Z">
        <w:r w:rsidDel="000E766D">
          <w:delText xml:space="preserve">A consecutive number is assigned to each of the requests. </w:delText>
        </w:r>
      </w:del>
      <w:r>
        <w:t xml:space="preserve">A name can be assigned to a request for better identification. If there is no name specified, the </w:t>
      </w:r>
      <w:r w:rsidR="004E3429">
        <w:t>time</w:t>
      </w:r>
      <w:r w:rsidR="00352C74">
        <w:t xml:space="preserve"> stamp</w:t>
      </w:r>
      <w:r w:rsidR="004E3429">
        <w:t xml:space="preserve"> the request had been issued is shown</w:t>
      </w:r>
      <w:r>
        <w:t xml:space="preserve">. </w:t>
      </w:r>
    </w:p>
    <w:p w14:paraId="363A5E24" w14:textId="77777777" w:rsidR="00F25865" w:rsidRDefault="00F25865" w:rsidP="00C369B0">
      <w:pPr>
        <w:keepNext/>
        <w:ind w:firstLine="0"/>
      </w:pPr>
    </w:p>
    <w:p w14:paraId="439E9BD1" w14:textId="1FFECBAB" w:rsidR="00DE163D" w:rsidRDefault="00E26D9D" w:rsidP="00C369B0">
      <w:pPr>
        <w:keepNext/>
        <w:ind w:firstLine="0"/>
        <w:rPr>
          <w:ins w:id="501" w:author="Martin Petermann" w:date="2016-07-27T14:49:00Z"/>
        </w:rPr>
      </w:pPr>
      <w:r>
        <w:t>For migration</w:t>
      </w:r>
      <w:r w:rsidR="00DC476B">
        <w:t>,</w:t>
      </w:r>
      <w:r>
        <w:t xml:space="preserve"> a collocation number can be used </w:t>
      </w:r>
      <w:r w:rsidR="00F25865">
        <w:t>to determine the number of different tapes used for a migration request.</w:t>
      </w:r>
    </w:p>
    <w:p w14:paraId="13495DF1" w14:textId="77777777" w:rsidR="00811DC7" w:rsidRDefault="00811DC7" w:rsidP="00C369B0">
      <w:pPr>
        <w:keepNext/>
        <w:ind w:firstLine="0"/>
        <w:rPr>
          <w:ins w:id="502" w:author="Martin Petermann" w:date="2016-07-27T14:49:00Z"/>
        </w:rPr>
      </w:pPr>
    </w:p>
    <w:p w14:paraId="262914AB" w14:textId="1534C8D0" w:rsidR="00811DC7" w:rsidRDefault="00CF1B43" w:rsidP="00C369B0">
      <w:pPr>
        <w:keepNext/>
        <w:ind w:firstLine="0"/>
      </w:pPr>
      <w:ins w:id="503" w:author="Martin Petermann" w:date="2016-07-27T14:49:00Z">
        <w:r>
          <w:t xml:space="preserve">The request queues do not provide any </w:t>
        </w:r>
      </w:ins>
      <w:ins w:id="504" w:author="Martin Petermann" w:date="2016-07-27T14:50:00Z">
        <w:r>
          <w:t xml:space="preserve">statistical information like </w:t>
        </w:r>
      </w:ins>
      <w:ins w:id="505" w:author="Martin Petermann" w:date="2016-07-27T14:52:00Z">
        <w:r>
          <w:t xml:space="preserve">the number of </w:t>
        </w:r>
      </w:ins>
      <w:ins w:id="506" w:author="Martin Petermann" w:date="2016-07-27T14:50:00Z">
        <w:r>
          <w:t>file</w:t>
        </w:r>
      </w:ins>
      <w:ins w:id="507" w:author="Martin Petermann" w:date="2016-07-27T14:52:00Z">
        <w:r>
          <w:t>s</w:t>
        </w:r>
      </w:ins>
      <w:ins w:id="508" w:author="Martin Petermann" w:date="2016-07-27T14:50:00Z">
        <w:r>
          <w:t xml:space="preserve"> in resident state, </w:t>
        </w:r>
      </w:ins>
      <w:ins w:id="509" w:author="Martin Petermann" w:date="2016-07-27T14:52:00Z">
        <w:r>
          <w:t xml:space="preserve">number of </w:t>
        </w:r>
      </w:ins>
      <w:ins w:id="510" w:author="Martin Petermann" w:date="2016-07-27T14:50:00Z">
        <w:r>
          <w:t xml:space="preserve">files in premigrated state, </w:t>
        </w:r>
      </w:ins>
      <w:ins w:id="511" w:author="Martin Petermann" w:date="2016-07-27T14:52:00Z">
        <w:r>
          <w:t xml:space="preserve">number of </w:t>
        </w:r>
      </w:ins>
      <w:ins w:id="512" w:author="Martin Petermann" w:date="2016-07-27T14:50:00Z">
        <w:r>
          <w:t>file</w:t>
        </w:r>
      </w:ins>
      <w:ins w:id="513" w:author="Martin Petermann" w:date="2016-07-27T14:52:00Z">
        <w:r>
          <w:t>s</w:t>
        </w:r>
      </w:ins>
      <w:ins w:id="514" w:author="Martin Petermann" w:date="2016-07-27T14:50:00Z">
        <w:r>
          <w:t xml:space="preserve"> in migrated state, or </w:t>
        </w:r>
      </w:ins>
      <w:ins w:id="515" w:author="Martin Petermann" w:date="2016-07-27T14:52:00Z">
        <w:r>
          <w:t xml:space="preserve">number of </w:t>
        </w:r>
      </w:ins>
      <w:ins w:id="516" w:author="Martin Petermann" w:date="2016-07-27T14:50:00Z">
        <w:r>
          <w:t>jobs that failed. This information is kept within the corresponding job queues. A query on the request status collects and provides that status of all related job queues.</w:t>
        </w:r>
      </w:ins>
    </w:p>
    <w:p w14:paraId="6F5FBD88" w14:textId="77777777" w:rsidR="004F50EC" w:rsidRDefault="004F50EC" w:rsidP="00C369B0">
      <w:pPr>
        <w:keepNext/>
        <w:ind w:firstLine="0"/>
      </w:pPr>
    </w:p>
    <w:p w14:paraId="4BF30C88" w14:textId="72DD2254" w:rsidR="009A08B6" w:rsidRDefault="001E4097" w:rsidP="00C369B0">
      <w:pPr>
        <w:keepNext/>
        <w:ind w:firstLine="0"/>
      </w:pPr>
      <w:r>
        <w:t xml:space="preserve">A </w:t>
      </w:r>
      <w:r w:rsidR="00B33EEF">
        <w:t>job</w:t>
      </w:r>
      <w:r>
        <w:t xml:space="preserve"> queue is a list of jobs belonging to the same </w:t>
      </w:r>
      <w:r w:rsidR="00F137B9">
        <w:t>migration</w:t>
      </w:r>
      <w:r w:rsidR="00B52A03">
        <w:t xml:space="preserve"> </w:t>
      </w:r>
      <w:r w:rsidR="003147F0">
        <w:t xml:space="preserve">or selective recall </w:t>
      </w:r>
      <w:r>
        <w:t>request</w:t>
      </w:r>
      <w:r w:rsidR="00B52A03">
        <w:t xml:space="preserve"> or </w:t>
      </w:r>
      <w:r w:rsidR="00DC476B">
        <w:t xml:space="preserve">to </w:t>
      </w:r>
      <w:r w:rsidR="00B52A03">
        <w:t>the same tape for other operations</w:t>
      </w:r>
      <w:r>
        <w:t xml:space="preserve">. If e.g. a </w:t>
      </w:r>
      <w:r w:rsidR="00660BB8">
        <w:t xml:space="preserve">selective recall </w:t>
      </w:r>
      <w:r>
        <w:t xml:space="preserve">command is issued </w:t>
      </w:r>
      <w:r w:rsidR="00F137B9">
        <w:t>on a set of files for each file a job is</w:t>
      </w:r>
      <w:r w:rsidR="00370DA3">
        <w:t xml:space="preserve"> </w:t>
      </w:r>
      <w:r w:rsidR="00F137B9">
        <w:t xml:space="preserve">created and added to the </w:t>
      </w:r>
      <w:r w:rsidR="00660BB8">
        <w:t xml:space="preserve">same </w:t>
      </w:r>
      <w:r w:rsidR="00B33EEF">
        <w:t>job</w:t>
      </w:r>
      <w:r w:rsidR="00F137B9">
        <w:t xml:space="preserve"> queue.</w:t>
      </w:r>
      <w:r w:rsidR="009A5AA3">
        <w:t xml:space="preserve"> </w:t>
      </w:r>
      <w:r w:rsidR="00B33EEF">
        <w:t>Job</w:t>
      </w:r>
      <w:r w:rsidR="00663877">
        <w:t xml:space="preserve"> queues are defined for different </w:t>
      </w:r>
      <w:r w:rsidR="00371CDC">
        <w:t>job types:</w:t>
      </w:r>
      <w:r w:rsidR="00C369B0">
        <w:t xml:space="preserve"> </w:t>
      </w:r>
    </w:p>
    <w:p w14:paraId="6BB7B0C1" w14:textId="77777777" w:rsidR="009A08B6" w:rsidRDefault="009A08B6" w:rsidP="00C369B0">
      <w:pPr>
        <w:keepNext/>
        <w:ind w:firstLine="0"/>
      </w:pPr>
    </w:p>
    <w:p w14:paraId="58B89F32" w14:textId="7FD54D76" w:rsidR="00371CDC" w:rsidRDefault="00B36ADD" w:rsidP="00C369B0">
      <w:pPr>
        <w:keepNext/>
        <w:ind w:firstLine="0"/>
      </w:pPr>
      <w:r>
        <w:t>pre</w:t>
      </w:r>
      <w:r w:rsidR="00F970A6">
        <w:t>m</w:t>
      </w:r>
      <w:r w:rsidR="00371CDC">
        <w:t>igration</w:t>
      </w:r>
      <w:r w:rsidR="00C369B0">
        <w:t xml:space="preserve">, </w:t>
      </w:r>
      <w:r w:rsidR="00F970A6">
        <w:t>s</w:t>
      </w:r>
      <w:r w:rsidR="00FD35B9">
        <w:t>tubbing</w:t>
      </w:r>
      <w:r w:rsidR="00C369B0">
        <w:t xml:space="preserve">, </w:t>
      </w:r>
      <w:r w:rsidR="00371CDC">
        <w:t xml:space="preserve">generic </w:t>
      </w:r>
      <w:r w:rsidR="00FD35B9">
        <w:t xml:space="preserve">jobs </w:t>
      </w:r>
      <w:r w:rsidR="00371CDC">
        <w:t>(e.g. format a tape, check a tape)</w:t>
      </w:r>
      <w:r w:rsidR="00C369B0">
        <w:t xml:space="preserve">, </w:t>
      </w:r>
      <w:r w:rsidR="00FD35B9">
        <w:t xml:space="preserve">selective </w:t>
      </w:r>
      <w:r w:rsidR="00C369B0">
        <w:t xml:space="preserve">and </w:t>
      </w:r>
      <w:r w:rsidR="00FD35B9">
        <w:t xml:space="preserve">transparent </w:t>
      </w:r>
      <w:r w:rsidR="00F970A6">
        <w:t>r</w:t>
      </w:r>
      <w:r w:rsidR="00FD35B9">
        <w:t>ecall</w:t>
      </w:r>
      <w:r w:rsidR="00C369B0">
        <w:t>.</w:t>
      </w:r>
    </w:p>
    <w:p w14:paraId="0A9C2DD5" w14:textId="77777777" w:rsidR="00C369B0" w:rsidRDefault="00C369B0" w:rsidP="00C369B0">
      <w:pPr>
        <w:keepNext/>
        <w:ind w:firstLine="0"/>
      </w:pPr>
    </w:p>
    <w:p w14:paraId="1CC81DC1" w14:textId="4FF17BC1" w:rsidR="00C369B0" w:rsidRDefault="00C369B0" w:rsidP="00C369B0">
      <w:pPr>
        <w:keepNext/>
        <w:ind w:firstLine="0"/>
      </w:pPr>
      <w:r>
        <w:t xml:space="preserve">A job is either associated with a single file in </w:t>
      </w:r>
      <w:r w:rsidR="007F7DDB">
        <w:t xml:space="preserve">the </w:t>
      </w:r>
      <w:r>
        <w:t xml:space="preserve">case of </w:t>
      </w:r>
      <w:r w:rsidR="00594CC8">
        <w:t>pre</w:t>
      </w:r>
      <w:r>
        <w:t>migration, stubbing, and recall or associated with an operation in the case of a generic job. An operation can be e.g. formatting or checking a tape.</w:t>
      </w:r>
    </w:p>
    <w:p w14:paraId="3118FCF3" w14:textId="0104C385" w:rsidR="009A08B6" w:rsidRDefault="009A08B6">
      <w:r>
        <w:br w:type="page"/>
      </w:r>
    </w:p>
    <w:p w14:paraId="22D12FBE" w14:textId="60D8B3FA" w:rsidR="00114909" w:rsidRDefault="00C369B0" w:rsidP="00114909">
      <w:pPr>
        <w:keepNext/>
        <w:ind w:firstLine="0"/>
      </w:pPr>
      <w:r>
        <w:lastRenderedPageBreak/>
        <w:t xml:space="preserve">The </w:t>
      </w:r>
      <w:r w:rsidR="002957F6">
        <w:t>relation</w:t>
      </w:r>
      <w:r>
        <w:t xml:space="preserve"> between jobs and </w:t>
      </w:r>
      <w:r w:rsidR="007F7DDB">
        <w:t xml:space="preserve">job </w:t>
      </w:r>
      <w:r>
        <w:t>queues can be seen in the following:</w:t>
      </w:r>
    </w:p>
    <w:p w14:paraId="5B6E8DA6" w14:textId="77777777" w:rsidR="00907C49" w:rsidRDefault="00907C49" w:rsidP="00114909">
      <w:pPr>
        <w:keepNext/>
        <w:ind w:firstLine="0"/>
      </w:pPr>
    </w:p>
    <w:p w14:paraId="40A0A8C0" w14:textId="73D7251B" w:rsidR="00FD35B9" w:rsidRDefault="00FD35B9" w:rsidP="00114909">
      <w:pPr>
        <w:keepNext/>
        <w:ind w:firstLine="0"/>
      </w:pPr>
    </w:p>
    <w:p w14:paraId="4E215082" w14:textId="6B2023A6" w:rsidR="00114909" w:rsidRDefault="00A91832" w:rsidP="00114909">
      <w:pPr>
        <w:keepNext/>
        <w:ind w:firstLine="0"/>
      </w:pPr>
      <w:del w:id="517" w:author="Martin Petermann" w:date="2016-07-27T11:32:00Z">
        <w:r w:rsidRPr="00A91832" w:rsidDel="00AE2813">
          <w:rPr>
            <w:noProof/>
          </w:rPr>
          <w:drawing>
            <wp:inline distT="0" distB="0" distL="0" distR="0" wp14:anchorId="68822D1A" wp14:editId="67D9167A">
              <wp:extent cx="5756910" cy="298069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6910" cy="2980690"/>
                      </a:xfrm>
                      <a:prstGeom prst="rect">
                        <a:avLst/>
                      </a:prstGeom>
                    </pic:spPr>
                  </pic:pic>
                </a:graphicData>
              </a:graphic>
            </wp:inline>
          </w:drawing>
        </w:r>
      </w:del>
      <w:ins w:id="518" w:author="Martin Petermann" w:date="2016-07-27T11:32:00Z">
        <w:r w:rsidR="00AE2813" w:rsidRPr="00AE2813">
          <w:rPr>
            <w:noProof/>
          </w:rPr>
          <w:drawing>
            <wp:inline distT="0" distB="0" distL="0" distR="0" wp14:anchorId="4B0478F0" wp14:editId="0C3E5F90">
              <wp:extent cx="5756910" cy="298069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6910" cy="2980690"/>
                      </a:xfrm>
                      <a:prstGeom prst="rect">
                        <a:avLst/>
                      </a:prstGeom>
                    </pic:spPr>
                  </pic:pic>
                </a:graphicData>
              </a:graphic>
            </wp:inline>
          </w:drawing>
        </w:r>
      </w:ins>
    </w:p>
    <w:p w14:paraId="0A892B57" w14:textId="77777777" w:rsidR="00603F6A" w:rsidRDefault="00603F6A" w:rsidP="00114909">
      <w:pPr>
        <w:keepNext/>
        <w:ind w:firstLine="0"/>
      </w:pPr>
    </w:p>
    <w:p w14:paraId="4B50666C" w14:textId="0AB22F57" w:rsidR="00603F6A" w:rsidRDefault="00A90A66" w:rsidP="00114909">
      <w:pPr>
        <w:keepNext/>
        <w:ind w:firstLine="0"/>
      </w:pPr>
      <w:r>
        <w:t xml:space="preserve">In Spectrum Archive </w:t>
      </w:r>
      <w:r w:rsidR="007A491F">
        <w:t>there is a</w:t>
      </w:r>
      <w:r w:rsidR="008A5F08">
        <w:t xml:space="preserve"> </w:t>
      </w:r>
      <w:r>
        <w:t xml:space="preserve">scalability </w:t>
      </w:r>
      <w:r w:rsidR="008A5F08">
        <w:t xml:space="preserve">issue because </w:t>
      </w:r>
      <w:r w:rsidR="005943A9">
        <w:t xml:space="preserve">there </w:t>
      </w:r>
      <w:r w:rsidR="00122B75">
        <w:t xml:space="preserve">only </w:t>
      </w:r>
      <w:r w:rsidR="005943A9">
        <w:t xml:space="preserve">exists </w:t>
      </w:r>
      <w:r w:rsidR="008A5F08">
        <w:t>a single job queue. To find particular jobs to schedule th</w:t>
      </w:r>
      <w:r w:rsidR="00EA3B3F">
        <w:t>is</w:t>
      </w:r>
      <w:r w:rsidR="008A5F08">
        <w:t xml:space="preserve"> </w:t>
      </w:r>
      <w:r w:rsidR="002617BD">
        <w:t xml:space="preserve">single </w:t>
      </w:r>
      <w:r w:rsidR="008A5F08">
        <w:t xml:space="preserve">job </w:t>
      </w:r>
      <w:r w:rsidR="002617BD">
        <w:t xml:space="preserve">queue </w:t>
      </w:r>
      <w:r w:rsidR="008A5F08">
        <w:t xml:space="preserve">needs to be traversed. In the case </w:t>
      </w:r>
      <w:r w:rsidR="00610A94">
        <w:t xml:space="preserve">this </w:t>
      </w:r>
      <w:r w:rsidR="008A5F08">
        <w:t xml:space="preserve">single job queue becomes large (e.g. a big number of files </w:t>
      </w:r>
      <w:r w:rsidR="00620B6A">
        <w:t>are target of migration</w:t>
      </w:r>
      <w:r w:rsidR="008A5F08">
        <w:t xml:space="preserve">) the processing of the queue can take a lot of time. </w:t>
      </w:r>
      <w:r w:rsidR="007C3029">
        <w:t>Therefore, the idea here is to split one single queue into multiple queues:</w:t>
      </w:r>
    </w:p>
    <w:p w14:paraId="51319B03" w14:textId="77777777" w:rsidR="007C3029" w:rsidRDefault="007C3029" w:rsidP="00114909">
      <w:pPr>
        <w:keepNext/>
        <w:ind w:firstLine="0"/>
      </w:pPr>
    </w:p>
    <w:p w14:paraId="6CD617D1" w14:textId="74007E34" w:rsidR="007849F4" w:rsidRDefault="007849F4" w:rsidP="007849F4">
      <w:pPr>
        <w:pStyle w:val="ListParagraph"/>
        <w:keepNext/>
        <w:numPr>
          <w:ilvl w:val="0"/>
          <w:numId w:val="6"/>
        </w:numPr>
      </w:pPr>
      <w:r>
        <w:t xml:space="preserve">The migration operation is split into two phases. The premigration processing is handled by </w:t>
      </w:r>
      <w:r w:rsidR="00580BE5">
        <w:t>a</w:t>
      </w:r>
      <w:r>
        <w:t xml:space="preserve"> premigration job queue. After a file changed to </w:t>
      </w:r>
      <w:r w:rsidR="00570B08">
        <w:t>the premigration</w:t>
      </w:r>
      <w:r>
        <w:t xml:space="preserve"> state the corresponding job is moved to the bottom of a corresponding stubbing job queue to perform the stubbing</w:t>
      </w:r>
      <w:r w:rsidR="00D42E29">
        <w:t xml:space="preserve"> operation</w:t>
      </w:r>
      <w:r>
        <w:t xml:space="preserve">. A single stubbing job queue always is related to a single </w:t>
      </w:r>
      <w:r w:rsidR="004305C4">
        <w:t>pre</w:t>
      </w:r>
      <w:r>
        <w:t xml:space="preserve">migration </w:t>
      </w:r>
      <w:r w:rsidR="004305C4">
        <w:t xml:space="preserve">job </w:t>
      </w:r>
      <w:r>
        <w:t>queue.</w:t>
      </w:r>
    </w:p>
    <w:p w14:paraId="65B43E25" w14:textId="3FDFD0B4" w:rsidR="007C3029" w:rsidRDefault="00725B67" w:rsidP="008A5B0B">
      <w:pPr>
        <w:pStyle w:val="ListParagraph"/>
        <w:keepNext/>
        <w:numPr>
          <w:ilvl w:val="0"/>
          <w:numId w:val="6"/>
        </w:numPr>
      </w:pPr>
      <w:r>
        <w:t>Prem</w:t>
      </w:r>
      <w:r w:rsidR="007C3029">
        <w:t xml:space="preserve">igration </w:t>
      </w:r>
      <w:r w:rsidR="00570B08">
        <w:t xml:space="preserve">(and the corresponding stubbing) </w:t>
      </w:r>
      <w:r w:rsidR="00A91832">
        <w:t xml:space="preserve">job </w:t>
      </w:r>
      <w:r w:rsidR="007C3029">
        <w:t>queue</w:t>
      </w:r>
      <w:r w:rsidR="00A449CC">
        <w:t>s</w:t>
      </w:r>
      <w:r w:rsidR="007C3029">
        <w:t xml:space="preserve"> are crea</w:t>
      </w:r>
      <w:r w:rsidR="00A449CC">
        <w:t>ted on request. For migration a</w:t>
      </w:r>
      <w:r w:rsidR="007C3029">
        <w:t xml:space="preserve"> colocation option has been introduced to tell </w:t>
      </w:r>
      <w:r w:rsidR="00A449CC">
        <w:t xml:space="preserve">how many </w:t>
      </w:r>
      <w:r w:rsidR="00AF3DC8">
        <w:t xml:space="preserve">different </w:t>
      </w:r>
      <w:r w:rsidR="00A449CC">
        <w:t>tape</w:t>
      </w:r>
      <w:r w:rsidR="007A7058">
        <w:t>s</w:t>
      </w:r>
      <w:r w:rsidR="00A449CC">
        <w:t xml:space="preserve"> should be used for a single </w:t>
      </w:r>
      <w:r w:rsidR="00A91832">
        <w:t xml:space="preserve">migration </w:t>
      </w:r>
      <w:r w:rsidR="00A449CC">
        <w:t>request. A collocation number of 1 says that only one tape should be used</w:t>
      </w:r>
      <w:ins w:id="519" w:author="Slavisa Sarafijanovic" w:date="2016-08-09T09:35:00Z">
        <w:r w:rsidR="00A2354B">
          <w:t xml:space="preserve"> at a time, and only if that tape gets full another tape can be mounted and used</w:t>
        </w:r>
      </w:ins>
      <w:r w:rsidR="00A449CC">
        <w:t xml:space="preserve">. For a collocation number of 2 two </w:t>
      </w:r>
      <w:r w:rsidR="00300166">
        <w:t xml:space="preserve">different </w:t>
      </w:r>
      <w:r w:rsidR="00A449CC">
        <w:t>tape</w:t>
      </w:r>
      <w:r w:rsidR="00A91832">
        <w:t>s</w:t>
      </w:r>
      <w:r w:rsidR="00A449CC">
        <w:t xml:space="preserve"> should be target of a </w:t>
      </w:r>
      <w:r w:rsidR="00A91832">
        <w:t xml:space="preserve">single </w:t>
      </w:r>
      <w:r w:rsidR="00A449CC">
        <w:t>migration request</w:t>
      </w:r>
      <w:ins w:id="520" w:author="Slavisa Sarafijanovic" w:date="2016-08-09T09:38:00Z">
        <w:r w:rsidR="00A2354B">
          <w:t xml:space="preserve">, </w:t>
        </w:r>
      </w:ins>
      <w:ins w:id="521" w:author="Slavisa Sarafijanovic" w:date="2016-08-09T09:39:00Z">
        <w:r w:rsidR="003D40D6">
          <w:t>i.e. two premigration job</w:t>
        </w:r>
        <w:r w:rsidR="00A2354B">
          <w:t xml:space="preserve"> queues are created </w:t>
        </w:r>
      </w:ins>
      <w:ins w:id="522" w:author="Slavisa Sarafijanovic" w:date="2016-08-09T09:38:00Z">
        <w:r w:rsidR="00A2354B">
          <w:t xml:space="preserve">so that </w:t>
        </w:r>
      </w:ins>
      <w:ins w:id="523" w:author="Slavisa Sarafijanovic" w:date="2016-08-09T09:39:00Z">
        <w:r w:rsidR="00A2354B">
          <w:t>pre</w:t>
        </w:r>
      </w:ins>
      <w:ins w:id="524" w:author="Slavisa Sarafijanovic" w:date="2016-08-09T09:38:00Z">
        <w:r w:rsidR="00A2354B">
          <w:t>migration to both tapes may happen in parallel if there are drives available</w:t>
        </w:r>
      </w:ins>
      <w:r w:rsidR="00A449CC">
        <w:t xml:space="preserve">. </w:t>
      </w:r>
      <w:r w:rsidR="00620B6A">
        <w:t>F</w:t>
      </w:r>
      <w:r w:rsidR="00A449CC">
        <w:t>or a</w:t>
      </w:r>
      <w:r w:rsidR="00B33EEF">
        <w:t xml:space="preserve"> </w:t>
      </w:r>
      <w:r w:rsidR="00A449CC">
        <w:t xml:space="preserve">collocation number of 3 three </w:t>
      </w:r>
      <w:r w:rsidR="00345AB1">
        <w:t>pre</w:t>
      </w:r>
      <w:r w:rsidR="00A449CC">
        <w:t xml:space="preserve">migration </w:t>
      </w:r>
      <w:r w:rsidR="00A91832">
        <w:t xml:space="preserve">job </w:t>
      </w:r>
      <w:r w:rsidR="00A449CC">
        <w:t>queue</w:t>
      </w:r>
      <w:r w:rsidR="00A91832">
        <w:t>s</w:t>
      </w:r>
      <w:r w:rsidR="00A449CC">
        <w:t xml:space="preserve"> are created. For </w:t>
      </w:r>
      <w:r w:rsidR="00A91832">
        <w:t>further</w:t>
      </w:r>
      <w:r w:rsidR="00A449CC">
        <w:t xml:space="preserve"> migration request</w:t>
      </w:r>
      <w:r w:rsidR="00A76EC6">
        <w:t>s</w:t>
      </w:r>
      <w:r w:rsidR="00A449CC">
        <w:t xml:space="preserve"> further </w:t>
      </w:r>
      <w:r w:rsidR="00A76EC6">
        <w:t xml:space="preserve">migration job </w:t>
      </w:r>
      <w:r w:rsidR="00A449CC">
        <w:t xml:space="preserve">queues </w:t>
      </w:r>
      <w:r w:rsidR="00A76EC6">
        <w:t>need to be created</w:t>
      </w:r>
      <w:r w:rsidR="00A449CC">
        <w:t>.</w:t>
      </w:r>
      <w:r w:rsidR="00044BEC">
        <w:br/>
        <w:t xml:space="preserve">Another option </w:t>
      </w:r>
      <w:r w:rsidR="004E188B">
        <w:t xml:space="preserve">for migration </w:t>
      </w:r>
      <w:r w:rsidR="00044BEC">
        <w:t>tells if an operation should end after the premigration phase or if stubbing should occur.</w:t>
      </w:r>
      <w:r w:rsidR="00300166">
        <w:t xml:space="preserve"> Some users might like to have files not in the migrat</w:t>
      </w:r>
      <w:r w:rsidR="003E7A22">
        <w:t>ed but in the premigrated state after a migration operation.</w:t>
      </w:r>
    </w:p>
    <w:p w14:paraId="244FBA3A" w14:textId="5EACAC3C" w:rsidR="007218E8" w:rsidRDefault="007C78C0" w:rsidP="008A5B0B">
      <w:pPr>
        <w:pStyle w:val="ListParagraph"/>
        <w:keepNext/>
        <w:numPr>
          <w:ilvl w:val="0"/>
          <w:numId w:val="6"/>
        </w:numPr>
      </w:pPr>
      <w:r>
        <w:t>For each selective recall request and for each tape being involved a separate selective recall job queue is created. If e.g. the files to be recalled for a selective recall request are distributed to two tapes two selective rec</w:t>
      </w:r>
      <w:r w:rsidR="002842FD">
        <w:t>all job queues are created. The creation of selective recall job queues</w:t>
      </w:r>
      <w:r>
        <w:t xml:space="preserve"> is independent </w:t>
      </w:r>
      <w:r w:rsidR="002842FD">
        <w:t>from the existence of</w:t>
      </w:r>
      <w:r>
        <w:t xml:space="preserve"> other parallel selective recall requests for same tapes.</w:t>
      </w:r>
    </w:p>
    <w:p w14:paraId="5581C004" w14:textId="7B79E567" w:rsidR="00A449CC" w:rsidRDefault="00A449CC" w:rsidP="008A5B0B">
      <w:pPr>
        <w:pStyle w:val="ListParagraph"/>
        <w:keepNext/>
        <w:numPr>
          <w:ilvl w:val="0"/>
          <w:numId w:val="6"/>
        </w:numPr>
      </w:pPr>
      <w:r>
        <w:t xml:space="preserve">The number of other </w:t>
      </w:r>
      <w:r w:rsidR="00A91832">
        <w:t xml:space="preserve">types of </w:t>
      </w:r>
      <w:r>
        <w:t>queue</w:t>
      </w:r>
      <w:r w:rsidR="00A91832">
        <w:t>s</w:t>
      </w:r>
      <w:r>
        <w:t xml:space="preserve"> (generic </w:t>
      </w:r>
      <w:r w:rsidR="00A91832">
        <w:t xml:space="preserve">job </w:t>
      </w:r>
      <w:r>
        <w:t>queue</w:t>
      </w:r>
      <w:r w:rsidR="007C78C0">
        <w:t xml:space="preserve"> and </w:t>
      </w:r>
      <w:r>
        <w:t xml:space="preserve">transparent recall </w:t>
      </w:r>
      <w:r w:rsidR="00A91832">
        <w:t xml:space="preserve">job </w:t>
      </w:r>
      <w:r>
        <w:t xml:space="preserve">queue) </w:t>
      </w:r>
      <w:commentRangeStart w:id="525"/>
      <w:r w:rsidR="00DF54C3">
        <w:t>are fixed and correspond to</w:t>
      </w:r>
      <w:r>
        <w:t xml:space="preserve"> the number of tapes added to the system</w:t>
      </w:r>
      <w:commentRangeEnd w:id="525"/>
      <w:r w:rsidR="0048580C">
        <w:rPr>
          <w:rStyle w:val="CommentReference"/>
        </w:rPr>
        <w:commentReference w:id="525"/>
      </w:r>
      <w:r>
        <w:t>.</w:t>
      </w:r>
    </w:p>
    <w:p w14:paraId="2B4A4C92" w14:textId="77777777" w:rsidR="003A4A96" w:rsidRDefault="003A4A96"/>
    <w:p w14:paraId="385C266C" w14:textId="33C21EDD" w:rsidR="003F714F" w:rsidRDefault="003A4A96" w:rsidP="003A4A96">
      <w:pPr>
        <w:ind w:firstLine="0"/>
        <w:rPr>
          <w:ins w:id="526" w:author="Slavisa Sarafijanovic" w:date="2016-08-09T10:30:00Z"/>
        </w:rPr>
      </w:pPr>
      <w:r>
        <w:lastRenderedPageBreak/>
        <w:t xml:space="preserve">If a new </w:t>
      </w:r>
      <w:r w:rsidR="002B07A2">
        <w:t>pre</w:t>
      </w:r>
      <w:r>
        <w:t xml:space="preserve">migration </w:t>
      </w:r>
      <w:r w:rsidR="002B07A2">
        <w:t xml:space="preserve">job </w:t>
      </w:r>
      <w:r>
        <w:t xml:space="preserve">queue </w:t>
      </w:r>
      <w:r w:rsidR="00C849F6">
        <w:t xml:space="preserve">or selective recall jobs queue </w:t>
      </w:r>
      <w:r>
        <w:t xml:space="preserve">has been created or if a job has been added to </w:t>
      </w:r>
      <w:r w:rsidR="00C849F6">
        <w:t xml:space="preserve">the </w:t>
      </w:r>
      <w:r>
        <w:t xml:space="preserve">generic </w:t>
      </w:r>
      <w:r w:rsidR="00C849F6">
        <w:t xml:space="preserve">or transparent </w:t>
      </w:r>
      <w:r>
        <w:t xml:space="preserve">recall </w:t>
      </w:r>
      <w:r w:rsidR="00C849F6">
        <w:t xml:space="preserve">job </w:t>
      </w:r>
      <w:r>
        <w:t xml:space="preserve">queues this job queue gets assigned to one of the four </w:t>
      </w:r>
      <w:r w:rsidR="00137BCC">
        <w:t xml:space="preserve">so called </w:t>
      </w:r>
      <w:r w:rsidR="00C849F6" w:rsidRPr="009D26AA">
        <w:t>scheduler</w:t>
      </w:r>
      <w:r w:rsidR="00C849F6" w:rsidRPr="00F44466">
        <w:t xml:space="preserve"> </w:t>
      </w:r>
      <w:r w:rsidRPr="00053869">
        <w:t xml:space="preserve">queues (transparent recall </w:t>
      </w:r>
      <w:r w:rsidR="00C849F6" w:rsidRPr="009D26AA">
        <w:t xml:space="preserve">scheduler </w:t>
      </w:r>
      <w:r w:rsidRPr="00053869">
        <w:t xml:space="preserve">queue, selective recall </w:t>
      </w:r>
      <w:r w:rsidR="00C849F6" w:rsidRPr="009D26AA">
        <w:t xml:space="preserve">scheduler </w:t>
      </w:r>
      <w:r w:rsidRPr="00053869">
        <w:t xml:space="preserve">queue, generic </w:t>
      </w:r>
      <w:r w:rsidR="00C849F6" w:rsidRPr="009D26AA">
        <w:t xml:space="preserve">scheduler </w:t>
      </w:r>
      <w:r w:rsidRPr="00053869">
        <w:t xml:space="preserve">queue, and migration </w:t>
      </w:r>
      <w:r w:rsidR="00C849F6" w:rsidRPr="009D26AA">
        <w:t xml:space="preserve">scheduler </w:t>
      </w:r>
      <w:r w:rsidRPr="00053869">
        <w:t>queue</w:t>
      </w:r>
      <w:r>
        <w:t xml:space="preserve">). </w:t>
      </w:r>
      <w:r w:rsidR="00D81AD6">
        <w:t xml:space="preserve">The scheduler is scheduling job queues and </w:t>
      </w:r>
      <w:r w:rsidR="00E322F4" w:rsidRPr="009D26AA">
        <w:rPr>
          <w:b/>
        </w:rPr>
        <w:t>no</w:t>
      </w:r>
      <w:r w:rsidR="00D81AD6">
        <w:t xml:space="preserve"> single jobs. If a job queue gets scheduled it is processed from the top to the bottom.</w:t>
      </w:r>
    </w:p>
    <w:p w14:paraId="0CD1475D" w14:textId="00F175DE" w:rsidR="0083492F" w:rsidRDefault="0083492F" w:rsidP="003A4A96">
      <w:pPr>
        <w:ind w:firstLine="0"/>
        <w:rPr>
          <w:ins w:id="527" w:author="Martin Petermann" w:date="2016-07-27T11:37:00Z"/>
        </w:rPr>
      </w:pPr>
      <w:ins w:id="528" w:author="Slavisa Sarafijanovic" w:date="2016-08-09T10:30:00Z">
        <w:r>
          <w:t xml:space="preserve">Similarly, if a new stubbing job queue has been created it is added to the </w:t>
        </w:r>
      </w:ins>
      <w:ins w:id="529" w:author="Slavisa Sarafijanovic" w:date="2016-08-09T12:15:00Z">
        <w:r w:rsidR="003D40D6">
          <w:t xml:space="preserve">so-called </w:t>
        </w:r>
      </w:ins>
      <w:ins w:id="530" w:author="Slavisa Sarafijanovic" w:date="2016-08-09T10:30:00Z">
        <w:r>
          <w:t xml:space="preserve">stubbing </w:t>
        </w:r>
        <w:r w:rsidR="003D40D6">
          <w:t>queue. The stubbing queue</w:t>
        </w:r>
        <w:r>
          <w:t xml:space="preserve"> </w:t>
        </w:r>
      </w:ins>
      <w:ins w:id="531" w:author="Slavisa Sarafijanovic" w:date="2016-08-09T10:40:00Z">
        <w:r w:rsidR="00407410">
          <w:t xml:space="preserve">lists all the stubbing job queues and </w:t>
        </w:r>
      </w:ins>
      <w:ins w:id="532" w:author="Slavisa Sarafijanovic" w:date="2016-08-09T10:30:00Z">
        <w:r>
          <w:t xml:space="preserve">is parsed and processed </w:t>
        </w:r>
      </w:ins>
      <w:ins w:id="533" w:author="Slavisa Sarafijanovic" w:date="2016-08-09T12:26:00Z">
        <w:r w:rsidR="00F55837">
          <w:t>before and after</w:t>
        </w:r>
      </w:ins>
      <w:ins w:id="534" w:author="Slavisa Sarafijanovic" w:date="2016-08-09T10:31:00Z">
        <w:r>
          <w:t xml:space="preserve"> tape index sync</w:t>
        </w:r>
      </w:ins>
      <w:ins w:id="535" w:author="Slavisa Sarafijanovic" w:date="2016-08-09T12:30:00Z">
        <w:r w:rsidR="00F55837">
          <w:t xml:space="preserve"> </w:t>
        </w:r>
      </w:ins>
      <w:ins w:id="536" w:author="Slavisa Sarafijanovic" w:date="2016-08-09T10:30:00Z">
        <w:r>
          <w:t xml:space="preserve">by </w:t>
        </w:r>
      </w:ins>
      <w:ins w:id="537" w:author="Slavisa Sarafijanovic" w:date="2016-08-09T10:31:00Z">
        <w:r>
          <w:t>the stubbing thread(s).</w:t>
        </w:r>
      </w:ins>
    </w:p>
    <w:p w14:paraId="07EC6090" w14:textId="77777777" w:rsidR="0074784E" w:rsidRDefault="0074784E" w:rsidP="003A4A96">
      <w:pPr>
        <w:ind w:firstLine="0"/>
        <w:rPr>
          <w:ins w:id="538" w:author="Martin Petermann" w:date="2016-07-27T11:37:00Z"/>
        </w:rPr>
      </w:pPr>
    </w:p>
    <w:p w14:paraId="5D907828" w14:textId="68A140E5" w:rsidR="0074784E" w:rsidRDefault="00C403C0" w:rsidP="003A4A96">
      <w:pPr>
        <w:ind w:firstLine="0"/>
        <w:rPr>
          <w:ins w:id="539" w:author="Martin Petermann" w:date="2016-07-27T11:40:00Z"/>
        </w:rPr>
      </w:pPr>
      <w:ins w:id="540" w:author="Martin Petermann" w:date="2016-07-27T11:38:00Z">
        <w:r>
          <w:t xml:space="preserve">Each job queue provides </w:t>
        </w:r>
      </w:ins>
      <w:ins w:id="541" w:author="Martin Petermann" w:date="2016-07-27T11:40:00Z">
        <w:r>
          <w:t>status information:</w:t>
        </w:r>
      </w:ins>
    </w:p>
    <w:p w14:paraId="2CFFB3CB" w14:textId="6FF81989" w:rsidR="00C403C0" w:rsidRDefault="00C403C0">
      <w:pPr>
        <w:pStyle w:val="ListParagraph"/>
        <w:numPr>
          <w:ilvl w:val="0"/>
          <w:numId w:val="33"/>
        </w:numPr>
        <w:rPr>
          <w:ins w:id="542" w:author="Martin Petermann" w:date="2016-07-27T11:40:00Z"/>
        </w:rPr>
        <w:pPrChange w:id="543" w:author="Martin Petermann" w:date="2016-07-27T11:40:00Z">
          <w:pPr>
            <w:ind w:firstLine="0"/>
          </w:pPr>
        </w:pPrChange>
      </w:pPr>
      <w:ins w:id="544" w:author="Martin Petermann" w:date="2016-07-27T11:40:00Z">
        <w:r>
          <w:t>the number of jobs within the queue.</w:t>
        </w:r>
      </w:ins>
    </w:p>
    <w:p w14:paraId="164A85FD" w14:textId="77777777" w:rsidR="00C403C0" w:rsidRDefault="00C403C0">
      <w:pPr>
        <w:pStyle w:val="ListParagraph"/>
        <w:numPr>
          <w:ilvl w:val="0"/>
          <w:numId w:val="33"/>
        </w:numPr>
        <w:rPr>
          <w:ins w:id="545" w:author="Martin Petermann" w:date="2016-07-27T11:41:00Z"/>
        </w:rPr>
        <w:pPrChange w:id="546" w:author="Martin Petermann" w:date="2016-07-27T11:40:00Z">
          <w:pPr>
            <w:ind w:firstLine="0"/>
          </w:pPr>
        </w:pPrChange>
      </w:pPr>
      <w:ins w:id="547" w:author="Martin Petermann" w:date="2016-07-27T11:41:00Z">
        <w:r>
          <w:t xml:space="preserve">in the case the queue contains file names </w:t>
        </w:r>
      </w:ins>
      <w:ins w:id="548" w:author="Martin Petermann" w:date="2016-07-27T11:40:00Z">
        <w:r>
          <w:t>the total size</w:t>
        </w:r>
      </w:ins>
      <w:ins w:id="549" w:author="Martin Petermann" w:date="2016-07-27T11:41:00Z">
        <w:r>
          <w:t xml:space="preserve"> of all files.</w:t>
        </w:r>
      </w:ins>
    </w:p>
    <w:p w14:paraId="3243D967" w14:textId="09A7420D" w:rsidR="00C403C0" w:rsidRDefault="00C403C0">
      <w:pPr>
        <w:pStyle w:val="ListParagraph"/>
        <w:numPr>
          <w:ilvl w:val="0"/>
          <w:numId w:val="33"/>
        </w:numPr>
        <w:rPr>
          <w:ins w:id="550" w:author="Martin Petermann" w:date="2016-07-27T12:28:00Z"/>
        </w:rPr>
        <w:pPrChange w:id="551" w:author="Martin Petermann" w:date="2016-07-27T11:40:00Z">
          <w:pPr>
            <w:ind w:firstLine="0"/>
          </w:pPr>
        </w:pPrChange>
      </w:pPr>
      <w:ins w:id="552" w:author="Martin Petermann" w:date="2016-07-27T11:42:00Z">
        <w:r>
          <w:t>if a queue is in progress the job that is currently processed.</w:t>
        </w:r>
      </w:ins>
      <w:ins w:id="553" w:author="Martin Petermann" w:date="2016-07-27T11:47:00Z">
        <w:r w:rsidR="00A4094B">
          <w:t xml:space="preserve"> </w:t>
        </w:r>
        <w:r w:rsidR="00127444">
          <w:t xml:space="preserve">If e.g. within the premigration phase </w:t>
        </w:r>
      </w:ins>
      <w:ins w:id="554" w:author="Martin Petermann" w:date="2016-07-27T11:40:00Z">
        <w:r w:rsidR="00127444">
          <w:t>data is being copied from disk to tape the corresponding file name is pr</w:t>
        </w:r>
      </w:ins>
      <w:ins w:id="555" w:author="Martin Petermann" w:date="2016-07-27T11:49:00Z">
        <w:r w:rsidR="00127444">
          <w:t>o</w:t>
        </w:r>
      </w:ins>
      <w:ins w:id="556" w:author="Martin Petermann" w:date="2016-07-27T11:40:00Z">
        <w:r w:rsidR="00127444">
          <w:t>vided.</w:t>
        </w:r>
      </w:ins>
    </w:p>
    <w:p w14:paraId="4A7F744B" w14:textId="77777777" w:rsidR="00EC3696" w:rsidRDefault="00EC3696">
      <w:pPr>
        <w:rPr>
          <w:ins w:id="557" w:author="Martin Petermann" w:date="2016-07-27T12:28:00Z"/>
        </w:rPr>
        <w:pPrChange w:id="558" w:author="Martin Petermann" w:date="2016-07-27T12:28:00Z">
          <w:pPr>
            <w:ind w:firstLine="0"/>
          </w:pPr>
        </w:pPrChange>
      </w:pPr>
    </w:p>
    <w:p w14:paraId="44D1C496" w14:textId="03786ABA" w:rsidR="00EC3696" w:rsidRDefault="00674856" w:rsidP="00674856">
      <w:pPr>
        <w:ind w:firstLine="0"/>
      </w:pPr>
      <w:commentRangeStart w:id="559"/>
      <w:ins w:id="560" w:author="Martin Petermann" w:date="2016-07-27T12:28:00Z">
        <w:r>
          <w:t xml:space="preserve">The migration and selective recall request queues </w:t>
        </w:r>
      </w:ins>
      <w:ins w:id="561" w:author="Martin Petermann" w:date="2016-07-27T12:30:00Z">
        <w:r>
          <w:t xml:space="preserve">can identify corresponding migration and recall job queues by the migration and recall request numbers. </w:t>
        </w:r>
      </w:ins>
      <w:commentRangeEnd w:id="559"/>
      <w:r w:rsidR="0083492F">
        <w:rPr>
          <w:rStyle w:val="CommentReference"/>
        </w:rPr>
        <w:commentReference w:id="559"/>
      </w:r>
    </w:p>
    <w:p w14:paraId="2972B0BE" w14:textId="183647D6" w:rsidR="003F714F" w:rsidRDefault="003F714F" w:rsidP="008A5B0B">
      <w:pPr>
        <w:pStyle w:val="Heading1"/>
        <w:numPr>
          <w:ilvl w:val="2"/>
          <w:numId w:val="4"/>
        </w:numPr>
      </w:pPr>
      <w:r>
        <w:t>Example</w:t>
      </w:r>
      <w:r w:rsidR="000F5F0A">
        <w:t>s</w:t>
      </w:r>
    </w:p>
    <w:p w14:paraId="75E2EA47" w14:textId="296D56E1" w:rsidR="00744C9E" w:rsidRDefault="00D418BC" w:rsidP="00B33EEF">
      <w:pPr>
        <w:keepNext/>
        <w:ind w:firstLine="0"/>
      </w:pPr>
      <w:r>
        <w:t xml:space="preserve">For each of the queues mentioned before I </w:t>
      </w:r>
      <w:r w:rsidR="00695395">
        <w:t xml:space="preserve">here </w:t>
      </w:r>
      <w:r>
        <w:t xml:space="preserve">give some </w:t>
      </w:r>
      <w:r w:rsidR="00695395">
        <w:t>examples.</w:t>
      </w:r>
      <w:r w:rsidR="002867A2">
        <w:t xml:space="preserve"> In all </w:t>
      </w:r>
      <w:r w:rsidR="00236F5E">
        <w:t xml:space="preserve">job </w:t>
      </w:r>
      <w:r w:rsidR="002867A2">
        <w:t>queues jobs get processed from top to the bottom</w:t>
      </w:r>
      <w:r w:rsidR="001A7E41">
        <w:t xml:space="preserve"> after a job queue </w:t>
      </w:r>
      <w:r w:rsidR="00236F5E">
        <w:t>has been</w:t>
      </w:r>
      <w:r w:rsidR="001A7E41">
        <w:t xml:space="preserve"> scheduled</w:t>
      </w:r>
      <w:r w:rsidR="002867A2">
        <w:t xml:space="preserve">. New jobs always are added to the </w:t>
      </w:r>
      <w:r w:rsidR="007352A6">
        <w:t xml:space="preserve">bottom </w:t>
      </w:r>
      <w:r w:rsidR="002867A2">
        <w:t>of a queue.</w:t>
      </w:r>
    </w:p>
    <w:p w14:paraId="3176CEB1" w14:textId="3D2BA49A" w:rsidR="003F714F" w:rsidRDefault="00E817FC" w:rsidP="009D26AA">
      <w:pPr>
        <w:pStyle w:val="Heading1"/>
        <w:numPr>
          <w:ilvl w:val="3"/>
          <w:numId w:val="4"/>
        </w:numPr>
      </w:pPr>
      <w:r>
        <w:t>Prem</w:t>
      </w:r>
      <w:r w:rsidR="00744C9E">
        <w:t>igration Job Queues:</w:t>
      </w:r>
    </w:p>
    <w:p w14:paraId="13AB86F4" w14:textId="77777777" w:rsidR="003F714F" w:rsidRDefault="003F714F" w:rsidP="00B33EEF">
      <w:pPr>
        <w:keepNext/>
        <w:ind w:firstLine="0"/>
      </w:pPr>
    </w:p>
    <w:p w14:paraId="3664EC1F" w14:textId="4E5686A7" w:rsidR="003F714F" w:rsidRDefault="001C6BC0" w:rsidP="00B33EEF">
      <w:pPr>
        <w:keepNext/>
        <w:ind w:firstLine="0"/>
      </w:pPr>
      <w:r w:rsidRPr="001C6BC0">
        <w:rPr>
          <w:noProof/>
        </w:rPr>
        <w:t xml:space="preserve"> </w:t>
      </w:r>
      <w:r w:rsidR="00380DE2" w:rsidRPr="00380DE2">
        <w:rPr>
          <w:noProof/>
        </w:rPr>
        <w:drawing>
          <wp:inline distT="0" distB="0" distL="0" distR="0" wp14:anchorId="4FB88F35" wp14:editId="765ABEC4">
            <wp:extent cx="2984500" cy="2514600"/>
            <wp:effectExtent l="0" t="0" r="1270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84500" cy="2514600"/>
                    </a:xfrm>
                    <a:prstGeom prst="rect">
                      <a:avLst/>
                    </a:prstGeom>
                  </pic:spPr>
                </pic:pic>
              </a:graphicData>
            </a:graphic>
          </wp:inline>
        </w:drawing>
      </w:r>
    </w:p>
    <w:p w14:paraId="11A5A4AC" w14:textId="77777777" w:rsidR="00744C9E" w:rsidRDefault="00744C9E" w:rsidP="00B33EEF">
      <w:pPr>
        <w:keepNext/>
        <w:ind w:firstLine="0"/>
      </w:pPr>
    </w:p>
    <w:p w14:paraId="5D1847D6" w14:textId="5C7C280E" w:rsidR="00BE6650" w:rsidRDefault="001E326D" w:rsidP="00B33EEF">
      <w:pPr>
        <w:keepNext/>
        <w:ind w:firstLine="0"/>
      </w:pPr>
      <w:r>
        <w:t xml:space="preserve">Migration requests are performed on a predefined set of file system objects. </w:t>
      </w:r>
      <w:r w:rsidR="000F5F0A">
        <w:t xml:space="preserve">Within this example there are two </w:t>
      </w:r>
      <w:r w:rsidR="000F5F0A" w:rsidRPr="009D6A9E">
        <w:t xml:space="preserve">migration </w:t>
      </w:r>
      <w:r w:rsidR="000F5F0A" w:rsidRPr="00836FF1">
        <w:t>requests</w:t>
      </w:r>
      <w:r w:rsidR="00695395" w:rsidRPr="00681779">
        <w:t xml:space="preserve"> (</w:t>
      </w:r>
      <w:r w:rsidR="00A005F2" w:rsidRPr="006440EA">
        <w:t>“</w:t>
      </w:r>
      <w:r w:rsidR="00053869" w:rsidRPr="009E53D6">
        <w:t>①</w:t>
      </w:r>
      <w:r w:rsidR="009D6A9E" w:rsidRPr="009D26AA">
        <w:rPr>
          <w:rFonts w:cs="Monaco"/>
          <w:color w:val="000000" w:themeColor="text1"/>
        </w:rPr>
        <w:t xml:space="preserve">2016-07-25 </w:t>
      </w:r>
      <w:r w:rsidR="00E822A6" w:rsidRPr="009D26AA">
        <w:rPr>
          <w:rFonts w:cs="Monaco"/>
          <w:color w:val="000000" w:themeColor="text1"/>
        </w:rPr>
        <w:t>14:23:10</w:t>
      </w:r>
      <w:r w:rsidR="00E822A6" w:rsidRPr="009D26AA" w:rsidDel="00053869">
        <w:rPr>
          <w:color w:val="000000" w:themeColor="text1"/>
        </w:rPr>
        <w:t>”</w:t>
      </w:r>
      <w:r w:rsidR="00695395" w:rsidRPr="0087719F">
        <w:t xml:space="preserve"> and</w:t>
      </w:r>
      <w:r w:rsidR="00695395">
        <w:t xml:space="preserve"> </w:t>
      </w:r>
      <w:r w:rsidR="00A005F2" w:rsidRPr="00AA572E">
        <w:t>“</w:t>
      </w:r>
      <w:r w:rsidR="00053869" w:rsidRPr="00AA572E">
        <w:t>② ’</w:t>
      </w:r>
      <w:r w:rsidR="00053869" w:rsidRPr="00053869">
        <w:t>exported directories’</w:t>
      </w:r>
      <w:r w:rsidR="00A005F2">
        <w:t>”</w:t>
      </w:r>
      <w:r w:rsidR="00695395">
        <w:t>)</w:t>
      </w:r>
      <w:r w:rsidR="000F5F0A">
        <w:t xml:space="preserve">. For </w:t>
      </w:r>
      <w:r w:rsidR="000F5F0A" w:rsidRPr="00AA572E">
        <w:t xml:space="preserve">migration request </w:t>
      </w:r>
      <w:r w:rsidR="00053869" w:rsidRPr="00AA572E">
        <w:t>①</w:t>
      </w:r>
      <w:r w:rsidR="000F5F0A" w:rsidRPr="00AA572E">
        <w:t xml:space="preserve"> the collocation option is set to 2. Migration jobs in this case are </w:t>
      </w:r>
      <w:del w:id="562" w:author="Slavisa Sarafijanovic" w:date="2016-08-09T08:33:00Z">
        <w:r w:rsidR="000F5F0A" w:rsidRPr="00AA572E" w:rsidDel="00B05C5C">
          <w:delText xml:space="preserve">distributes </w:delText>
        </w:r>
      </w:del>
      <w:ins w:id="563" w:author="Slavisa Sarafijanovic" w:date="2016-08-09T08:33:00Z">
        <w:r w:rsidR="00B05C5C" w:rsidRPr="00AA572E">
          <w:t>distribute</w:t>
        </w:r>
        <w:r w:rsidR="00B05C5C">
          <w:t>d</w:t>
        </w:r>
        <w:r w:rsidR="00B05C5C" w:rsidRPr="00AA572E">
          <w:t xml:space="preserve"> </w:t>
        </w:r>
      </w:ins>
      <w:r w:rsidR="000F5F0A" w:rsidRPr="00AA572E">
        <w:t xml:space="preserve">to two </w:t>
      </w:r>
      <w:r w:rsidR="00053869" w:rsidRPr="00AA572E">
        <w:t xml:space="preserve">premigration job </w:t>
      </w:r>
      <w:r w:rsidR="000F5F0A" w:rsidRPr="00AA572E">
        <w:t xml:space="preserve">queues to later distribute them to different </w:t>
      </w:r>
      <w:r w:rsidR="000A7973" w:rsidRPr="00AA572E">
        <w:t>tapes</w:t>
      </w:r>
      <w:r w:rsidR="000F5F0A" w:rsidRPr="00AA572E">
        <w:t xml:space="preserve">. For migration request </w:t>
      </w:r>
      <w:r w:rsidR="00053869" w:rsidRPr="00AA572E">
        <w:t>②</w:t>
      </w:r>
      <w:r w:rsidR="000F5F0A" w:rsidRPr="00AA572E">
        <w:t xml:space="preserve"> only one </w:t>
      </w:r>
      <w:r w:rsidR="00053869" w:rsidRPr="00AA572E">
        <w:t>premigration</w:t>
      </w:r>
      <w:r w:rsidR="00053869">
        <w:t xml:space="preserve"> job </w:t>
      </w:r>
      <w:r w:rsidR="000F5F0A">
        <w:t>queue has been created</w:t>
      </w:r>
      <w:r w:rsidR="00CC09AE">
        <w:t xml:space="preserve"> since the collocation option is set to 1</w:t>
      </w:r>
      <w:r w:rsidR="000F5F0A">
        <w:t>.</w:t>
      </w:r>
      <w:r w:rsidR="00695395">
        <w:t xml:space="preserve"> Each job corresponds to a file to migrate.</w:t>
      </w:r>
    </w:p>
    <w:p w14:paraId="77867272" w14:textId="77777777" w:rsidR="00BE6650" w:rsidRDefault="00BE6650">
      <w:r>
        <w:br w:type="page"/>
      </w:r>
    </w:p>
    <w:p w14:paraId="04348E11" w14:textId="12367F94" w:rsidR="00B853DF" w:rsidRPr="00B853DF" w:rsidRDefault="00B853DF" w:rsidP="00B92222">
      <w:pPr>
        <w:pStyle w:val="Heading1"/>
        <w:numPr>
          <w:ilvl w:val="3"/>
          <w:numId w:val="4"/>
        </w:numPr>
      </w:pPr>
      <w:r>
        <w:lastRenderedPageBreak/>
        <w:t>Stubbing Job queue:</w:t>
      </w:r>
      <w:r w:rsidRPr="00B853DF">
        <w:t xml:space="preserve"> </w:t>
      </w:r>
    </w:p>
    <w:p w14:paraId="2B9404E1" w14:textId="1DD7F65C" w:rsidR="00155AF0" w:rsidRDefault="00AF41B3" w:rsidP="00155AF0">
      <w:pPr>
        <w:pStyle w:val="Code"/>
      </w:pPr>
      <w:r w:rsidRPr="00AF41B3">
        <w:rPr>
          <w:noProof/>
        </w:rPr>
        <w:drawing>
          <wp:inline distT="0" distB="0" distL="0" distR="0" wp14:anchorId="0112DE0C" wp14:editId="0EA6B030">
            <wp:extent cx="5756910" cy="2379980"/>
            <wp:effectExtent l="0" t="0" r="889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56910" cy="2379980"/>
                    </a:xfrm>
                    <a:prstGeom prst="rect">
                      <a:avLst/>
                    </a:prstGeom>
                  </pic:spPr>
                </pic:pic>
              </a:graphicData>
            </a:graphic>
          </wp:inline>
        </w:drawing>
      </w:r>
    </w:p>
    <w:p w14:paraId="35EB9D07" w14:textId="77777777" w:rsidR="00155AF0" w:rsidRDefault="00155AF0" w:rsidP="00155AF0">
      <w:pPr>
        <w:pStyle w:val="Code"/>
      </w:pPr>
    </w:p>
    <w:p w14:paraId="0B2C1FB6" w14:textId="1E2B9508" w:rsidR="00A4796F" w:rsidRDefault="00FA5FF7" w:rsidP="00155AF0">
      <w:pPr>
        <w:ind w:firstLine="0"/>
      </w:pPr>
      <w:r>
        <w:t xml:space="preserve">The migration process is split into two </w:t>
      </w:r>
      <w:r w:rsidR="00D46997">
        <w:t>phases. The first one copies</w:t>
      </w:r>
      <w:r>
        <w:t xml:space="preserve"> data to tape</w:t>
      </w:r>
      <w:r w:rsidR="00E03A19">
        <w:t xml:space="preserve"> (premigration)</w:t>
      </w:r>
      <w:r>
        <w:t>. Thereafter the data needs to be removed from local storage</w:t>
      </w:r>
      <w:r w:rsidR="00E03A19">
        <w:t xml:space="preserve"> (stubbing)</w:t>
      </w:r>
      <w:r>
        <w:t xml:space="preserve">. The reason why to do that in two steps is that the tape index has to be synchronized in between. The index synchronization can be time consuming </w:t>
      </w:r>
      <w:del w:id="564" w:author="Slavisa Sarafijanovic" w:date="2016-08-08T18:52:00Z">
        <w:r w:rsidDel="00C1199E">
          <w:delText xml:space="preserve">since </w:delText>
        </w:r>
      </w:del>
      <w:r>
        <w:t xml:space="preserve">especially if there are a lot of files already on a tape. Therefore, the synchronization should happen not too often to </w:t>
      </w:r>
      <w:r w:rsidR="00D46997">
        <w:t xml:space="preserve">not </w:t>
      </w:r>
      <w:r>
        <w:t>impact the performance</w:t>
      </w:r>
      <w:ins w:id="565" w:author="Slavisa Sarafijanovic" w:date="2016-08-08T18:53:00Z">
        <w:r w:rsidR="00C1199E">
          <w:t xml:space="preserve"> and tape storage utilization</w:t>
        </w:r>
      </w:ins>
      <w:r>
        <w:t xml:space="preserve"> (other operations on that tape are blocked </w:t>
      </w:r>
      <w:r w:rsidR="00E03A19">
        <w:t xml:space="preserve">during </w:t>
      </w:r>
      <w:r>
        <w:t>that time</w:t>
      </w:r>
      <w:ins w:id="566" w:author="Slavisa Sarafijanovic" w:date="2016-08-08T18:53:00Z">
        <w:r w:rsidR="00C1199E">
          <w:t xml:space="preserve"> and multiple versions of index are stored on tape using </w:t>
        </w:r>
      </w:ins>
      <w:ins w:id="567" w:author="Slavisa Sarafijanovic" w:date="2016-08-08T18:54:00Z">
        <w:r w:rsidR="00C1199E">
          <w:t xml:space="preserve">storage </w:t>
        </w:r>
      </w:ins>
      <w:ins w:id="568" w:author="Slavisa Sarafijanovic" w:date="2016-08-08T18:53:00Z">
        <w:r w:rsidR="00C1199E">
          <w:t>space that cannot be reused without tape reclaim</w:t>
        </w:r>
      </w:ins>
      <w:r>
        <w:t xml:space="preserve">). Spectrum Archive </w:t>
      </w:r>
      <w:r w:rsidR="00E03A19">
        <w:t xml:space="preserve">is </w:t>
      </w:r>
      <w:r>
        <w:t>us</w:t>
      </w:r>
      <w:r w:rsidR="00D46997">
        <w:t xml:space="preserve">ing </w:t>
      </w:r>
      <w:r w:rsidR="00E03A19">
        <w:t>one</w:t>
      </w:r>
      <w:r w:rsidR="00D46997">
        <w:t xml:space="preserve"> </w:t>
      </w:r>
      <w:r w:rsidR="00E03A19">
        <w:t xml:space="preserve">single </w:t>
      </w:r>
      <w:r w:rsidR="00D46997">
        <w:t>job queue</w:t>
      </w:r>
      <w:r w:rsidR="00E03A19">
        <w:t>.</w:t>
      </w:r>
      <w:r w:rsidR="00D46997">
        <w:t xml:space="preserve"> </w:t>
      </w:r>
      <w:r w:rsidR="00E03A19">
        <w:t>T</w:t>
      </w:r>
      <w:r w:rsidR="00D46997">
        <w:t>his</w:t>
      </w:r>
      <w:r>
        <w:t xml:space="preserve"> queue can become huge if the </w:t>
      </w:r>
      <w:r w:rsidR="00E03A19">
        <w:t xml:space="preserve">index </w:t>
      </w:r>
      <w:r>
        <w:t>synchronization happens infrequently. This has impact on the perform</w:t>
      </w:r>
      <w:r w:rsidR="00D46997">
        <w:t xml:space="preserve">ance since </w:t>
      </w:r>
      <w:r w:rsidR="003F2A3B">
        <w:t xml:space="preserve">the jobs to stub a file stay in the queue until these are completely processed and </w:t>
      </w:r>
      <w:r w:rsidR="00AA572E">
        <w:t>therefore this</w:t>
      </w:r>
      <w:r w:rsidR="003F2A3B">
        <w:t xml:space="preserve"> queue can become large while the</w:t>
      </w:r>
      <w:r w:rsidR="00D46997">
        <w:t xml:space="preserve"> </w:t>
      </w:r>
      <w:r w:rsidR="00E03A19">
        <w:t>traversing</w:t>
      </w:r>
      <w:r w:rsidR="00D46997">
        <w:t xml:space="preserve"> o</w:t>
      </w:r>
      <w:r w:rsidR="00E03A19">
        <w:t>f</w:t>
      </w:r>
      <w:r w:rsidR="00D46997">
        <w:t xml:space="preserve"> this single</w:t>
      </w:r>
      <w:r>
        <w:t xml:space="preserve"> queue can take </w:t>
      </w:r>
      <w:r w:rsidR="00D46997">
        <w:t>much time</w:t>
      </w:r>
      <w:r>
        <w:t xml:space="preserve">. The only way to resolve this issue is to move out the jobs for stubbing to additional </w:t>
      </w:r>
      <w:r w:rsidR="00A4796F">
        <w:t xml:space="preserve">stubbing job </w:t>
      </w:r>
      <w:r>
        <w:t>queue</w:t>
      </w:r>
      <w:r w:rsidR="00E03A19">
        <w:t>s</w:t>
      </w:r>
      <w:r>
        <w:t>.</w:t>
      </w:r>
    </w:p>
    <w:p w14:paraId="1B38B226" w14:textId="77777777" w:rsidR="00C64F54" w:rsidRDefault="00C64F54" w:rsidP="00155AF0">
      <w:pPr>
        <w:ind w:firstLine="0"/>
        <w:rPr>
          <w:ins w:id="569" w:author="Martin Petermann" w:date="2016-07-27T14:11:00Z"/>
        </w:rPr>
      </w:pPr>
    </w:p>
    <w:p w14:paraId="5E983C88" w14:textId="2A53B855" w:rsidR="00155AF0" w:rsidRDefault="00A4796F" w:rsidP="00155AF0">
      <w:pPr>
        <w:ind w:firstLine="0"/>
      </w:pPr>
      <w:r>
        <w:t>These stubbing job queues are created on request. After a file has been premigrated the corresponding job is moved to a stubbing job</w:t>
      </w:r>
      <w:r w:rsidR="0029742C">
        <w:t xml:space="preserve"> queue. If there does not exist a corresponding stubbing job queue</w:t>
      </w:r>
      <w:r>
        <w:t xml:space="preserve"> </w:t>
      </w:r>
      <w:r w:rsidR="0029742C">
        <w:t>or</w:t>
      </w:r>
      <w:r>
        <w:t xml:space="preserve"> </w:t>
      </w:r>
      <w:r w:rsidR="0029742C">
        <w:t xml:space="preserve">if it is </w:t>
      </w:r>
      <w:r w:rsidR="00E751BE">
        <w:t xml:space="preserve">in </w:t>
      </w:r>
      <w:r>
        <w:t xml:space="preserve">finished/closed </w:t>
      </w:r>
      <w:r w:rsidR="00E751BE">
        <w:t xml:space="preserve">state (see “fin” column within the stubbing queue of the example) </w:t>
      </w:r>
      <w:r w:rsidR="0029742C">
        <w:t xml:space="preserve">a </w:t>
      </w:r>
      <w:r w:rsidR="00E751BE">
        <w:t xml:space="preserve">new </w:t>
      </w:r>
      <w:r>
        <w:t xml:space="preserve">stubbing job queue </w:t>
      </w:r>
      <w:r w:rsidR="0029742C">
        <w:t xml:space="preserve">is created. </w:t>
      </w:r>
      <w:r>
        <w:t xml:space="preserve">Therefore, for each premigration job queue there </w:t>
      </w:r>
      <w:r w:rsidR="006429DA">
        <w:t>exists exactly one stubbing job queue where migration jobs can be moved to.</w:t>
      </w:r>
    </w:p>
    <w:p w14:paraId="0E696D6D" w14:textId="77777777" w:rsidR="00C64F54" w:rsidRDefault="00C64F54" w:rsidP="00155AF0">
      <w:pPr>
        <w:ind w:firstLine="0"/>
        <w:rPr>
          <w:ins w:id="570" w:author="Martin Petermann" w:date="2016-07-27T14:11:00Z"/>
        </w:rPr>
      </w:pPr>
    </w:p>
    <w:p w14:paraId="42B59C14" w14:textId="7FFA069D" w:rsidR="006429DA" w:rsidRDefault="006429DA" w:rsidP="00155AF0">
      <w:pPr>
        <w:ind w:firstLine="0"/>
      </w:pPr>
      <w:r>
        <w:t>Before the tape index synchronization happens all corresponding stubbing job queues are marked finished/closed</w:t>
      </w:r>
      <w:r w:rsidR="0029742C">
        <w:t xml:space="preserve"> to lock them. In this state</w:t>
      </w:r>
      <w:r>
        <w:t xml:space="preserve"> is not possible to add any further jobs to </w:t>
      </w:r>
      <w:r w:rsidR="006D40E6">
        <w:t>these</w:t>
      </w:r>
      <w:r w:rsidR="0029742C">
        <w:t xml:space="preserve"> </w:t>
      </w:r>
      <w:r>
        <w:t>queues.</w:t>
      </w:r>
    </w:p>
    <w:p w14:paraId="3064FEE1" w14:textId="2A79D95C" w:rsidR="000A6916" w:rsidRDefault="006429DA" w:rsidP="00155AF0">
      <w:pPr>
        <w:ind w:firstLine="0"/>
      </w:pPr>
      <w:r>
        <w:t xml:space="preserve">After the tape index synchronization is </w:t>
      </w:r>
      <w:r w:rsidR="00AB0506">
        <w:t>finished: for files listed within these</w:t>
      </w:r>
      <w:r>
        <w:t xml:space="preserve"> finished/closed stubbing job queues </w:t>
      </w:r>
      <w:r w:rsidR="00AB0506">
        <w:t>the stubbing operation is performed</w:t>
      </w:r>
      <w:ins w:id="571" w:author="Martin Petermann" w:date="2016-07-27T14:08:00Z">
        <w:r w:rsidR="006B506A">
          <w:t>.</w:t>
        </w:r>
      </w:ins>
      <w:del w:id="572" w:author="Martin Petermann" w:date="2016-07-27T14:08:00Z">
        <w:r w:rsidR="00AB0506" w:rsidDel="00C64F54">
          <w:delText xml:space="preserve"> </w:delText>
        </w:r>
        <w:r w:rsidDel="00C64F54">
          <w:delText xml:space="preserve">and </w:delText>
        </w:r>
        <w:r w:rsidR="0029742C" w:rsidDel="00C64F54">
          <w:delText xml:space="preserve">thereafter </w:delText>
        </w:r>
        <w:r w:rsidDel="00C64F54">
          <w:delText xml:space="preserve">corresponding jobs </w:delText>
        </w:r>
        <w:r w:rsidR="00AB0506" w:rsidDel="00C64F54">
          <w:delText xml:space="preserve">are </w:delText>
        </w:r>
        <w:r w:rsidDel="00C64F54">
          <w:delText>removed from these queues.</w:delText>
        </w:r>
      </w:del>
    </w:p>
    <w:p w14:paraId="69170FF4" w14:textId="77777777" w:rsidR="00C64F54" w:rsidRDefault="00C64F54" w:rsidP="009E53D6">
      <w:pPr>
        <w:ind w:firstLine="0"/>
        <w:rPr>
          <w:ins w:id="573" w:author="Martin Petermann" w:date="2016-07-27T14:11:00Z"/>
        </w:rPr>
      </w:pPr>
    </w:p>
    <w:p w14:paraId="2EBEBFAB" w14:textId="7234CC3F" w:rsidR="009E53D6" w:rsidRDefault="00A53F9B" w:rsidP="009E53D6">
      <w:pPr>
        <w:ind w:firstLine="0"/>
        <w:rPr>
          <w:ins w:id="574" w:author="Martin Petermann" w:date="2016-07-27T14:10:00Z"/>
        </w:rPr>
      </w:pPr>
      <w:r>
        <w:t xml:space="preserve">There exists </w:t>
      </w:r>
      <w:r w:rsidR="0029742C">
        <w:t xml:space="preserve">an additional </w:t>
      </w:r>
      <w:r w:rsidR="00B06CFB">
        <w:t>stubbing queue that provides information about all stubbing job queues that exist.</w:t>
      </w:r>
    </w:p>
    <w:p w14:paraId="1F9466CE" w14:textId="77777777" w:rsidR="00C64F54" w:rsidRDefault="00C64F54" w:rsidP="009E53D6">
      <w:pPr>
        <w:ind w:firstLine="0"/>
        <w:rPr>
          <w:ins w:id="575" w:author="Martin Petermann" w:date="2016-07-27T14:11:00Z"/>
        </w:rPr>
      </w:pPr>
    </w:p>
    <w:p w14:paraId="34CBEDAA" w14:textId="790270FB" w:rsidR="00C64F54" w:rsidRDefault="00C64F54" w:rsidP="009E53D6">
      <w:pPr>
        <w:ind w:firstLine="0"/>
      </w:pPr>
      <w:ins w:id="576" w:author="Martin Petermann" w:date="2016-07-27T14:11:00Z">
        <w:r w:rsidRPr="00173812">
          <w:rPr>
            <w:highlight w:val="yellow"/>
            <w:rPrChange w:id="577" w:author="Martin Petermann" w:date="2016-07-27T14:33:00Z">
              <w:rPr/>
            </w:rPrChange>
          </w:rPr>
          <w:t xml:space="preserve">Corresponding jobs for files that have been completely processed can be either removed from the job queues (files to be premigrated removed from the premigration job queue or files to be migrated removed from the </w:t>
        </w:r>
      </w:ins>
      <w:ins w:id="578" w:author="Martin Petermann" w:date="2016-07-27T14:14:00Z">
        <w:r w:rsidRPr="00173812">
          <w:rPr>
            <w:highlight w:val="yellow"/>
            <w:rPrChange w:id="579" w:author="Martin Petermann" w:date="2016-07-27T14:33:00Z">
              <w:rPr/>
            </w:rPrChange>
          </w:rPr>
          <w:t xml:space="preserve">stubbing job queue) or these jobs can stay until the migration request is completely processed. </w:t>
        </w:r>
      </w:ins>
      <w:ins w:id="580" w:author="Martin Petermann" w:date="2016-07-27T14:19:00Z">
        <w:r w:rsidR="00BD2DFB" w:rsidRPr="00173812">
          <w:rPr>
            <w:highlight w:val="yellow"/>
            <w:rPrChange w:id="581" w:author="Martin Petermann" w:date="2016-07-27T14:33:00Z">
              <w:rPr/>
            </w:rPrChange>
          </w:rPr>
          <w:t xml:space="preserve">It will be beneficial for a user if completed job continue to stay in the job queues since queries on the migration requests can provide more and better information about individual jobs. </w:t>
        </w:r>
      </w:ins>
      <w:ins w:id="582" w:author="Martin Petermann" w:date="2016-07-27T14:28:00Z">
        <w:r w:rsidR="00BD2DFB" w:rsidRPr="00173812">
          <w:rPr>
            <w:highlight w:val="yellow"/>
            <w:rPrChange w:id="583" w:author="Martin Petermann" w:date="2016-07-27T14:33:00Z">
              <w:rPr/>
            </w:rPrChange>
          </w:rPr>
          <w:t xml:space="preserve">With an increasing number of files being processed </w:t>
        </w:r>
        <w:r w:rsidR="00B464F3" w:rsidRPr="00173812">
          <w:rPr>
            <w:highlight w:val="yellow"/>
            <w:rPrChange w:id="584" w:author="Martin Petermann" w:date="2016-07-27T14:33:00Z">
              <w:rPr/>
            </w:rPrChange>
          </w:rPr>
          <w:t xml:space="preserve">by a migration request the memory consumption also </w:t>
        </w:r>
      </w:ins>
      <w:ins w:id="585" w:author="Martin Petermann" w:date="2016-07-27T14:29:00Z">
        <w:r w:rsidR="00B464F3" w:rsidRPr="00173812">
          <w:rPr>
            <w:highlight w:val="yellow"/>
            <w:rPrChange w:id="586" w:author="Martin Petermann" w:date="2016-07-27T14:33:00Z">
              <w:rPr/>
            </w:rPrChange>
          </w:rPr>
          <w:t xml:space="preserve">is </w:t>
        </w:r>
      </w:ins>
      <w:ins w:id="587" w:author="Martin Petermann" w:date="2016-07-27T14:28:00Z">
        <w:r w:rsidR="00B464F3" w:rsidRPr="00173812">
          <w:rPr>
            <w:highlight w:val="yellow"/>
            <w:rPrChange w:id="588" w:author="Martin Petermann" w:date="2016-07-27T14:33:00Z">
              <w:rPr/>
            </w:rPrChange>
          </w:rPr>
          <w:t>increasing.</w:t>
        </w:r>
      </w:ins>
      <w:ins w:id="589" w:author="Martin Petermann" w:date="2016-07-27T14:29:00Z">
        <w:r w:rsidR="00B464F3" w:rsidRPr="00173812">
          <w:rPr>
            <w:highlight w:val="yellow"/>
            <w:rPrChange w:id="590" w:author="Martin Petermann" w:date="2016-07-27T14:33:00Z">
              <w:rPr/>
            </w:rPrChange>
          </w:rPr>
          <w:t xml:space="preserve"> This </w:t>
        </w:r>
      </w:ins>
      <w:ins w:id="591" w:author="Martin Petermann" w:date="2016-07-27T14:32:00Z">
        <w:r w:rsidR="00B464F3" w:rsidRPr="00173812">
          <w:rPr>
            <w:highlight w:val="yellow"/>
            <w:rPrChange w:id="592" w:author="Martin Petermann" w:date="2016-07-27T14:33:00Z">
              <w:rPr/>
            </w:rPrChange>
          </w:rPr>
          <w:t xml:space="preserve">fact </w:t>
        </w:r>
        <w:del w:id="593" w:author="Slavisa Sarafijanovic" w:date="2016-08-09T10:38:00Z">
          <w:r w:rsidR="00B464F3" w:rsidRPr="00173812" w:rsidDel="00E7239C">
            <w:rPr>
              <w:highlight w:val="yellow"/>
              <w:rPrChange w:id="594" w:author="Martin Petermann" w:date="2016-07-27T14:33:00Z">
                <w:rPr/>
              </w:rPrChange>
            </w:rPr>
            <w:delText>probably will</w:delText>
          </w:r>
        </w:del>
      </w:ins>
      <w:ins w:id="595" w:author="Slavisa Sarafijanovic" w:date="2016-08-09T10:38:00Z">
        <w:r w:rsidR="00E7239C">
          <w:rPr>
            <w:highlight w:val="yellow"/>
          </w:rPr>
          <w:t>might</w:t>
        </w:r>
      </w:ins>
      <w:ins w:id="596" w:author="Martin Petermann" w:date="2016-07-27T14:32:00Z">
        <w:r w:rsidR="00B464F3" w:rsidRPr="00173812">
          <w:rPr>
            <w:highlight w:val="yellow"/>
            <w:rPrChange w:id="597" w:author="Martin Petermann" w:date="2016-07-27T14:33:00Z">
              <w:rPr/>
            </w:rPrChange>
          </w:rPr>
          <w:t xml:space="preserve"> require </w:t>
        </w:r>
      </w:ins>
      <w:ins w:id="598" w:author="Martin Petermann" w:date="2016-07-27T14:19:00Z">
        <w:r w:rsidR="00B464F3" w:rsidRPr="00173812">
          <w:rPr>
            <w:highlight w:val="yellow"/>
            <w:rPrChange w:id="599" w:author="Martin Petermann" w:date="2016-07-27T14:33:00Z">
              <w:rPr/>
            </w:rPrChange>
          </w:rPr>
          <w:t xml:space="preserve">to remove </w:t>
        </w:r>
      </w:ins>
      <w:ins w:id="600" w:author="Martin Petermann" w:date="2016-07-27T14:32:00Z">
        <w:r w:rsidR="00B464F3" w:rsidRPr="00173812">
          <w:rPr>
            <w:highlight w:val="yellow"/>
            <w:rPrChange w:id="601" w:author="Martin Petermann" w:date="2016-07-27T14:33:00Z">
              <w:rPr/>
            </w:rPrChange>
          </w:rPr>
          <w:t>jobs from the queues and only to provide statistics.</w:t>
        </w:r>
      </w:ins>
    </w:p>
    <w:p w14:paraId="226C880E" w14:textId="77777777" w:rsidR="009E53D6" w:rsidRDefault="009E53D6">
      <w:r>
        <w:br w:type="page"/>
      </w:r>
    </w:p>
    <w:p w14:paraId="754FC2DC" w14:textId="0695E4B2" w:rsidR="000F5F0A" w:rsidRDefault="000F5F0A" w:rsidP="00B92222">
      <w:pPr>
        <w:pStyle w:val="Heading1"/>
        <w:numPr>
          <w:ilvl w:val="3"/>
          <w:numId w:val="4"/>
        </w:numPr>
      </w:pPr>
      <w:r>
        <w:lastRenderedPageBreak/>
        <w:t xml:space="preserve">Generic </w:t>
      </w:r>
      <w:r w:rsidR="00E817FC">
        <w:t xml:space="preserve">Job </w:t>
      </w:r>
      <w:r>
        <w:t>Queues:</w:t>
      </w:r>
    </w:p>
    <w:p w14:paraId="0FF35A73" w14:textId="77777777" w:rsidR="000F5F0A" w:rsidRDefault="000F5F0A" w:rsidP="00B33EEF">
      <w:pPr>
        <w:keepNext/>
        <w:ind w:firstLine="0"/>
      </w:pPr>
    </w:p>
    <w:p w14:paraId="3E32F26C" w14:textId="6A0C224A" w:rsidR="000F5F0A" w:rsidRDefault="000F5F0A" w:rsidP="00B33EEF">
      <w:pPr>
        <w:keepNext/>
        <w:ind w:firstLine="0"/>
      </w:pPr>
      <w:r w:rsidRPr="000F5F0A">
        <w:rPr>
          <w:noProof/>
        </w:rPr>
        <w:drawing>
          <wp:inline distT="0" distB="0" distL="0" distR="0" wp14:anchorId="6E8C5AE7" wp14:editId="198850F2">
            <wp:extent cx="5181600" cy="111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81600" cy="1117600"/>
                    </a:xfrm>
                    <a:prstGeom prst="rect">
                      <a:avLst/>
                    </a:prstGeom>
                  </pic:spPr>
                </pic:pic>
              </a:graphicData>
            </a:graphic>
          </wp:inline>
        </w:drawing>
      </w:r>
    </w:p>
    <w:p w14:paraId="4CDBB67C" w14:textId="77777777" w:rsidR="000F5F0A" w:rsidRDefault="000F5F0A" w:rsidP="00B33EEF">
      <w:pPr>
        <w:keepNext/>
        <w:ind w:firstLine="0"/>
      </w:pPr>
    </w:p>
    <w:p w14:paraId="38928081" w14:textId="28454B5F" w:rsidR="00695395" w:rsidRDefault="00A3120D" w:rsidP="00B33EEF">
      <w:pPr>
        <w:keepNext/>
        <w:ind w:firstLine="0"/>
      </w:pPr>
      <w:r>
        <w:t>A generic request</w:t>
      </w:r>
      <w:r w:rsidR="00695395">
        <w:t xml:space="preserve"> can be </w:t>
      </w:r>
      <w:r>
        <w:t xml:space="preserve">an operation </w:t>
      </w:r>
      <w:r w:rsidR="00695395">
        <w:t>to check, to format, or to reclaim space on a tape. A generic request always is related to a sp</w:t>
      </w:r>
      <w:r w:rsidR="006100C6">
        <w:t>ecific tape. There are as many generic job q</w:t>
      </w:r>
      <w:r w:rsidR="00695395">
        <w:t>ueues as tapes are assigned to an Open LTFS instance.</w:t>
      </w:r>
      <w:r w:rsidR="007C7204">
        <w:t xml:space="preserve"> In this example there exists </w:t>
      </w:r>
      <w:r w:rsidR="009B1893">
        <w:t>one</w:t>
      </w:r>
      <w:r w:rsidR="007C7204">
        <w:t xml:space="preserve"> generic job to check tape T1.</w:t>
      </w:r>
    </w:p>
    <w:p w14:paraId="2F96604D" w14:textId="4A120279" w:rsidR="00695395" w:rsidRDefault="00695395"/>
    <w:p w14:paraId="23F48F5C" w14:textId="18E462D2" w:rsidR="000F5F0A" w:rsidRDefault="000811CB" w:rsidP="00B92222">
      <w:pPr>
        <w:pStyle w:val="Heading1"/>
        <w:numPr>
          <w:ilvl w:val="3"/>
          <w:numId w:val="4"/>
        </w:numPr>
      </w:pPr>
      <w:r>
        <w:t xml:space="preserve">Transparent </w:t>
      </w:r>
      <w:r w:rsidR="000F5F0A">
        <w:t xml:space="preserve">Recall </w:t>
      </w:r>
      <w:r>
        <w:t xml:space="preserve">Job </w:t>
      </w:r>
      <w:r w:rsidR="000F5F0A">
        <w:t>Queues:</w:t>
      </w:r>
    </w:p>
    <w:p w14:paraId="782C8DDE" w14:textId="77777777" w:rsidR="000F5F0A" w:rsidRDefault="000F5F0A" w:rsidP="00B33EEF">
      <w:pPr>
        <w:keepNext/>
        <w:ind w:firstLine="0"/>
      </w:pPr>
    </w:p>
    <w:p w14:paraId="6BEE0091" w14:textId="19BB8AAB" w:rsidR="000F5F0A" w:rsidRDefault="00C0236D" w:rsidP="00B33EEF">
      <w:pPr>
        <w:keepNext/>
        <w:ind w:firstLine="0"/>
      </w:pPr>
      <w:r w:rsidRPr="00C0236D">
        <w:rPr>
          <w:noProof/>
        </w:rPr>
        <w:t xml:space="preserve"> </w:t>
      </w:r>
      <w:r w:rsidRPr="00C0236D">
        <w:rPr>
          <w:noProof/>
        </w:rPr>
        <w:drawing>
          <wp:inline distT="0" distB="0" distL="0" distR="0" wp14:anchorId="0748FF69" wp14:editId="167B1399">
            <wp:extent cx="5181600" cy="11176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81600" cy="1117600"/>
                    </a:xfrm>
                    <a:prstGeom prst="rect">
                      <a:avLst/>
                    </a:prstGeom>
                  </pic:spPr>
                </pic:pic>
              </a:graphicData>
            </a:graphic>
          </wp:inline>
        </w:drawing>
      </w:r>
    </w:p>
    <w:p w14:paraId="2498B556" w14:textId="77777777" w:rsidR="000F5F0A" w:rsidRDefault="000F5F0A" w:rsidP="00B33EEF">
      <w:pPr>
        <w:keepNext/>
        <w:ind w:firstLine="0"/>
      </w:pPr>
    </w:p>
    <w:p w14:paraId="36F93ECB" w14:textId="1A4054CF" w:rsidR="002638E4" w:rsidRDefault="00E0109D" w:rsidP="00B33EEF">
      <w:pPr>
        <w:keepNext/>
        <w:ind w:firstLine="0"/>
      </w:pPr>
      <w:r>
        <w:t>Similar l</w:t>
      </w:r>
      <w:r w:rsidR="000C1791">
        <w:t>ike for generic request</w:t>
      </w:r>
      <w:r w:rsidR="00A3120D">
        <w:t>s</w:t>
      </w:r>
      <w:r w:rsidR="000C1791">
        <w:t xml:space="preserve"> the number of </w:t>
      </w:r>
      <w:r w:rsidR="000811CB">
        <w:t xml:space="preserve">transparent recall job </w:t>
      </w:r>
      <w:r w:rsidR="000C1791">
        <w:t xml:space="preserve">queues corresponds to the number </w:t>
      </w:r>
      <w:r w:rsidR="00C2091B">
        <w:t xml:space="preserve">of </w:t>
      </w:r>
      <w:r w:rsidR="00087CF3">
        <w:t>known</w:t>
      </w:r>
      <w:r w:rsidR="00C2091B">
        <w:t xml:space="preserve"> tapes.</w:t>
      </w:r>
      <w:r w:rsidR="00087CF3">
        <w:t xml:space="preserve"> </w:t>
      </w:r>
      <w:r w:rsidR="000811CB">
        <w:t xml:space="preserve">According </w:t>
      </w:r>
      <w:r w:rsidR="00C542D7">
        <w:t xml:space="preserve">the DMAPI event system </w:t>
      </w:r>
      <w:r w:rsidR="00087CF3">
        <w:t xml:space="preserve">the only available information </w:t>
      </w:r>
      <w:r w:rsidR="00C542D7">
        <w:t xml:space="preserve">for transparent recalls </w:t>
      </w:r>
      <w:r w:rsidR="00087CF3">
        <w:t>is the UID (file system id, i</w:t>
      </w:r>
      <w:r w:rsidR="00F805D5">
        <w:t>-</w:t>
      </w:r>
      <w:r w:rsidR="00087CF3">
        <w:t>node generation number, i</w:t>
      </w:r>
      <w:r w:rsidR="00F805D5">
        <w:t>-</w:t>
      </w:r>
      <w:r w:rsidR="00087CF3">
        <w:t xml:space="preserve">node number). </w:t>
      </w:r>
      <w:r w:rsidR="00B92222">
        <w:t>Therefore,</w:t>
      </w:r>
      <w:r w:rsidR="00C542D7">
        <w:t xml:space="preserve"> the transparent recall job queues contain these UIDs</w:t>
      </w:r>
      <w:r w:rsidR="00773125">
        <w:t xml:space="preserve"> instead of file or path names</w:t>
      </w:r>
      <w:r w:rsidR="00951774">
        <w:t xml:space="preserve">. </w:t>
      </w:r>
      <w:r w:rsidR="00A11036">
        <w:t>In this example there are four transparent recall reque</w:t>
      </w:r>
      <w:r w:rsidR="00A3120D">
        <w:t>sts – each to a different tape</w:t>
      </w:r>
      <w:r w:rsidR="007F1669">
        <w:t>.</w:t>
      </w:r>
    </w:p>
    <w:p w14:paraId="31024A77" w14:textId="77777777" w:rsidR="002638E4" w:rsidRDefault="002638E4">
      <w:r>
        <w:br w:type="page"/>
      </w:r>
    </w:p>
    <w:p w14:paraId="37FC4791" w14:textId="64524BE2" w:rsidR="001A29E7" w:rsidRDefault="001A29E7" w:rsidP="00B92222">
      <w:pPr>
        <w:pStyle w:val="Heading1"/>
        <w:numPr>
          <w:ilvl w:val="3"/>
          <w:numId w:val="4"/>
        </w:numPr>
      </w:pPr>
      <w:r>
        <w:lastRenderedPageBreak/>
        <w:t>Selective Recall Job Queues</w:t>
      </w:r>
    </w:p>
    <w:p w14:paraId="37C2B0A0" w14:textId="77777777" w:rsidR="001A29E7" w:rsidRDefault="001A29E7"/>
    <w:p w14:paraId="6A1379A7" w14:textId="745E19B4" w:rsidR="0059767D" w:rsidRDefault="009D6A9E" w:rsidP="00B92222">
      <w:pPr>
        <w:ind w:firstLine="0"/>
      </w:pPr>
      <w:r w:rsidRPr="009D6A9E">
        <w:rPr>
          <w:noProof/>
        </w:rPr>
        <w:drawing>
          <wp:inline distT="0" distB="0" distL="0" distR="0" wp14:anchorId="0DB88286" wp14:editId="7A74000E">
            <wp:extent cx="1955800" cy="2501900"/>
            <wp:effectExtent l="0" t="0" r="0" b="1270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55800" cy="2501900"/>
                    </a:xfrm>
                    <a:prstGeom prst="rect">
                      <a:avLst/>
                    </a:prstGeom>
                  </pic:spPr>
                </pic:pic>
              </a:graphicData>
            </a:graphic>
          </wp:inline>
        </w:drawing>
      </w:r>
      <w:r w:rsidR="00B34164" w:rsidRPr="00B34164">
        <w:t xml:space="preserve"> </w:t>
      </w:r>
    </w:p>
    <w:p w14:paraId="0AE3A9D2" w14:textId="1ECCF8FE" w:rsidR="0059767D" w:rsidRDefault="0059767D" w:rsidP="00B92222">
      <w:pPr>
        <w:ind w:firstLine="0"/>
      </w:pPr>
    </w:p>
    <w:p w14:paraId="4EB756DF" w14:textId="0FC54CB5" w:rsidR="007E5BD9" w:rsidRDefault="001E326D" w:rsidP="0059767D">
      <w:pPr>
        <w:ind w:firstLine="0"/>
        <w:rPr>
          <w:bCs/>
          <w:lang w:val="is-IS"/>
        </w:rPr>
      </w:pPr>
      <w:r>
        <w:t xml:space="preserve">Selective recall requests are performed on a predefined set of file system objects. </w:t>
      </w:r>
      <w:r w:rsidR="007E5BD9">
        <w:t xml:space="preserve">In this example there exists one such request: </w:t>
      </w:r>
      <w:r w:rsidR="00E644CE" w:rsidRPr="00B92222">
        <w:rPr>
          <w:rFonts w:hint="eastAsia"/>
          <w:bCs/>
        </w:rPr>
        <w:t>①</w:t>
      </w:r>
      <w:r w:rsidR="00E644CE" w:rsidRPr="00B92222">
        <w:rPr>
          <w:bCs/>
          <w:lang w:val="is-IS"/>
        </w:rPr>
        <w:t>2016-07-21 13:11:42</w:t>
      </w:r>
      <w:r w:rsidR="00E644CE">
        <w:rPr>
          <w:bCs/>
          <w:lang w:val="is-IS"/>
        </w:rPr>
        <w:t xml:space="preserve"> has been issued on a set of files with a pattern b[ab][abcd..]. The file names starting with “ba” are located on tape T1 – those starting with bb are located on tape T2. Therfore two selective recall job queues have been created: one for each tape.</w:t>
      </w:r>
    </w:p>
    <w:p w14:paraId="1F1C6FFB" w14:textId="77777777" w:rsidR="007E5BD9" w:rsidRDefault="007E5BD9">
      <w:pPr>
        <w:rPr>
          <w:bCs/>
          <w:lang w:val="is-IS"/>
        </w:rPr>
      </w:pPr>
      <w:r>
        <w:rPr>
          <w:bCs/>
          <w:lang w:val="is-IS"/>
        </w:rPr>
        <w:br w:type="page"/>
      </w:r>
    </w:p>
    <w:p w14:paraId="604B687F" w14:textId="36512F27" w:rsidR="000F5F0A" w:rsidRDefault="00834794" w:rsidP="00B92222">
      <w:pPr>
        <w:pStyle w:val="Heading1"/>
        <w:numPr>
          <w:ilvl w:val="3"/>
          <w:numId w:val="4"/>
        </w:numPr>
      </w:pPr>
      <w:r w:rsidRPr="00B92222">
        <w:lastRenderedPageBreak/>
        <w:t>Scheduler</w:t>
      </w:r>
      <w:r w:rsidRPr="00834794">
        <w:t xml:space="preserve"> </w:t>
      </w:r>
      <w:r w:rsidR="000F5F0A" w:rsidRPr="00E31980">
        <w:t>Queues</w:t>
      </w:r>
      <w:r w:rsidR="000F5F0A">
        <w:t>:</w:t>
      </w:r>
    </w:p>
    <w:p w14:paraId="6F43DA07" w14:textId="77777777" w:rsidR="000F5F0A" w:rsidRDefault="000F5F0A" w:rsidP="00B33EEF">
      <w:pPr>
        <w:keepNext/>
        <w:ind w:firstLine="0"/>
      </w:pPr>
    </w:p>
    <w:p w14:paraId="7A0B45DA" w14:textId="638AB499" w:rsidR="000F5F0A" w:rsidRDefault="00E31980" w:rsidP="00B33EEF">
      <w:pPr>
        <w:keepNext/>
        <w:ind w:firstLine="0"/>
      </w:pPr>
      <w:r w:rsidRPr="00E31980">
        <w:rPr>
          <w:noProof/>
        </w:rPr>
        <w:drawing>
          <wp:inline distT="0" distB="0" distL="0" distR="0" wp14:anchorId="30D82931" wp14:editId="6FB1063A">
            <wp:extent cx="3873500" cy="2362200"/>
            <wp:effectExtent l="0" t="0" r="1270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73500" cy="2362200"/>
                    </a:xfrm>
                    <a:prstGeom prst="rect">
                      <a:avLst/>
                    </a:prstGeom>
                  </pic:spPr>
                </pic:pic>
              </a:graphicData>
            </a:graphic>
          </wp:inline>
        </w:drawing>
      </w:r>
    </w:p>
    <w:p w14:paraId="2CD40083" w14:textId="77777777" w:rsidR="000F5F0A" w:rsidRDefault="000F5F0A" w:rsidP="00B33EEF">
      <w:pPr>
        <w:keepNext/>
        <w:ind w:firstLine="0"/>
      </w:pPr>
    </w:p>
    <w:p w14:paraId="322E55F7" w14:textId="5B3F2BB8" w:rsidR="003F714F" w:rsidRDefault="00EC6013" w:rsidP="00B33EEF">
      <w:pPr>
        <w:keepNext/>
        <w:ind w:firstLine="0"/>
      </w:pPr>
      <w:r>
        <w:t xml:space="preserve">To simplify </w:t>
      </w:r>
      <w:r w:rsidR="00201E4E">
        <w:t xml:space="preserve">the </w:t>
      </w:r>
      <w:r>
        <w:t xml:space="preserve">processing compared to Spectrum Archive the scheduler picks up job queues </w:t>
      </w:r>
      <w:r w:rsidR="002F128E">
        <w:t xml:space="preserve">(job queues </w:t>
      </w:r>
      <w:r w:rsidR="007F581D">
        <w:t xml:space="preserve">have been </w:t>
      </w:r>
      <w:r w:rsidR="006656AA">
        <w:t xml:space="preserve">already </w:t>
      </w:r>
      <w:r>
        <w:t>mentioned before</w:t>
      </w:r>
      <w:r w:rsidR="002F128E">
        <w:t>)</w:t>
      </w:r>
      <w:r>
        <w:t xml:space="preserve"> and let them being processed. It does not look at particular jobs within the job queues.</w:t>
      </w:r>
    </w:p>
    <w:p w14:paraId="41FECDB9" w14:textId="77777777" w:rsidR="00BE3D2B" w:rsidRDefault="00BE3D2B" w:rsidP="00B33EEF">
      <w:pPr>
        <w:keepNext/>
        <w:ind w:firstLine="0"/>
      </w:pPr>
    </w:p>
    <w:p w14:paraId="371583A3" w14:textId="67629358" w:rsidR="00BE3D2B" w:rsidRDefault="007F581D" w:rsidP="00B33EEF">
      <w:pPr>
        <w:keepNext/>
        <w:ind w:firstLine="0"/>
      </w:pPr>
      <w:r>
        <w:t>If there already exist several non-empty job queues a</w:t>
      </w:r>
      <w:r w:rsidR="00BE3D2B">
        <w:t xml:space="preserve"> decision is still required which of the job queues should be scheduled</w:t>
      </w:r>
      <w:r>
        <w:t xml:space="preserve"> first</w:t>
      </w:r>
      <w:r w:rsidR="00BE3D2B">
        <w:t xml:space="preserve">. For that reason, intermediate queues have been introduced: the so called </w:t>
      </w:r>
      <w:r w:rsidRPr="00B92222">
        <w:t>scheduler</w:t>
      </w:r>
      <w:r w:rsidRPr="007F581D">
        <w:t xml:space="preserve"> </w:t>
      </w:r>
      <w:r w:rsidR="001E7899" w:rsidRPr="007F581D">
        <w:t>queue</w:t>
      </w:r>
      <w:r w:rsidR="00BE3D2B" w:rsidRPr="007F581D">
        <w:t>s</w:t>
      </w:r>
      <w:r w:rsidR="00BE3D2B">
        <w:t>.</w:t>
      </w:r>
    </w:p>
    <w:p w14:paraId="5FF502CA" w14:textId="77777777" w:rsidR="00BE3D2B" w:rsidRDefault="00BE3D2B" w:rsidP="00B33EEF">
      <w:pPr>
        <w:keepNext/>
        <w:ind w:firstLine="0"/>
      </w:pPr>
    </w:p>
    <w:p w14:paraId="25F8F9F5" w14:textId="773B3C93" w:rsidR="00695A97" w:rsidRDefault="00BE3D2B" w:rsidP="00B33EEF">
      <w:pPr>
        <w:keepNext/>
        <w:ind w:firstLine="0"/>
      </w:pPr>
      <w:r>
        <w:t>If</w:t>
      </w:r>
      <w:r w:rsidR="000D5BBC">
        <w:t xml:space="preserve"> a </w:t>
      </w:r>
      <w:r w:rsidR="002A087A">
        <w:t xml:space="preserve">new </w:t>
      </w:r>
      <w:r w:rsidR="000D5BBC">
        <w:t>job is</w:t>
      </w:r>
      <w:r w:rsidR="00695A97">
        <w:t xml:space="preserve"> added to any of the </w:t>
      </w:r>
      <w:r w:rsidR="000D5BBC">
        <w:t xml:space="preserve">previously mentioned </w:t>
      </w:r>
      <w:r>
        <w:t>job queues</w:t>
      </w:r>
      <w:r w:rsidR="00695A97">
        <w:t xml:space="preserve"> and this job queue </w:t>
      </w:r>
      <w:r w:rsidR="000D5BBC">
        <w:t xml:space="preserve">before </w:t>
      </w:r>
      <w:r w:rsidR="00695A97">
        <w:t xml:space="preserve">was empty </w:t>
      </w:r>
      <w:r w:rsidR="002536C5">
        <w:t>this</w:t>
      </w:r>
      <w:r w:rsidR="00D65E20">
        <w:t xml:space="preserve"> job queue</w:t>
      </w:r>
      <w:r w:rsidR="00695A97">
        <w:t xml:space="preserve"> is added to one of the four </w:t>
      </w:r>
      <w:r w:rsidR="00F361C0">
        <w:t xml:space="preserve">scheduler </w:t>
      </w:r>
      <w:r w:rsidR="00695A97" w:rsidRPr="007F581D">
        <w:t>queues:</w:t>
      </w:r>
    </w:p>
    <w:p w14:paraId="3CDF5829" w14:textId="77777777" w:rsidR="00695A97" w:rsidRDefault="00695A97" w:rsidP="00B33EEF">
      <w:pPr>
        <w:keepNext/>
        <w:ind w:firstLine="0"/>
      </w:pPr>
    </w:p>
    <w:p w14:paraId="23BDA5B2" w14:textId="7B4160C1" w:rsidR="00695A97" w:rsidRDefault="00695A97" w:rsidP="008A5B0B">
      <w:pPr>
        <w:pStyle w:val="ListParagraph"/>
        <w:keepNext/>
        <w:numPr>
          <w:ilvl w:val="0"/>
          <w:numId w:val="7"/>
        </w:numPr>
      </w:pPr>
      <w:r>
        <w:t xml:space="preserve">transparent recall </w:t>
      </w:r>
      <w:r w:rsidR="007F581D">
        <w:t xml:space="preserve">scheduler </w:t>
      </w:r>
      <w:r>
        <w:t>queue</w:t>
      </w:r>
    </w:p>
    <w:p w14:paraId="31A9E77F" w14:textId="1629D10A" w:rsidR="00695A97" w:rsidRDefault="00695A97" w:rsidP="008A5B0B">
      <w:pPr>
        <w:pStyle w:val="ListParagraph"/>
        <w:keepNext/>
        <w:numPr>
          <w:ilvl w:val="0"/>
          <w:numId w:val="7"/>
        </w:numPr>
      </w:pPr>
      <w:r>
        <w:t xml:space="preserve">selective recall </w:t>
      </w:r>
      <w:r w:rsidR="007F581D">
        <w:t xml:space="preserve">scheduler </w:t>
      </w:r>
      <w:r>
        <w:t>queue</w:t>
      </w:r>
    </w:p>
    <w:p w14:paraId="75BFDFC7" w14:textId="5D452919" w:rsidR="00695A97" w:rsidRDefault="00695A97" w:rsidP="008A5B0B">
      <w:pPr>
        <w:pStyle w:val="ListParagraph"/>
        <w:keepNext/>
        <w:numPr>
          <w:ilvl w:val="0"/>
          <w:numId w:val="7"/>
        </w:numPr>
      </w:pPr>
      <w:r>
        <w:t xml:space="preserve">generic request </w:t>
      </w:r>
      <w:r w:rsidR="007F581D">
        <w:t xml:space="preserve">scheduler </w:t>
      </w:r>
      <w:r>
        <w:t>queue</w:t>
      </w:r>
    </w:p>
    <w:p w14:paraId="4F2671D9" w14:textId="41469453" w:rsidR="00695A97" w:rsidRDefault="00695A97" w:rsidP="008A5B0B">
      <w:pPr>
        <w:pStyle w:val="ListParagraph"/>
        <w:keepNext/>
        <w:numPr>
          <w:ilvl w:val="0"/>
          <w:numId w:val="7"/>
        </w:numPr>
      </w:pPr>
      <w:r>
        <w:t xml:space="preserve">migration </w:t>
      </w:r>
      <w:r w:rsidR="007F581D">
        <w:t xml:space="preserve">scheduler </w:t>
      </w:r>
      <w:r>
        <w:t>queue</w:t>
      </w:r>
    </w:p>
    <w:p w14:paraId="7C87EA34" w14:textId="77777777" w:rsidR="00E50D61" w:rsidRDefault="00E50D61" w:rsidP="00B33EEF">
      <w:pPr>
        <w:keepNext/>
        <w:ind w:firstLine="0"/>
      </w:pPr>
    </w:p>
    <w:p w14:paraId="34145BEA" w14:textId="2B67CA8A" w:rsidR="00695A97" w:rsidRDefault="00695A97" w:rsidP="00B33EEF">
      <w:pPr>
        <w:keepNext/>
        <w:ind w:firstLine="0"/>
      </w:pPr>
      <w:r>
        <w:t xml:space="preserve">Therefore, these </w:t>
      </w:r>
      <w:r w:rsidR="007F581D">
        <w:t xml:space="preserve">scheduler </w:t>
      </w:r>
      <w:r>
        <w:t xml:space="preserve">queues become </w:t>
      </w:r>
      <w:r w:rsidR="007F581D">
        <w:t xml:space="preserve">some kind of </w:t>
      </w:r>
      <w:r>
        <w:t>“queues of queues”.</w:t>
      </w:r>
      <w:r w:rsidR="002F5753">
        <w:t xml:space="preserve"> The entities of these </w:t>
      </w:r>
      <w:r w:rsidR="007F581D" w:rsidRPr="00B92222">
        <w:t>scheduler</w:t>
      </w:r>
      <w:r w:rsidR="007F581D" w:rsidRPr="007F581D">
        <w:t xml:space="preserve"> </w:t>
      </w:r>
      <w:r w:rsidR="001E7899" w:rsidRPr="007F581D">
        <w:t>queues</w:t>
      </w:r>
      <w:r w:rsidR="001E7899">
        <w:t xml:space="preserve"> are </w:t>
      </w:r>
      <w:r w:rsidR="007F581D">
        <w:t>job queues.</w:t>
      </w:r>
    </w:p>
    <w:p w14:paraId="4BF79E9A" w14:textId="77777777" w:rsidR="00695A97" w:rsidRDefault="00695A97" w:rsidP="00B33EEF">
      <w:pPr>
        <w:keepNext/>
        <w:ind w:firstLine="0"/>
      </w:pPr>
    </w:p>
    <w:p w14:paraId="28251A38" w14:textId="06B52BFF" w:rsidR="00FD4E24" w:rsidRDefault="00FD4E24" w:rsidP="00FD4E24">
      <w:pPr>
        <w:keepNext/>
        <w:ind w:firstLine="0"/>
      </w:pPr>
      <w:r>
        <w:t xml:space="preserve">In the example </w:t>
      </w:r>
      <w:r w:rsidR="007F581D">
        <w:t xml:space="preserve">above </w:t>
      </w:r>
      <w:r>
        <w:t xml:space="preserve">there is one transparent recall job queue added to the transparent recall </w:t>
      </w:r>
      <w:r w:rsidR="007F581D">
        <w:t xml:space="preserve">scheduler </w:t>
      </w:r>
      <w:r>
        <w:t xml:space="preserve">queue, one selective recall job queue added to the selective recall </w:t>
      </w:r>
      <w:r w:rsidR="007F581D">
        <w:t xml:space="preserve">scheduler </w:t>
      </w:r>
      <w:r>
        <w:t>queue, and three migration job queue</w:t>
      </w:r>
      <w:r w:rsidR="00D12806">
        <w:t>s</w:t>
      </w:r>
      <w:r>
        <w:t xml:space="preserve"> to the migration </w:t>
      </w:r>
      <w:r w:rsidR="007F581D">
        <w:t xml:space="preserve">scheduler </w:t>
      </w:r>
      <w:r>
        <w:t xml:space="preserve">queue. No job queues were added to the </w:t>
      </w:r>
      <w:r w:rsidRPr="007F581D">
        <w:t xml:space="preserve">generic </w:t>
      </w:r>
      <w:r w:rsidR="007F581D" w:rsidRPr="004F5BBA">
        <w:t>scheduler</w:t>
      </w:r>
      <w:r w:rsidR="007F581D" w:rsidRPr="007F581D">
        <w:t xml:space="preserve"> </w:t>
      </w:r>
      <w:r w:rsidRPr="007F581D">
        <w:t>queue.</w:t>
      </w:r>
    </w:p>
    <w:p w14:paraId="3DC3F1B4" w14:textId="77777777" w:rsidR="00FD4E24" w:rsidRDefault="00FD4E24" w:rsidP="00B33EEF">
      <w:pPr>
        <w:keepNext/>
        <w:ind w:firstLine="0"/>
      </w:pPr>
    </w:p>
    <w:p w14:paraId="230D07B3" w14:textId="29DDEDDD" w:rsidR="00B33EEF" w:rsidRDefault="00D12806" w:rsidP="00B33EEF">
      <w:pPr>
        <w:keepNext/>
        <w:ind w:firstLine="0"/>
      </w:pPr>
      <w:r>
        <w:t>If</w:t>
      </w:r>
      <w:r w:rsidR="00FD4E24">
        <w:t xml:space="preserve"> a drive is free the scheduler looks for job queues within the </w:t>
      </w:r>
      <w:r w:rsidR="007F581D" w:rsidRPr="004F5BBA">
        <w:t>scheduler</w:t>
      </w:r>
      <w:r w:rsidR="007F581D" w:rsidRPr="000A1963">
        <w:t xml:space="preserve"> </w:t>
      </w:r>
      <w:r w:rsidR="00FD4E24" w:rsidRPr="000A1963">
        <w:t>queues</w:t>
      </w:r>
      <w:r w:rsidR="00FD4E24">
        <w:t xml:space="preserve"> in the same order like listed above</w:t>
      </w:r>
      <w:ins w:id="602" w:author="Slavisa Sarafijanovic" w:date="2016-08-09T10:52:00Z">
        <w:r w:rsidR="00F868D0">
          <w:t>, i.e. the</w:t>
        </w:r>
      </w:ins>
      <w:del w:id="603" w:author="Slavisa Sarafijanovic" w:date="2016-08-09T10:52:00Z">
        <w:r w:rsidR="007F581D" w:rsidDel="00F868D0">
          <w:delText xml:space="preserve"> </w:delText>
        </w:r>
      </w:del>
      <w:ins w:id="604" w:author="Slavisa Sarafijanovic" w:date="2016-08-09T10:51:00Z">
        <w:r w:rsidR="00F868D0">
          <w:t>transparent recalls have the</w:t>
        </w:r>
      </w:ins>
      <w:ins w:id="605" w:author="Slavisa Sarafijanovic" w:date="2016-08-09T10:50:00Z">
        <w:r w:rsidR="00F868D0">
          <w:t xml:space="preserve"> </w:t>
        </w:r>
      </w:ins>
      <w:ins w:id="606" w:author="Slavisa Sarafijanovic" w:date="2016-08-09T10:51:00Z">
        <w:r w:rsidR="00F868D0">
          <w:t xml:space="preserve">highest priority </w:t>
        </w:r>
      </w:ins>
      <w:r w:rsidR="007F581D">
        <w:t xml:space="preserve">(see also </w:t>
      </w:r>
      <w:r w:rsidR="007F581D" w:rsidRPr="007F581D">
        <w:rPr>
          <w:noProof/>
        </w:rPr>
        <w:drawing>
          <wp:inline distT="0" distB="0" distL="0" distR="0" wp14:anchorId="714FA21C" wp14:editId="170B07BB">
            <wp:extent cx="215900" cy="228600"/>
            <wp:effectExtent l="0" t="0" r="1270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5900" cy="228600"/>
                    </a:xfrm>
                    <a:prstGeom prst="rect">
                      <a:avLst/>
                    </a:prstGeom>
                  </pic:spPr>
                </pic:pic>
              </a:graphicData>
            </a:graphic>
          </wp:inline>
        </w:drawing>
      </w:r>
      <w:r w:rsidR="007F581D">
        <w:t>)</w:t>
      </w:r>
      <w:r w:rsidR="00FD4E24">
        <w:t>.</w:t>
      </w:r>
    </w:p>
    <w:p w14:paraId="0E405CC8" w14:textId="77777777" w:rsidR="00FD4E24" w:rsidRDefault="00FD4E24" w:rsidP="00B33EEF">
      <w:pPr>
        <w:keepNext/>
        <w:ind w:firstLine="0"/>
      </w:pPr>
    </w:p>
    <w:p w14:paraId="3E27EA4B" w14:textId="61BB6712" w:rsidR="008C0CE2" w:rsidRDefault="007B1C0E" w:rsidP="00B33EEF">
      <w:pPr>
        <w:keepNext/>
        <w:ind w:firstLine="0"/>
      </w:pPr>
      <w:r>
        <w:t xml:space="preserve">For each of the entities of the </w:t>
      </w:r>
      <w:r w:rsidR="007F581D" w:rsidRPr="004F5BBA">
        <w:t>scheduler</w:t>
      </w:r>
      <w:r w:rsidR="007F581D" w:rsidRPr="000216EC">
        <w:t xml:space="preserve"> </w:t>
      </w:r>
      <w:r w:rsidR="001E7899" w:rsidRPr="000216EC">
        <w:t>queue</w:t>
      </w:r>
      <w:r w:rsidRPr="000216EC">
        <w:t>s</w:t>
      </w:r>
      <w:r>
        <w:t xml:space="preserve"> a</w:t>
      </w:r>
      <w:r w:rsidR="007F581D">
        <w:t xml:space="preserve"> </w:t>
      </w:r>
      <w:r w:rsidR="007F581D" w:rsidRPr="000216EC">
        <w:t>scheduler</w:t>
      </w:r>
      <w:r w:rsidRPr="000216EC">
        <w:t xml:space="preserve"> request number</w:t>
      </w:r>
      <w:r>
        <w:t xml:space="preserve"> </w:t>
      </w:r>
      <w:r w:rsidR="007F581D">
        <w:t xml:space="preserve">(sched req #) </w:t>
      </w:r>
      <w:r>
        <w:t xml:space="preserve">is added. In the case a </w:t>
      </w:r>
      <w:r w:rsidR="000216EC">
        <w:t xml:space="preserve">scheduler </w:t>
      </w:r>
      <w:r w:rsidRPr="000216EC">
        <w:t>request</w:t>
      </w:r>
      <w:r>
        <w:t xml:space="preserve"> (job queue) gets scheduled it is moved out the corresponding </w:t>
      </w:r>
      <w:r w:rsidR="000216EC" w:rsidRPr="004F5BBA">
        <w:t>scheduler</w:t>
      </w:r>
      <w:r w:rsidR="000216EC" w:rsidRPr="000216EC">
        <w:t xml:space="preserve"> </w:t>
      </w:r>
      <w:r w:rsidRPr="000216EC">
        <w:t>queue</w:t>
      </w:r>
      <w:r w:rsidR="00D12806">
        <w:t xml:space="preserve"> to the target drive</w:t>
      </w:r>
      <w:r>
        <w:t xml:space="preserve">. </w:t>
      </w:r>
    </w:p>
    <w:p w14:paraId="63589B62" w14:textId="77777777" w:rsidR="008C0CE2" w:rsidRDefault="008C0CE2" w:rsidP="00B33EEF">
      <w:pPr>
        <w:keepNext/>
        <w:ind w:firstLine="0"/>
      </w:pPr>
    </w:p>
    <w:p w14:paraId="54AF0C61" w14:textId="5BBA4796" w:rsidR="001A5B28" w:rsidRDefault="007B1C0E" w:rsidP="00B33EEF">
      <w:pPr>
        <w:keepNext/>
        <w:ind w:firstLine="0"/>
      </w:pPr>
      <w:r>
        <w:t xml:space="preserve">If a </w:t>
      </w:r>
      <w:r w:rsidR="000216EC">
        <w:t xml:space="preserve">scheduler </w:t>
      </w:r>
      <w:r w:rsidRPr="000216EC">
        <w:t>request</w:t>
      </w:r>
      <w:r>
        <w:t xml:space="preserve"> </w:t>
      </w:r>
      <w:r w:rsidR="00FB2F91">
        <w:t>(</w:t>
      </w:r>
      <w:r w:rsidR="002F12EE">
        <w:t xml:space="preserve">job </w:t>
      </w:r>
      <w:r w:rsidR="00FB2F91">
        <w:t xml:space="preserve">queue) </w:t>
      </w:r>
      <w:r>
        <w:t xml:space="preserve">with a higher </w:t>
      </w:r>
      <w:r w:rsidR="008C6765">
        <w:t xml:space="preserve">priority </w:t>
      </w:r>
      <w:r>
        <w:t>needs to take the same resource</w:t>
      </w:r>
      <w:r w:rsidR="00CC75BD">
        <w:t xml:space="preserve"> that a lower priority</w:t>
      </w:r>
      <w:r w:rsidR="000216EC">
        <w:t xml:space="preserve"> scheduler </w:t>
      </w:r>
      <w:r w:rsidR="00CC75BD" w:rsidRPr="00EE66EA">
        <w:t>request</w:t>
      </w:r>
      <w:r w:rsidR="00CC75BD">
        <w:t xml:space="preserve"> </w:t>
      </w:r>
      <w:r w:rsidR="000216EC">
        <w:t>is</w:t>
      </w:r>
      <w:r w:rsidR="00CC75BD">
        <w:t xml:space="preserve"> actually using </w:t>
      </w:r>
      <w:r>
        <w:t>this lower priority request gets</w:t>
      </w:r>
      <w:r w:rsidR="008C0CE2">
        <w:t xml:space="preserve"> </w:t>
      </w:r>
      <w:r>
        <w:t xml:space="preserve">moved back into its </w:t>
      </w:r>
      <w:r w:rsidR="000216EC">
        <w:lastRenderedPageBreak/>
        <w:t xml:space="preserve">scheduler </w:t>
      </w:r>
      <w:r w:rsidR="001E7899">
        <w:t>queue</w:t>
      </w:r>
      <w:r>
        <w:t xml:space="preserve">. In this case it will </w:t>
      </w:r>
      <w:r w:rsidR="00E8473B">
        <w:t xml:space="preserve">be added according its </w:t>
      </w:r>
      <w:r w:rsidR="00EE66EA">
        <w:t xml:space="preserve">scheduler </w:t>
      </w:r>
      <w:r w:rsidR="00E8473B">
        <w:t>request number (not necessarily at the bottom) to the corresponding scheduler queue.</w:t>
      </w:r>
    </w:p>
    <w:p w14:paraId="5B99D1D3" w14:textId="4A72065E" w:rsidR="001A5B28" w:rsidRDefault="001A5B28"/>
    <w:p w14:paraId="03B924F8" w14:textId="2ADF8263" w:rsidR="00BB7CAB" w:rsidRDefault="00BB7CAB" w:rsidP="00B33EEF">
      <w:pPr>
        <w:keepNext/>
        <w:ind w:firstLine="0"/>
      </w:pPr>
      <w:r>
        <w:t>An example:</w:t>
      </w:r>
    </w:p>
    <w:p w14:paraId="5A44681E" w14:textId="77777777" w:rsidR="00BB7CAB" w:rsidRDefault="00BB7CAB" w:rsidP="00B33EEF">
      <w:pPr>
        <w:keepNext/>
        <w:ind w:firstLine="0"/>
      </w:pPr>
    </w:p>
    <w:p w14:paraId="7BDB8624" w14:textId="2D0F4E76" w:rsidR="00BB7CAB" w:rsidRDefault="003D5CE8" w:rsidP="00B33EEF">
      <w:pPr>
        <w:keepNext/>
        <w:ind w:firstLine="0"/>
      </w:pPr>
      <w:r>
        <w:t xml:space="preserve">There are three migration </w:t>
      </w:r>
      <w:r w:rsidR="001B50CC">
        <w:t xml:space="preserve">queues </w:t>
      </w:r>
      <w:r>
        <w:t xml:space="preserve">and one of the migration </w:t>
      </w:r>
      <w:r w:rsidR="001B50CC">
        <w:t xml:space="preserve">queues </w:t>
      </w:r>
      <w:r>
        <w:t>is in progress on drive 3:</w:t>
      </w:r>
    </w:p>
    <w:p w14:paraId="6AB3587C" w14:textId="77777777" w:rsidR="003D5CE8" w:rsidRDefault="003D5CE8" w:rsidP="00B33EEF">
      <w:pPr>
        <w:keepNext/>
        <w:ind w:firstLine="0"/>
      </w:pPr>
    </w:p>
    <w:p w14:paraId="7A0B9DB9" w14:textId="3F41D018" w:rsidR="003D5CE8" w:rsidRDefault="006854FD" w:rsidP="00B33EEF">
      <w:pPr>
        <w:keepNext/>
        <w:ind w:firstLine="0"/>
      </w:pPr>
      <w:r w:rsidRPr="006854FD">
        <w:rPr>
          <w:noProof/>
        </w:rPr>
        <w:t xml:space="preserve"> </w:t>
      </w:r>
      <w:r w:rsidRPr="006854FD">
        <w:rPr>
          <w:noProof/>
        </w:rPr>
        <w:drawing>
          <wp:inline distT="0" distB="0" distL="0" distR="0" wp14:anchorId="7445758C" wp14:editId="27BB72EC">
            <wp:extent cx="3873500" cy="1790700"/>
            <wp:effectExtent l="0" t="0" r="12700" b="1270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73500" cy="1790700"/>
                    </a:xfrm>
                    <a:prstGeom prst="rect">
                      <a:avLst/>
                    </a:prstGeom>
                  </pic:spPr>
                </pic:pic>
              </a:graphicData>
            </a:graphic>
          </wp:inline>
        </w:drawing>
      </w:r>
    </w:p>
    <w:p w14:paraId="70CBECB2" w14:textId="77777777" w:rsidR="00BB7CAB" w:rsidRDefault="00BB7CAB" w:rsidP="00B33EEF">
      <w:pPr>
        <w:keepNext/>
        <w:ind w:firstLine="0"/>
      </w:pPr>
    </w:p>
    <w:p w14:paraId="0C05C1B1" w14:textId="1081E599" w:rsidR="003D5CE8" w:rsidRDefault="003D5CE8" w:rsidP="00AB0ACD">
      <w:pPr>
        <w:keepNext/>
        <w:ind w:firstLine="0"/>
      </w:pPr>
      <w:r>
        <w:t xml:space="preserve">During </w:t>
      </w:r>
      <w:r w:rsidR="00902708">
        <w:t xml:space="preserve">the time </w:t>
      </w:r>
      <w:r>
        <w:t xml:space="preserve">migration </w:t>
      </w:r>
      <w:r w:rsidR="00902708">
        <w:t>queue</w:t>
      </w:r>
      <w:r w:rsidR="00D5326C">
        <w:t xml:space="preserve"> </w:t>
      </w:r>
      <w:r w:rsidR="00AB0ACD" w:rsidRPr="00AB0ACD">
        <w:rPr>
          <w:lang w:val="fr-FR"/>
        </w:rPr>
        <w:t>②-PMQ-COQ1-1</w:t>
      </w:r>
      <w:r>
        <w:t xml:space="preserve"> is in progress on drive 3 a transparent recall </w:t>
      </w:r>
      <w:r w:rsidR="00902708">
        <w:t xml:space="preserve">queue </w:t>
      </w:r>
      <w:r>
        <w:t>appears for the same tape T3 that actually is used:</w:t>
      </w:r>
    </w:p>
    <w:p w14:paraId="56938DC9" w14:textId="77777777" w:rsidR="003D5CE8" w:rsidRDefault="003D5CE8" w:rsidP="00B33EEF">
      <w:pPr>
        <w:keepNext/>
        <w:ind w:firstLine="0"/>
      </w:pPr>
    </w:p>
    <w:p w14:paraId="7561A40A" w14:textId="6251E683" w:rsidR="003D5CE8" w:rsidRDefault="006854FD" w:rsidP="00B33EEF">
      <w:pPr>
        <w:keepNext/>
        <w:ind w:firstLine="0"/>
      </w:pPr>
      <w:r w:rsidRPr="006854FD">
        <w:rPr>
          <w:noProof/>
        </w:rPr>
        <w:t xml:space="preserve"> </w:t>
      </w:r>
      <w:r w:rsidRPr="006854FD">
        <w:rPr>
          <w:noProof/>
        </w:rPr>
        <w:drawing>
          <wp:inline distT="0" distB="0" distL="0" distR="0" wp14:anchorId="4EED190B" wp14:editId="78E69EB9">
            <wp:extent cx="3873500" cy="1790700"/>
            <wp:effectExtent l="0" t="0" r="12700" b="1270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873500" cy="1790700"/>
                    </a:xfrm>
                    <a:prstGeom prst="rect">
                      <a:avLst/>
                    </a:prstGeom>
                  </pic:spPr>
                </pic:pic>
              </a:graphicData>
            </a:graphic>
          </wp:inline>
        </w:drawing>
      </w:r>
    </w:p>
    <w:p w14:paraId="6AACF1F6" w14:textId="77777777" w:rsidR="003D5CE8" w:rsidRDefault="003D5CE8" w:rsidP="00B33EEF">
      <w:pPr>
        <w:keepNext/>
        <w:ind w:firstLine="0"/>
      </w:pPr>
    </w:p>
    <w:p w14:paraId="4B0E6473" w14:textId="1390416D" w:rsidR="003D5CE8" w:rsidRDefault="003D5CE8" w:rsidP="00B33EEF">
      <w:pPr>
        <w:keepNext/>
        <w:ind w:firstLine="0"/>
      </w:pPr>
      <w:r>
        <w:t xml:space="preserve">Since migration and transparent recall need the same resources and transparent recall has a higher </w:t>
      </w:r>
      <w:r w:rsidR="000A1963">
        <w:t xml:space="preserve">priority </w:t>
      </w:r>
      <w:r>
        <w:t xml:space="preserve">the migration </w:t>
      </w:r>
      <w:r w:rsidR="00810CC1">
        <w:t xml:space="preserve">processing </w:t>
      </w:r>
      <w:r>
        <w:t xml:space="preserve">is interrupted and </w:t>
      </w:r>
      <w:r w:rsidR="00BC560A">
        <w:t xml:space="preserve">its queue is </w:t>
      </w:r>
      <w:r>
        <w:t xml:space="preserve">moved back to the migration </w:t>
      </w:r>
      <w:r w:rsidR="00BC560A">
        <w:lastRenderedPageBreak/>
        <w:t xml:space="preserve">scheduler </w:t>
      </w:r>
      <w:r w:rsidR="00E8698E">
        <w:t xml:space="preserve">queue at a position according its </w:t>
      </w:r>
      <w:r w:rsidR="00BC560A">
        <w:t xml:space="preserve">scheduler </w:t>
      </w:r>
      <w:r w:rsidR="00E8698E">
        <w:t xml:space="preserve">request number and the transparent recall </w:t>
      </w:r>
      <w:r w:rsidR="00BC560A">
        <w:t xml:space="preserve">queue </w:t>
      </w:r>
      <w:r w:rsidR="00E8698E">
        <w:t>gets scheduled:</w:t>
      </w:r>
    </w:p>
    <w:p w14:paraId="278454AC" w14:textId="77777777" w:rsidR="00E8698E" w:rsidRDefault="00E8698E" w:rsidP="00B33EEF">
      <w:pPr>
        <w:keepNext/>
        <w:ind w:firstLine="0"/>
      </w:pPr>
    </w:p>
    <w:p w14:paraId="18D6D54F" w14:textId="202A9E22" w:rsidR="00E8698E" w:rsidRDefault="006854FD" w:rsidP="00B33EEF">
      <w:pPr>
        <w:keepNext/>
        <w:ind w:firstLine="0"/>
      </w:pPr>
      <w:r w:rsidRPr="006854FD">
        <w:rPr>
          <w:noProof/>
        </w:rPr>
        <w:t xml:space="preserve"> </w:t>
      </w:r>
      <w:r w:rsidRPr="006854FD">
        <w:rPr>
          <w:noProof/>
        </w:rPr>
        <w:drawing>
          <wp:inline distT="0" distB="0" distL="0" distR="0" wp14:anchorId="5E7C1241" wp14:editId="58D529FE">
            <wp:extent cx="3873500" cy="1790700"/>
            <wp:effectExtent l="0" t="0" r="12700" b="1270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73500" cy="1790700"/>
                    </a:xfrm>
                    <a:prstGeom prst="rect">
                      <a:avLst/>
                    </a:prstGeom>
                  </pic:spPr>
                </pic:pic>
              </a:graphicData>
            </a:graphic>
          </wp:inline>
        </w:drawing>
      </w:r>
    </w:p>
    <w:p w14:paraId="5396D270" w14:textId="77777777" w:rsidR="00BB7CAB" w:rsidRDefault="00BB7CAB" w:rsidP="00B33EEF">
      <w:pPr>
        <w:keepNext/>
        <w:ind w:firstLine="0"/>
      </w:pPr>
    </w:p>
    <w:p w14:paraId="69A9B699" w14:textId="4757F606" w:rsidR="007B1C0E" w:rsidRDefault="007B1C0E" w:rsidP="00B33EEF">
      <w:pPr>
        <w:keepNext/>
        <w:ind w:firstLine="0"/>
      </w:pPr>
      <w:r w:rsidRPr="007B1C0E">
        <w:rPr>
          <w:highlight w:val="yellow"/>
        </w:rPr>
        <w:t xml:space="preserve">It still is being discussed if the </w:t>
      </w:r>
      <w:r w:rsidR="00F82F82">
        <w:rPr>
          <w:highlight w:val="yellow"/>
        </w:rPr>
        <w:t xml:space="preserve">scheduler </w:t>
      </w:r>
      <w:r w:rsidRPr="007B1C0E">
        <w:rPr>
          <w:highlight w:val="yellow"/>
        </w:rPr>
        <w:t xml:space="preserve">request number should be global or specific for each </w:t>
      </w:r>
      <w:r w:rsidR="00FA7EBC">
        <w:rPr>
          <w:highlight w:val="yellow"/>
        </w:rPr>
        <w:t xml:space="preserve">scheduler </w:t>
      </w:r>
      <w:r w:rsidR="00B365B3">
        <w:rPr>
          <w:highlight w:val="yellow"/>
        </w:rPr>
        <w:t>request</w:t>
      </w:r>
      <w:r w:rsidR="001E7899">
        <w:rPr>
          <w:highlight w:val="yellow"/>
        </w:rPr>
        <w:t xml:space="preserve"> queue</w:t>
      </w:r>
      <w:r w:rsidRPr="007B1C0E">
        <w:rPr>
          <w:highlight w:val="yellow"/>
        </w:rPr>
        <w:t>. The latter probably makes more sense.</w:t>
      </w:r>
    </w:p>
    <w:p w14:paraId="2ECEF9CE" w14:textId="77777777" w:rsidR="007B1C0E" w:rsidRDefault="007B1C0E" w:rsidP="00B33EEF">
      <w:pPr>
        <w:keepNext/>
        <w:ind w:firstLine="0"/>
      </w:pPr>
    </w:p>
    <w:p w14:paraId="2743E563" w14:textId="31F22062" w:rsidR="00FD4E24" w:rsidRDefault="007B1C0E" w:rsidP="00B33EEF">
      <w:pPr>
        <w:keepNext/>
        <w:ind w:firstLine="0"/>
      </w:pPr>
      <w:r>
        <w:t xml:space="preserve">For migration </w:t>
      </w:r>
      <w:r w:rsidR="005D2277">
        <w:t xml:space="preserve">queues </w:t>
      </w:r>
      <w:r>
        <w:t xml:space="preserve">initially there is no tape specified. A tape gets assigned to a migration </w:t>
      </w:r>
      <w:r w:rsidR="005D2277">
        <w:t xml:space="preserve">queue </w:t>
      </w:r>
      <w:r w:rsidR="00A51CA2">
        <w:t xml:space="preserve">as soon as it is added to the migration </w:t>
      </w:r>
      <w:r w:rsidR="005D2277">
        <w:t xml:space="preserve">scheduler </w:t>
      </w:r>
      <w:r w:rsidR="00A51CA2">
        <w:t>queue.</w:t>
      </w:r>
    </w:p>
    <w:p w14:paraId="35D8F01A" w14:textId="67FD2FBE" w:rsidR="00B33EEF" w:rsidRDefault="00796007" w:rsidP="00755193">
      <w:pPr>
        <w:pStyle w:val="Heading1"/>
      </w:pPr>
      <w:r>
        <w:t>The Scheduler</w:t>
      </w:r>
    </w:p>
    <w:p w14:paraId="13307499" w14:textId="77777777" w:rsidR="00796007" w:rsidRDefault="00796007" w:rsidP="00796007">
      <w:pPr>
        <w:ind w:firstLine="0"/>
      </w:pPr>
    </w:p>
    <w:p w14:paraId="13E603A3" w14:textId="38A5A875" w:rsidR="00B33EEF" w:rsidRDefault="00796007" w:rsidP="00796007">
      <w:pPr>
        <w:ind w:firstLine="0"/>
      </w:pPr>
      <w:r>
        <w:t>The scheduler</w:t>
      </w:r>
    </w:p>
    <w:p w14:paraId="24A3D5F7" w14:textId="77777777" w:rsidR="00796007" w:rsidRDefault="00796007" w:rsidP="00796007">
      <w:pPr>
        <w:ind w:firstLine="0"/>
      </w:pPr>
    </w:p>
    <w:p w14:paraId="06503FF5" w14:textId="613E5C18" w:rsidR="00796007" w:rsidRDefault="00796007" w:rsidP="008A5B0B">
      <w:pPr>
        <w:pStyle w:val="ListParagraph"/>
        <w:numPr>
          <w:ilvl w:val="0"/>
          <w:numId w:val="8"/>
        </w:numPr>
      </w:pPr>
      <w:r>
        <w:t xml:space="preserve">is assigning </w:t>
      </w:r>
      <w:r w:rsidR="00EE66EA">
        <w:t xml:space="preserve">queues </w:t>
      </w:r>
      <w:r>
        <w:t xml:space="preserve">from the </w:t>
      </w:r>
      <w:r w:rsidR="00EE66EA" w:rsidRPr="004F5BBA">
        <w:t>scheduler</w:t>
      </w:r>
      <w:r w:rsidRPr="00EE66EA">
        <w:t xml:space="preserve"> queues</w:t>
      </w:r>
      <w:r>
        <w:t xml:space="preserve"> to drives,</w:t>
      </w:r>
    </w:p>
    <w:p w14:paraId="116FCAC3" w14:textId="2C489AE8" w:rsidR="00796007" w:rsidRDefault="00796007" w:rsidP="008A5B0B">
      <w:pPr>
        <w:pStyle w:val="ListParagraph"/>
        <w:numPr>
          <w:ilvl w:val="0"/>
          <w:numId w:val="8"/>
        </w:numPr>
      </w:pPr>
      <w:r>
        <w:t>is mounting the tapes,</w:t>
      </w:r>
    </w:p>
    <w:p w14:paraId="3949082C" w14:textId="77777777" w:rsidR="00670F13" w:rsidRDefault="00796007" w:rsidP="008A5B0B">
      <w:pPr>
        <w:pStyle w:val="ListParagraph"/>
        <w:numPr>
          <w:ilvl w:val="0"/>
          <w:numId w:val="8"/>
        </w:numPr>
      </w:pPr>
      <w:r>
        <w:t>and is starting the corresponding operation.</w:t>
      </w:r>
    </w:p>
    <w:p w14:paraId="1074563C" w14:textId="77777777" w:rsidR="00670F13" w:rsidRDefault="00670F13" w:rsidP="00670F13">
      <w:pPr>
        <w:ind w:firstLine="0"/>
      </w:pPr>
    </w:p>
    <w:p w14:paraId="44B382BA" w14:textId="305FF483" w:rsidR="00670F13" w:rsidRDefault="00796007" w:rsidP="00670F13">
      <w:pPr>
        <w:ind w:firstLine="0"/>
      </w:pPr>
      <w:r>
        <w:t xml:space="preserve">If e.g. there are three migration </w:t>
      </w:r>
      <w:r w:rsidR="00901190">
        <w:t>queues within the migration scheduler queue</w:t>
      </w:r>
      <w:r>
        <w:t>, three drives and corresponding tapes available</w:t>
      </w:r>
    </w:p>
    <w:p w14:paraId="7899A836" w14:textId="77777777" w:rsidR="00670F13" w:rsidRDefault="00670F13" w:rsidP="00670F13">
      <w:pPr>
        <w:ind w:firstLine="0"/>
      </w:pPr>
    </w:p>
    <w:p w14:paraId="52F2D356" w14:textId="50B0C893" w:rsidR="00044466" w:rsidRDefault="00EE66EA" w:rsidP="00044466">
      <w:pPr>
        <w:ind w:firstLine="0"/>
      </w:pPr>
      <w:r w:rsidRPr="00EE66EA">
        <w:rPr>
          <w:noProof/>
        </w:rPr>
        <w:t xml:space="preserve"> </w:t>
      </w:r>
      <w:r w:rsidRPr="00EE66EA">
        <w:rPr>
          <w:noProof/>
        </w:rPr>
        <w:drawing>
          <wp:inline distT="0" distB="0" distL="0" distR="0" wp14:anchorId="244C6851" wp14:editId="4AEA65B4">
            <wp:extent cx="5756910" cy="2400935"/>
            <wp:effectExtent l="0" t="0" r="889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56910" cy="2400935"/>
                    </a:xfrm>
                    <a:prstGeom prst="rect">
                      <a:avLst/>
                    </a:prstGeom>
                  </pic:spPr>
                </pic:pic>
              </a:graphicData>
            </a:graphic>
          </wp:inline>
        </w:drawing>
      </w:r>
    </w:p>
    <w:p w14:paraId="1822D419" w14:textId="77777777" w:rsidR="00044466" w:rsidRDefault="00044466" w:rsidP="00044466">
      <w:pPr>
        <w:ind w:firstLine="0"/>
      </w:pPr>
    </w:p>
    <w:p w14:paraId="6E3197EB" w14:textId="77777777" w:rsidR="00B3290C" w:rsidRDefault="00B3290C">
      <w:r>
        <w:br w:type="page"/>
      </w:r>
    </w:p>
    <w:p w14:paraId="3A702D53" w14:textId="67E8EF4F" w:rsidR="00044466" w:rsidRDefault="00796007" w:rsidP="00044466">
      <w:pPr>
        <w:ind w:firstLine="0"/>
      </w:pPr>
      <w:r>
        <w:lastRenderedPageBreak/>
        <w:t xml:space="preserve">the migration </w:t>
      </w:r>
      <w:r w:rsidR="00901190">
        <w:t xml:space="preserve">queues </w:t>
      </w:r>
      <w:r>
        <w:t xml:space="preserve">are moved to </w:t>
      </w:r>
      <w:r w:rsidR="00901190">
        <w:t>each of the</w:t>
      </w:r>
      <w:r>
        <w:t xml:space="preserve"> drives and tape</w:t>
      </w:r>
      <w:r w:rsidR="00901190">
        <w:t>s are</w:t>
      </w:r>
      <w:r>
        <w:t xml:space="preserve"> mounted</w:t>
      </w:r>
      <w:r w:rsidR="00921535">
        <w:t>:</w:t>
      </w:r>
    </w:p>
    <w:p w14:paraId="7BA70EE1" w14:textId="77777777" w:rsidR="00044466" w:rsidRDefault="00044466" w:rsidP="00044466">
      <w:pPr>
        <w:ind w:firstLine="0"/>
      </w:pPr>
    </w:p>
    <w:p w14:paraId="7E40433F" w14:textId="652FDFDD" w:rsidR="00044466" w:rsidRDefault="00EE66EA" w:rsidP="00044466">
      <w:pPr>
        <w:ind w:firstLine="0"/>
      </w:pPr>
      <w:r w:rsidRPr="00EE66EA">
        <w:rPr>
          <w:noProof/>
        </w:rPr>
        <w:t xml:space="preserve"> </w:t>
      </w:r>
      <w:r w:rsidRPr="00EE66EA">
        <w:rPr>
          <w:noProof/>
        </w:rPr>
        <w:drawing>
          <wp:inline distT="0" distB="0" distL="0" distR="0" wp14:anchorId="486742D6" wp14:editId="14082783">
            <wp:extent cx="5756910" cy="2539365"/>
            <wp:effectExtent l="0" t="0" r="8890" b="635"/>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56910" cy="2539365"/>
                    </a:xfrm>
                    <a:prstGeom prst="rect">
                      <a:avLst/>
                    </a:prstGeom>
                  </pic:spPr>
                </pic:pic>
              </a:graphicData>
            </a:graphic>
          </wp:inline>
        </w:drawing>
      </w:r>
    </w:p>
    <w:p w14:paraId="555EF24F" w14:textId="77777777" w:rsidR="00044466" w:rsidRDefault="00044466" w:rsidP="00044466">
      <w:pPr>
        <w:ind w:firstLine="0"/>
      </w:pPr>
    </w:p>
    <w:p w14:paraId="6AD9C7E9" w14:textId="78AC0995" w:rsidR="00670F13" w:rsidRDefault="00670F13" w:rsidP="00044466">
      <w:pPr>
        <w:ind w:firstLine="0"/>
      </w:pPr>
      <w:r>
        <w:t xml:space="preserve">These migration </w:t>
      </w:r>
      <w:r w:rsidR="00921535">
        <w:t xml:space="preserve">queues </w:t>
      </w:r>
      <w:r>
        <w:t>do not appear any</w:t>
      </w:r>
      <w:r w:rsidR="00044466">
        <w:t xml:space="preserve">more within the migration </w:t>
      </w:r>
      <w:r w:rsidR="00921535">
        <w:t xml:space="preserve">scheduler </w:t>
      </w:r>
      <w:r w:rsidR="00044466">
        <w:t>queue.</w:t>
      </w:r>
    </w:p>
    <w:p w14:paraId="38F78F2C" w14:textId="77777777" w:rsidR="00AC1B9A" w:rsidRDefault="00AC1B9A">
      <w:r>
        <w:br w:type="page"/>
      </w:r>
    </w:p>
    <w:p w14:paraId="312AC035" w14:textId="2C28EC22" w:rsidR="00044466" w:rsidRDefault="00CF2C6D" w:rsidP="00114909">
      <w:pPr>
        <w:keepNext/>
        <w:ind w:firstLine="0"/>
      </w:pPr>
      <w:r>
        <w:lastRenderedPageBreak/>
        <w:t>There can be t</w:t>
      </w:r>
      <w:r w:rsidR="003D0DC9">
        <w:t>wo events that can let</w:t>
      </w:r>
      <w:r>
        <w:t xml:space="preserve"> </w:t>
      </w:r>
      <w:r w:rsidR="003D0DC9">
        <w:t>the scheduler starts acting</w:t>
      </w:r>
      <w:r>
        <w:t>:</w:t>
      </w:r>
    </w:p>
    <w:p w14:paraId="3EEA4B3C" w14:textId="77777777" w:rsidR="00CF2C6D" w:rsidRDefault="00CF2C6D" w:rsidP="00114909">
      <w:pPr>
        <w:keepNext/>
        <w:ind w:firstLine="0"/>
      </w:pPr>
    </w:p>
    <w:p w14:paraId="7CBB11FA" w14:textId="2D392DF9" w:rsidR="00CF2C6D" w:rsidRDefault="00CF2C6D" w:rsidP="008A5B0B">
      <w:pPr>
        <w:pStyle w:val="ListParagraph"/>
        <w:keepNext/>
        <w:numPr>
          <w:ilvl w:val="0"/>
          <w:numId w:val="9"/>
        </w:numPr>
      </w:pPr>
      <w:r>
        <w:t xml:space="preserve">A </w:t>
      </w:r>
      <w:r w:rsidR="0001332B">
        <w:t xml:space="preserve">scheduler </w:t>
      </w:r>
      <w:r>
        <w:t>request</w:t>
      </w:r>
      <w:r w:rsidR="0001332B">
        <w:t xml:space="preserve"> (queue)</w:t>
      </w:r>
      <w:r>
        <w:t xml:space="preserve"> has </w:t>
      </w:r>
      <w:r w:rsidR="003D0DC9">
        <w:t xml:space="preserve">been added to the first position of a </w:t>
      </w:r>
      <w:r w:rsidR="00921535" w:rsidRPr="004F5BBA">
        <w:t>scheduler</w:t>
      </w:r>
      <w:r w:rsidR="00921535" w:rsidRPr="00921535">
        <w:t xml:space="preserve"> </w:t>
      </w:r>
      <w:r w:rsidR="003D0DC9" w:rsidRPr="00921535">
        <w:t>queue</w:t>
      </w:r>
      <w:r w:rsidR="003D0DC9">
        <w:t xml:space="preserve">. It may either </w:t>
      </w:r>
      <w:r w:rsidR="00862327">
        <w:t xml:space="preserve">be </w:t>
      </w:r>
      <w:r w:rsidR="003D0DC9">
        <w:t xml:space="preserve">newly added to </w:t>
      </w:r>
      <w:r w:rsidR="0023179A">
        <w:t xml:space="preserve">the </w:t>
      </w:r>
      <w:r w:rsidR="00921535">
        <w:t xml:space="preserve">scheduler </w:t>
      </w:r>
      <w:r w:rsidR="0023179A">
        <w:t>queue</w:t>
      </w:r>
      <w:r w:rsidR="003D0DC9">
        <w:t xml:space="preserve"> or it has been moved from the second position to the first. If this happens the scheduler starts looking for appropriate resources:</w:t>
      </w:r>
      <w:r w:rsidR="003D0DC9">
        <w:br/>
      </w:r>
    </w:p>
    <w:p w14:paraId="2AEB7A60" w14:textId="51A51AF1" w:rsidR="003D0DC9" w:rsidRDefault="003D0DC9" w:rsidP="008A5B0B">
      <w:pPr>
        <w:pStyle w:val="ListParagraph"/>
        <w:keepNext/>
        <w:numPr>
          <w:ilvl w:val="1"/>
          <w:numId w:val="10"/>
        </w:numPr>
      </w:pPr>
      <w:r>
        <w:t xml:space="preserve">If the corresponding tape is in use </w:t>
      </w:r>
      <w:r w:rsidR="00185D94">
        <w:t xml:space="preserve">and </w:t>
      </w:r>
      <w:r w:rsidR="00862327">
        <w:t>the</w:t>
      </w:r>
      <w:r w:rsidR="00185D94">
        <w:t xml:space="preserve"> </w:t>
      </w:r>
      <w:r w:rsidR="00A77165">
        <w:t xml:space="preserve">queue </w:t>
      </w:r>
      <w:r w:rsidR="00862327">
        <w:t>currently</w:t>
      </w:r>
      <w:r w:rsidR="00185D94">
        <w:t xml:space="preserve"> processed </w:t>
      </w:r>
      <w:r w:rsidR="00862327">
        <w:t xml:space="preserve">on that tape </w:t>
      </w:r>
      <w:r w:rsidR="00185D94">
        <w:t xml:space="preserve">has equal or higher priority </w:t>
      </w:r>
      <w:r>
        <w:t xml:space="preserve">the </w:t>
      </w:r>
      <w:r w:rsidR="00A77165">
        <w:t xml:space="preserve">queue </w:t>
      </w:r>
      <w:r>
        <w:t>cannot be scheduled.</w:t>
      </w:r>
    </w:p>
    <w:p w14:paraId="42F0D69A" w14:textId="46076438" w:rsidR="00F865D9" w:rsidRDefault="003D0DC9" w:rsidP="008A5B0B">
      <w:pPr>
        <w:pStyle w:val="ListParagraph"/>
        <w:keepNext/>
        <w:numPr>
          <w:ilvl w:val="1"/>
          <w:numId w:val="10"/>
        </w:numPr>
      </w:pPr>
      <w:r>
        <w:t xml:space="preserve">If all available drives are in use </w:t>
      </w:r>
      <w:r w:rsidR="00862327">
        <w:t xml:space="preserve">and the </w:t>
      </w:r>
      <w:r w:rsidR="00A77165">
        <w:t xml:space="preserve">queues </w:t>
      </w:r>
      <w:r w:rsidR="00862327">
        <w:t xml:space="preserve">currently being processed have equal or higher priority </w:t>
      </w:r>
      <w:r>
        <w:t xml:space="preserve">the </w:t>
      </w:r>
      <w:r w:rsidR="00A77165">
        <w:t xml:space="preserve">queue </w:t>
      </w:r>
      <w:r>
        <w:t>also cannot be scheduled.</w:t>
      </w:r>
    </w:p>
    <w:p w14:paraId="6D3C3EE2" w14:textId="271695EF" w:rsidR="00862327" w:rsidRDefault="00F865D9" w:rsidP="008A5B0B">
      <w:pPr>
        <w:pStyle w:val="ListParagraph"/>
        <w:keepNext/>
        <w:numPr>
          <w:ilvl w:val="1"/>
          <w:numId w:val="10"/>
        </w:numPr>
      </w:pPr>
      <w:r>
        <w:t xml:space="preserve">If contrarily a corresponding other </w:t>
      </w:r>
      <w:r w:rsidR="00A77165">
        <w:t xml:space="preserve">queue </w:t>
      </w:r>
      <w:r>
        <w:t xml:space="preserve">has lower priority </w:t>
      </w:r>
      <w:r w:rsidR="00C9616F">
        <w:t>its</w:t>
      </w:r>
      <w:r>
        <w:t xml:space="preserve"> processing gets stopped and it is moved back to its </w:t>
      </w:r>
      <w:r w:rsidR="00A77165">
        <w:t xml:space="preserve">scheduler </w:t>
      </w:r>
      <w:r>
        <w:t xml:space="preserve">queue (at a position according its </w:t>
      </w:r>
      <w:r w:rsidR="00A77165">
        <w:t xml:space="preserve">scheduler </w:t>
      </w:r>
      <w:r>
        <w:t>request number) and the corresponding drive becomes free.</w:t>
      </w:r>
    </w:p>
    <w:p w14:paraId="46A2CA3B" w14:textId="574BF398" w:rsidR="00F865D9" w:rsidRDefault="00F865D9" w:rsidP="008A5B0B">
      <w:pPr>
        <w:pStyle w:val="ListParagraph"/>
        <w:keepNext/>
        <w:numPr>
          <w:ilvl w:val="1"/>
          <w:numId w:val="10"/>
        </w:numPr>
      </w:pPr>
      <w:r>
        <w:t>If a drive is free</w:t>
      </w:r>
      <w:r w:rsidR="00387873">
        <w:t xml:space="preserve"> but a different </w:t>
      </w:r>
      <w:r w:rsidR="00C9616F">
        <w:t xml:space="preserve">(than the required) </w:t>
      </w:r>
      <w:r w:rsidR="00387873">
        <w:t>tape is just mounted the tape gets unmounted.</w:t>
      </w:r>
    </w:p>
    <w:p w14:paraId="16B19187" w14:textId="2882CC90" w:rsidR="00387873" w:rsidRDefault="00387873" w:rsidP="008A5B0B">
      <w:pPr>
        <w:pStyle w:val="ListParagraph"/>
        <w:keepNext/>
        <w:numPr>
          <w:ilvl w:val="1"/>
          <w:numId w:val="10"/>
        </w:numPr>
      </w:pPr>
      <w:r>
        <w:t xml:space="preserve">If a drive is empty, the </w:t>
      </w:r>
      <w:r w:rsidR="00C9616F">
        <w:t>required</w:t>
      </w:r>
      <w:r>
        <w:t xml:space="preserve"> tape gets mounted.</w:t>
      </w:r>
    </w:p>
    <w:p w14:paraId="71985259" w14:textId="3CEE88E1" w:rsidR="00387873" w:rsidRDefault="00387873" w:rsidP="008A5B0B">
      <w:pPr>
        <w:pStyle w:val="ListParagraph"/>
        <w:keepNext/>
        <w:numPr>
          <w:ilvl w:val="1"/>
          <w:numId w:val="10"/>
        </w:numPr>
      </w:pPr>
      <w:r>
        <w:t xml:space="preserve">If a drive has mounted the tape that it is needed the </w:t>
      </w:r>
      <w:r w:rsidR="004D2692">
        <w:t xml:space="preserve">queue </w:t>
      </w:r>
      <w:r>
        <w:t>is moved to that drive and processing starts.</w:t>
      </w:r>
    </w:p>
    <w:p w14:paraId="6D2C7C2B" w14:textId="77777777" w:rsidR="00862327" w:rsidRDefault="00862327" w:rsidP="00862327">
      <w:pPr>
        <w:keepNext/>
        <w:ind w:left="720" w:firstLine="0"/>
      </w:pPr>
    </w:p>
    <w:p w14:paraId="51D0DE96" w14:textId="5CD812EA" w:rsidR="003D0DC9" w:rsidRDefault="00862327" w:rsidP="008A5B0B">
      <w:pPr>
        <w:pStyle w:val="ListParagraph"/>
        <w:keepNext/>
        <w:numPr>
          <w:ilvl w:val="0"/>
          <w:numId w:val="9"/>
        </w:numPr>
      </w:pPr>
      <w:r>
        <w:t>If a drive becomes free the scheduler</w:t>
      </w:r>
      <w:r w:rsidR="003D0DC9">
        <w:t xml:space="preserve"> is looking within the </w:t>
      </w:r>
      <w:r w:rsidR="001578FC">
        <w:t xml:space="preserve">scheduler </w:t>
      </w:r>
      <w:r w:rsidR="003D0DC9">
        <w:t xml:space="preserve">queues for an appropriate </w:t>
      </w:r>
      <w:r w:rsidR="001578FC">
        <w:t>queue to process</w:t>
      </w:r>
      <w:r w:rsidR="003D0DC9">
        <w:t>.</w:t>
      </w:r>
      <w:r w:rsidR="0047105A">
        <w:t xml:space="preserve"> </w:t>
      </w:r>
      <w:r w:rsidR="002E1436">
        <w:t xml:space="preserve">Since there exist four </w:t>
      </w:r>
      <w:r w:rsidR="00E86908">
        <w:t xml:space="preserve">scheduler </w:t>
      </w:r>
      <w:r w:rsidR="002E1436">
        <w:t>queues it is performed in the following order based on priority:</w:t>
      </w:r>
    </w:p>
    <w:p w14:paraId="1940DDDA" w14:textId="77777777" w:rsidR="002E1436" w:rsidRDefault="002E1436" w:rsidP="002E1436">
      <w:pPr>
        <w:keepNext/>
      </w:pPr>
    </w:p>
    <w:p w14:paraId="4115D531" w14:textId="4C990FE9" w:rsidR="00545A12" w:rsidRDefault="002E1436" w:rsidP="00656D36">
      <w:pPr>
        <w:pStyle w:val="ListParagraph"/>
        <w:keepNext/>
        <w:numPr>
          <w:ilvl w:val="0"/>
          <w:numId w:val="31"/>
        </w:numPr>
      </w:pPr>
      <w:r>
        <w:t xml:space="preserve">transparent recall </w:t>
      </w:r>
      <w:r w:rsidR="001578FC">
        <w:t xml:space="preserve">scheduler </w:t>
      </w:r>
      <w:r>
        <w:t>queue</w:t>
      </w:r>
    </w:p>
    <w:p w14:paraId="3699B566" w14:textId="1D40736E" w:rsidR="00545A12" w:rsidRDefault="002E1436" w:rsidP="00656D36">
      <w:pPr>
        <w:pStyle w:val="ListParagraph"/>
        <w:keepNext/>
        <w:numPr>
          <w:ilvl w:val="0"/>
          <w:numId w:val="31"/>
        </w:numPr>
      </w:pPr>
      <w:r>
        <w:t xml:space="preserve">selective recall </w:t>
      </w:r>
      <w:r w:rsidR="001578FC">
        <w:t xml:space="preserve">scheduler </w:t>
      </w:r>
      <w:r>
        <w:t>queue</w:t>
      </w:r>
    </w:p>
    <w:p w14:paraId="77ABF803" w14:textId="725E0DB3" w:rsidR="00545A12" w:rsidRDefault="002E1436" w:rsidP="00656D36">
      <w:pPr>
        <w:pStyle w:val="ListParagraph"/>
        <w:keepNext/>
        <w:numPr>
          <w:ilvl w:val="0"/>
          <w:numId w:val="31"/>
        </w:numPr>
      </w:pPr>
      <w:r>
        <w:t xml:space="preserve">generic request </w:t>
      </w:r>
      <w:r w:rsidR="001578FC">
        <w:t xml:space="preserve">scheduler </w:t>
      </w:r>
      <w:r>
        <w:t>queue</w:t>
      </w:r>
    </w:p>
    <w:p w14:paraId="791C713E" w14:textId="1F558607" w:rsidR="002E1436" w:rsidRDefault="002E1436" w:rsidP="00656D36">
      <w:pPr>
        <w:pStyle w:val="ListParagraph"/>
        <w:keepNext/>
        <w:numPr>
          <w:ilvl w:val="0"/>
          <w:numId w:val="31"/>
        </w:numPr>
      </w:pPr>
      <w:r>
        <w:t xml:space="preserve">migration </w:t>
      </w:r>
      <w:r w:rsidR="001578FC">
        <w:t xml:space="preserve">scheduler </w:t>
      </w:r>
      <w:r>
        <w:t>queue</w:t>
      </w:r>
    </w:p>
    <w:p w14:paraId="1D889B6D" w14:textId="77777777" w:rsidR="002E6E1B" w:rsidRDefault="002E6E1B" w:rsidP="002E6E1B">
      <w:pPr>
        <w:keepNext/>
        <w:ind w:left="720" w:firstLine="0"/>
      </w:pPr>
    </w:p>
    <w:p w14:paraId="149AA84A" w14:textId="685A7C43" w:rsidR="002E6E1B" w:rsidRDefault="002E6E1B" w:rsidP="002E6E1B">
      <w:pPr>
        <w:keepNext/>
        <w:ind w:left="720" w:firstLine="0"/>
      </w:pPr>
      <w:r>
        <w:t xml:space="preserve">If there is a </w:t>
      </w:r>
      <w:r w:rsidR="001578FC">
        <w:t xml:space="preserve">queue </w:t>
      </w:r>
      <w:r>
        <w:t>to be scheduled steps 4 to 6 from previous list apply in this case.</w:t>
      </w:r>
    </w:p>
    <w:p w14:paraId="54F80F89" w14:textId="77777777" w:rsidR="003D0DC9" w:rsidRDefault="003D0DC9" w:rsidP="003D0DC9">
      <w:pPr>
        <w:keepNext/>
      </w:pPr>
    </w:p>
    <w:p w14:paraId="44D21D78" w14:textId="7C13369C" w:rsidR="00AC1B9A" w:rsidRDefault="002E1436" w:rsidP="002E1436">
      <w:pPr>
        <w:keepNext/>
        <w:ind w:firstLine="0"/>
      </w:pPr>
      <w:r>
        <w:t xml:space="preserve">It needs to be satisfied that </w:t>
      </w:r>
      <w:r w:rsidR="00490275">
        <w:t xml:space="preserve">these two operations </w:t>
      </w:r>
      <w:r w:rsidR="001578FC">
        <w:t xml:space="preserve">(I. and II.) </w:t>
      </w:r>
      <w:r w:rsidR="00490275">
        <w:t>do not run concurrently. A locking mechanism needs to be established.</w:t>
      </w:r>
    </w:p>
    <w:p w14:paraId="0822F0F1" w14:textId="77777777" w:rsidR="00AC1B9A" w:rsidRDefault="00AC1B9A">
      <w:r>
        <w:br w:type="page"/>
      </w:r>
    </w:p>
    <w:p w14:paraId="13F65C36" w14:textId="341565C4" w:rsidR="00862327" w:rsidRDefault="005134C4" w:rsidP="005134C4">
      <w:pPr>
        <w:pStyle w:val="Heading1"/>
      </w:pPr>
      <w:r>
        <w:lastRenderedPageBreak/>
        <w:t>Executor</w:t>
      </w:r>
    </w:p>
    <w:p w14:paraId="67490E8C" w14:textId="77777777" w:rsidR="00862327" w:rsidRDefault="00862327" w:rsidP="002E1436">
      <w:pPr>
        <w:keepNext/>
        <w:ind w:firstLine="0"/>
      </w:pPr>
    </w:p>
    <w:p w14:paraId="48347902" w14:textId="33E336E2" w:rsidR="00CE5A17" w:rsidRDefault="005134C4" w:rsidP="002E1436">
      <w:pPr>
        <w:keepNext/>
        <w:ind w:firstLine="0"/>
      </w:pPr>
      <w:r>
        <w:t xml:space="preserve">Beside </w:t>
      </w:r>
      <w:r w:rsidR="005F2E16">
        <w:t>the</w:t>
      </w:r>
      <w:r>
        <w:t xml:space="preserve"> assign</w:t>
      </w:r>
      <w:r w:rsidR="005F2E16">
        <w:t>ment</w:t>
      </w:r>
      <w:r>
        <w:t xml:space="preserve"> </w:t>
      </w:r>
      <w:r w:rsidR="005F2E16">
        <w:t>of</w:t>
      </w:r>
      <w:r>
        <w:t xml:space="preserve"> </w:t>
      </w:r>
      <w:r w:rsidR="005F2E16">
        <w:t>queues</w:t>
      </w:r>
      <w:r>
        <w:t xml:space="preserve"> to a drive and </w:t>
      </w:r>
      <w:r w:rsidR="005F2E16">
        <w:t xml:space="preserve">beside </w:t>
      </w:r>
      <w:r>
        <w:t xml:space="preserve">tape </w:t>
      </w:r>
      <w:r w:rsidR="00953BF9">
        <w:t xml:space="preserve">mounts </w:t>
      </w:r>
      <w:r w:rsidR="005F2E16">
        <w:t xml:space="preserve">the </w:t>
      </w:r>
      <w:r>
        <w:t>scheduling also includes to execute specific operation</w:t>
      </w:r>
      <w:r w:rsidR="005F2E16">
        <w:t>s</w:t>
      </w:r>
      <w:r>
        <w:t>. For some of the operations external commands need to be started. A design target is to minimize the use of external commands. If possible an API should be used which gives better (and a better defined) control over the operation to be executed.</w:t>
      </w:r>
    </w:p>
    <w:p w14:paraId="06E9733F" w14:textId="2EBD4DB3" w:rsidR="00CE5A17" w:rsidRDefault="00CE5A17"/>
    <w:p w14:paraId="2D9F3312" w14:textId="68CC77FE" w:rsidR="00F85771" w:rsidRDefault="00CE5A17" w:rsidP="008A5B0B">
      <w:pPr>
        <w:pStyle w:val="Heading1"/>
        <w:numPr>
          <w:ilvl w:val="2"/>
          <w:numId w:val="4"/>
        </w:numPr>
      </w:pPr>
      <w:r>
        <w:t>LTFS operations</w:t>
      </w:r>
    </w:p>
    <w:p w14:paraId="2798999B" w14:textId="77777777" w:rsidR="00490275" w:rsidRDefault="00490275" w:rsidP="002E1436">
      <w:pPr>
        <w:keepNext/>
        <w:ind w:firstLine="0"/>
      </w:pPr>
    </w:p>
    <w:p w14:paraId="6AF896DF" w14:textId="2591771E" w:rsidR="00DB7D86" w:rsidRDefault="00DB7D86" w:rsidP="003D0DC9">
      <w:pPr>
        <w:keepNext/>
        <w:ind w:firstLine="0"/>
      </w:pPr>
      <w:r>
        <w:t xml:space="preserve">Open LTFS is based on LTFS LE (LTFS Library Edition). Spectrum Archive uses LTFS LE+ a clustered version of LTFS LE. For Open LTFS clustering functionality is not required. The primary use case for Open LTFS is </w:t>
      </w:r>
      <w:r w:rsidR="007D4D79">
        <w:t>SWIFT</w:t>
      </w:r>
      <w:r>
        <w:t xml:space="preserve"> that already provides clustering capabilities.</w:t>
      </w:r>
    </w:p>
    <w:p w14:paraId="5DC0CDB7" w14:textId="77777777" w:rsidR="00DB7D86" w:rsidRDefault="00DB7D86" w:rsidP="003D0DC9">
      <w:pPr>
        <w:keepNext/>
        <w:ind w:firstLine="0"/>
      </w:pPr>
    </w:p>
    <w:p w14:paraId="765A61C4" w14:textId="204753B3" w:rsidR="007C6CC5" w:rsidRDefault="005059CF" w:rsidP="003D0DC9">
      <w:pPr>
        <w:keepNext/>
        <w:ind w:firstLine="0"/>
      </w:pPr>
      <w:r>
        <w:t xml:space="preserve">Some </w:t>
      </w:r>
      <w:r w:rsidR="00117776">
        <w:t xml:space="preserve">functionality of Open LTFS require operations on </w:t>
      </w:r>
      <w:r w:rsidR="000B5C49">
        <w:t>LTFS LE</w:t>
      </w:r>
      <w:r w:rsidR="00117776">
        <w:t>. There are operations invoked by the user like:</w:t>
      </w:r>
    </w:p>
    <w:p w14:paraId="7AC16773" w14:textId="77777777" w:rsidR="007C6CC5" w:rsidRDefault="007C6CC5" w:rsidP="003D0DC9">
      <w:pPr>
        <w:keepNext/>
        <w:ind w:firstLine="0"/>
      </w:pPr>
    </w:p>
    <w:p w14:paraId="7686F4E9" w14:textId="3EA924E1" w:rsidR="007C6CC5" w:rsidRDefault="007C6CC5" w:rsidP="00D23BE7">
      <w:pPr>
        <w:pStyle w:val="ListParagraph"/>
        <w:keepNext/>
        <w:numPr>
          <w:ilvl w:val="0"/>
          <w:numId w:val="32"/>
        </w:numPr>
      </w:pPr>
      <w:r>
        <w:t>to format a tape</w:t>
      </w:r>
      <w:r w:rsidR="00117776">
        <w:t xml:space="preserve"> or</w:t>
      </w:r>
    </w:p>
    <w:p w14:paraId="303850A9" w14:textId="04AC38C9" w:rsidR="007C6CC5" w:rsidRDefault="007C6CC5" w:rsidP="00D23BE7">
      <w:pPr>
        <w:pStyle w:val="ListParagraph"/>
        <w:keepNext/>
        <w:numPr>
          <w:ilvl w:val="0"/>
          <w:numId w:val="32"/>
        </w:numPr>
      </w:pPr>
      <w:r>
        <w:t>to check a tape</w:t>
      </w:r>
    </w:p>
    <w:p w14:paraId="7A00ABBF" w14:textId="6BED10E2" w:rsidR="00662C4B" w:rsidRPr="00C1341F" w:rsidRDefault="00662C4B" w:rsidP="00D23BE7">
      <w:pPr>
        <w:pStyle w:val="ListParagraph"/>
        <w:keepNext/>
        <w:numPr>
          <w:ilvl w:val="0"/>
          <w:numId w:val="32"/>
        </w:numPr>
        <w:rPr>
          <w:highlight w:val="yellow"/>
        </w:rPr>
      </w:pPr>
      <w:r w:rsidRPr="00C1341F">
        <w:rPr>
          <w:highlight w:val="yellow"/>
        </w:rPr>
        <w:t>etc</w:t>
      </w:r>
      <w:r w:rsidR="00FC3D8C" w:rsidRPr="00C1341F">
        <w:rPr>
          <w:highlight w:val="yellow"/>
        </w:rPr>
        <w:t>.</w:t>
      </w:r>
    </w:p>
    <w:p w14:paraId="3E094516" w14:textId="77777777" w:rsidR="007C6CC5" w:rsidRDefault="007C6CC5" w:rsidP="007C6CC5">
      <w:pPr>
        <w:keepNext/>
        <w:ind w:left="360" w:firstLine="0"/>
      </w:pPr>
    </w:p>
    <w:p w14:paraId="3A6001F5" w14:textId="2DA1FCEA" w:rsidR="00117776" w:rsidRDefault="00117776" w:rsidP="00117776">
      <w:pPr>
        <w:keepNext/>
        <w:ind w:firstLine="0"/>
      </w:pPr>
      <w:r>
        <w:t xml:space="preserve">that are passed to </w:t>
      </w:r>
      <w:r w:rsidR="00270AC0">
        <w:t xml:space="preserve">the </w:t>
      </w:r>
      <w:r w:rsidR="000B5C49">
        <w:t>LTFS LE</w:t>
      </w:r>
      <w:r w:rsidR="00270AC0">
        <w:t xml:space="preserve"> layer</w:t>
      </w:r>
      <w:r>
        <w:t xml:space="preserve">. There are other functions used internally that also require activity on the </w:t>
      </w:r>
      <w:r w:rsidR="000B5C49">
        <w:t>LTFS LE</w:t>
      </w:r>
      <w:r>
        <w:t xml:space="preserve"> side like mounting</w:t>
      </w:r>
      <w:r w:rsidR="00345D36">
        <w:t xml:space="preserve">, </w:t>
      </w:r>
      <w:r>
        <w:t>unmounting a tape</w:t>
      </w:r>
      <w:r w:rsidR="00345D36">
        <w:t>, or writing the index</w:t>
      </w:r>
      <w:r w:rsidR="00A010A0">
        <w:t xml:space="preserve">. Formatting a tape </w:t>
      </w:r>
      <w:r>
        <w:t xml:space="preserve">also </w:t>
      </w:r>
      <w:r w:rsidR="00A010A0">
        <w:t xml:space="preserve">is </w:t>
      </w:r>
      <w:r w:rsidR="007D4D79">
        <w:t xml:space="preserve">internally </w:t>
      </w:r>
      <w:r>
        <w:t>necessary</w:t>
      </w:r>
      <w:r w:rsidR="007D4D79">
        <w:t>:</w:t>
      </w:r>
      <w:r>
        <w:t xml:space="preserve"> </w:t>
      </w:r>
      <w:r w:rsidR="00A010A0">
        <w:t>at the end of</w:t>
      </w:r>
      <w:r w:rsidR="00512903">
        <w:t xml:space="preserve"> a</w:t>
      </w:r>
      <w:r>
        <w:t xml:space="preserve"> reclamation</w:t>
      </w:r>
      <w:r w:rsidR="00512903">
        <w:t xml:space="preserve"> operation</w:t>
      </w:r>
      <w:r>
        <w:t>.</w:t>
      </w:r>
    </w:p>
    <w:p w14:paraId="056A4BCA" w14:textId="77777777" w:rsidR="00117776" w:rsidRDefault="00117776" w:rsidP="00117776">
      <w:pPr>
        <w:keepNext/>
        <w:ind w:firstLine="0"/>
      </w:pPr>
    </w:p>
    <w:p w14:paraId="0B0BB1F9" w14:textId="36399E52" w:rsidR="00117776" w:rsidRDefault="00117776" w:rsidP="00117776">
      <w:pPr>
        <w:keepNext/>
        <w:ind w:firstLine="0"/>
      </w:pPr>
      <w:r>
        <w:t xml:space="preserve">To determine the tape and drive inventory </w:t>
      </w:r>
      <w:r w:rsidR="000B5C49">
        <w:t>LTFS LE</w:t>
      </w:r>
      <w:r>
        <w:t xml:space="preserve"> functionality also is required.</w:t>
      </w:r>
    </w:p>
    <w:p w14:paraId="5AB764DD" w14:textId="77777777" w:rsidR="00117776" w:rsidRDefault="00117776" w:rsidP="00117776">
      <w:pPr>
        <w:keepNext/>
        <w:ind w:firstLine="0"/>
      </w:pPr>
    </w:p>
    <w:p w14:paraId="08FE9272" w14:textId="2AD7D421" w:rsidR="00117776" w:rsidRDefault="000B5C49" w:rsidP="00117776">
      <w:pPr>
        <w:keepNext/>
        <w:ind w:firstLine="0"/>
      </w:pPr>
      <w:r>
        <w:t>LTFS LE</w:t>
      </w:r>
      <w:r w:rsidR="000748B5">
        <w:t xml:space="preserve"> provides four</w:t>
      </w:r>
      <w:r w:rsidR="00345D36">
        <w:t xml:space="preserve"> ways of </w:t>
      </w:r>
      <w:r w:rsidR="000748B5">
        <w:t>interaction</w:t>
      </w:r>
      <w:r w:rsidR="00345D36">
        <w:t>:</w:t>
      </w:r>
    </w:p>
    <w:p w14:paraId="0C3C18F5" w14:textId="77777777" w:rsidR="00345D36" w:rsidRDefault="00345D36" w:rsidP="00117776">
      <w:pPr>
        <w:keepNext/>
        <w:ind w:firstLine="0"/>
      </w:pPr>
    </w:p>
    <w:p w14:paraId="35E8D580" w14:textId="3A706C82" w:rsidR="00345D36" w:rsidRDefault="00345D36" w:rsidP="008A5B0B">
      <w:pPr>
        <w:pStyle w:val="ListParagraph"/>
        <w:keepNext/>
        <w:numPr>
          <w:ilvl w:val="0"/>
          <w:numId w:val="11"/>
        </w:numPr>
      </w:pPr>
      <w:r>
        <w:t xml:space="preserve">Formatting and checking of a tape can </w:t>
      </w:r>
      <w:r w:rsidR="00512903">
        <w:t xml:space="preserve">only </w:t>
      </w:r>
      <w:r>
        <w:t xml:space="preserve">be performed by an </w:t>
      </w:r>
      <w:r w:rsidRPr="008B79B2">
        <w:rPr>
          <w:b/>
        </w:rPr>
        <w:t>external command</w:t>
      </w:r>
      <w:r>
        <w:t>.</w:t>
      </w:r>
    </w:p>
    <w:p w14:paraId="31A1D407" w14:textId="5AC01003" w:rsidR="00345D36" w:rsidRDefault="00345D36" w:rsidP="008A5B0B">
      <w:pPr>
        <w:pStyle w:val="ListParagraph"/>
        <w:keepNext/>
        <w:numPr>
          <w:ilvl w:val="0"/>
          <w:numId w:val="11"/>
        </w:numPr>
      </w:pPr>
      <w:r>
        <w:t xml:space="preserve">The </w:t>
      </w:r>
      <w:r w:rsidR="000B5C49">
        <w:t>LTFS LE</w:t>
      </w:r>
      <w:r>
        <w:t xml:space="preserve"> inventory can be obtained by using the so called </w:t>
      </w:r>
      <w:r w:rsidRPr="008A12AA">
        <w:rPr>
          <w:b/>
        </w:rPr>
        <w:t>Out Of Band protocol</w:t>
      </w:r>
      <w:r>
        <w:t xml:space="preserve"> to talk to the </w:t>
      </w:r>
      <w:r w:rsidR="000B5C49">
        <w:t>LTFS LE</w:t>
      </w:r>
      <w:r>
        <w:t xml:space="preserve"> daemon.</w:t>
      </w:r>
      <w:r w:rsidR="007B1EA7">
        <w:t xml:space="preserve"> To mount and unmount a tape the Out Of Band protocol also is used.</w:t>
      </w:r>
      <w:r>
        <w:t xml:space="preserve"> </w:t>
      </w:r>
    </w:p>
    <w:p w14:paraId="3AB3904C" w14:textId="681F46CF" w:rsidR="00345D36" w:rsidRDefault="00512903" w:rsidP="008A5B0B">
      <w:pPr>
        <w:pStyle w:val="ListParagraph"/>
        <w:keepNext/>
        <w:numPr>
          <w:ilvl w:val="0"/>
          <w:numId w:val="11"/>
        </w:numPr>
      </w:pPr>
      <w:r>
        <w:t>For writing</w:t>
      </w:r>
      <w:r w:rsidR="00345D36">
        <w:t xml:space="preserve"> the </w:t>
      </w:r>
      <w:r>
        <w:t xml:space="preserve">tape </w:t>
      </w:r>
      <w:r w:rsidR="00345D36">
        <w:t xml:space="preserve">index </w:t>
      </w:r>
      <w:r w:rsidR="002B4E75">
        <w:t xml:space="preserve">a specific </w:t>
      </w:r>
      <w:r w:rsidR="002B4E75" w:rsidRPr="00113713">
        <w:rPr>
          <w:b/>
        </w:rPr>
        <w:t>Extended Attribute</w:t>
      </w:r>
      <w:r w:rsidR="002B4E75">
        <w:t xml:space="preserve"> of the tape directory within </w:t>
      </w:r>
      <w:r w:rsidR="000B5C49">
        <w:t>LTFS LE</w:t>
      </w:r>
      <w:r w:rsidR="002B4E75">
        <w:t xml:space="preserve"> is necessary to set.</w:t>
      </w:r>
    </w:p>
    <w:p w14:paraId="4328B9CB" w14:textId="76191242" w:rsidR="000748B5" w:rsidRDefault="000748B5" w:rsidP="008A5B0B">
      <w:pPr>
        <w:pStyle w:val="ListParagraph"/>
        <w:keepNext/>
        <w:numPr>
          <w:ilvl w:val="0"/>
          <w:numId w:val="11"/>
        </w:numPr>
      </w:pPr>
      <w:r>
        <w:t xml:space="preserve">The use </w:t>
      </w:r>
      <w:r w:rsidR="00211230">
        <w:t xml:space="preserve">of </w:t>
      </w:r>
      <w:r>
        <w:t xml:space="preserve">the </w:t>
      </w:r>
      <w:r w:rsidRPr="007F21F8">
        <w:rPr>
          <w:b/>
        </w:rPr>
        <w:t>POSIX API</w:t>
      </w:r>
      <w:r>
        <w:t xml:space="preserve"> for file system operations.</w:t>
      </w:r>
    </w:p>
    <w:p w14:paraId="650BD0CF" w14:textId="52F112C7" w:rsidR="00117776" w:rsidRDefault="00117776" w:rsidP="00117776">
      <w:pPr>
        <w:keepNext/>
        <w:ind w:firstLine="0"/>
      </w:pPr>
      <w:r>
        <w:t xml:space="preserve"> </w:t>
      </w:r>
    </w:p>
    <w:p w14:paraId="5ACED6AA" w14:textId="5B4A9760" w:rsidR="00AC1B9A" w:rsidRDefault="000B5C49" w:rsidP="00114909">
      <w:pPr>
        <w:keepNext/>
        <w:ind w:firstLine="0"/>
        <w:rPr>
          <w:highlight w:val="yellow"/>
        </w:rPr>
      </w:pPr>
      <w:r>
        <w:rPr>
          <w:highlight w:val="yellow"/>
        </w:rPr>
        <w:t>LTFS LE</w:t>
      </w:r>
      <w:r w:rsidR="000748B5" w:rsidRPr="00C827B8">
        <w:rPr>
          <w:highlight w:val="yellow"/>
        </w:rPr>
        <w:t xml:space="preserve"> provides </w:t>
      </w:r>
      <w:r w:rsidR="0069382F">
        <w:rPr>
          <w:highlight w:val="yellow"/>
        </w:rPr>
        <w:t xml:space="preserve">much </w:t>
      </w:r>
      <w:r w:rsidR="000748B5" w:rsidRPr="00C827B8">
        <w:rPr>
          <w:highlight w:val="yellow"/>
        </w:rPr>
        <w:t xml:space="preserve">more </w:t>
      </w:r>
      <w:r w:rsidR="0069382F">
        <w:rPr>
          <w:highlight w:val="yellow"/>
        </w:rPr>
        <w:t>functionality compared</w:t>
      </w:r>
      <w:r w:rsidR="00AE17D6" w:rsidRPr="00C827B8">
        <w:rPr>
          <w:highlight w:val="yellow"/>
        </w:rPr>
        <w:t xml:space="preserve"> to that what</w:t>
      </w:r>
      <w:r w:rsidR="0069382F">
        <w:rPr>
          <w:highlight w:val="yellow"/>
        </w:rPr>
        <w:t xml:space="preserve"> here</w:t>
      </w:r>
      <w:r w:rsidR="00AE17D6" w:rsidRPr="00C827B8">
        <w:rPr>
          <w:highlight w:val="yellow"/>
        </w:rPr>
        <w:t xml:space="preserve"> </w:t>
      </w:r>
      <w:r w:rsidR="007F21F8">
        <w:rPr>
          <w:highlight w:val="yellow"/>
        </w:rPr>
        <w:t>has been</w:t>
      </w:r>
      <w:r w:rsidR="00AE17D6" w:rsidRPr="00C827B8">
        <w:rPr>
          <w:highlight w:val="yellow"/>
        </w:rPr>
        <w:t xml:space="preserve"> specified </w:t>
      </w:r>
      <w:r w:rsidR="007F21F8">
        <w:rPr>
          <w:highlight w:val="yellow"/>
        </w:rPr>
        <w:t xml:space="preserve">so far </w:t>
      </w:r>
      <w:r w:rsidR="0069382F">
        <w:rPr>
          <w:highlight w:val="yellow"/>
        </w:rPr>
        <w:t>to be</w:t>
      </w:r>
      <w:r w:rsidR="00AE17D6" w:rsidRPr="00C827B8">
        <w:rPr>
          <w:highlight w:val="yellow"/>
        </w:rPr>
        <w:t xml:space="preserve"> used in Open LTFS. </w:t>
      </w:r>
      <w:r w:rsidR="0069382F">
        <w:rPr>
          <w:highlight w:val="yellow"/>
        </w:rPr>
        <w:t>Additional</w:t>
      </w:r>
      <w:r w:rsidR="00C827B8" w:rsidRPr="00C827B8">
        <w:rPr>
          <w:highlight w:val="yellow"/>
        </w:rPr>
        <w:t xml:space="preserve"> </w:t>
      </w:r>
      <w:r w:rsidR="00C827B8" w:rsidRPr="0069382F">
        <w:rPr>
          <w:highlight w:val="yellow"/>
        </w:rPr>
        <w:t xml:space="preserve">functionality </w:t>
      </w:r>
      <w:r w:rsidR="00AF1AEE">
        <w:rPr>
          <w:highlight w:val="yellow"/>
        </w:rPr>
        <w:t>might</w:t>
      </w:r>
      <w:r w:rsidR="0069382F" w:rsidRPr="0069382F">
        <w:rPr>
          <w:highlight w:val="yellow"/>
        </w:rPr>
        <w:t xml:space="preserve"> be required.</w:t>
      </w:r>
    </w:p>
    <w:p w14:paraId="53CA9871" w14:textId="77777777" w:rsidR="00AC1B9A" w:rsidRDefault="00AC1B9A">
      <w:pPr>
        <w:rPr>
          <w:highlight w:val="yellow"/>
        </w:rPr>
      </w:pPr>
      <w:r>
        <w:rPr>
          <w:highlight w:val="yellow"/>
        </w:rPr>
        <w:br w:type="page"/>
      </w:r>
    </w:p>
    <w:p w14:paraId="4C0E30C4" w14:textId="410D3675" w:rsidR="00044466" w:rsidRDefault="00C827B8" w:rsidP="008A5B0B">
      <w:pPr>
        <w:pStyle w:val="Heading1"/>
        <w:numPr>
          <w:ilvl w:val="2"/>
          <w:numId w:val="4"/>
        </w:numPr>
      </w:pPr>
      <w:r>
        <w:lastRenderedPageBreak/>
        <w:t>API + connector</w:t>
      </w:r>
    </w:p>
    <w:p w14:paraId="5771B674" w14:textId="77777777" w:rsidR="00044466" w:rsidRDefault="00044466" w:rsidP="00114909">
      <w:pPr>
        <w:keepNext/>
        <w:ind w:firstLine="0"/>
      </w:pPr>
    </w:p>
    <w:p w14:paraId="043FBE5B" w14:textId="5BF83B05" w:rsidR="00C827B8" w:rsidRDefault="00C827B8" w:rsidP="00114909">
      <w:pPr>
        <w:keepNext/>
        <w:ind w:firstLine="0"/>
      </w:pPr>
      <w:r>
        <w:t xml:space="preserve">Until now there is no final decision which technology to use to implement the HSM </w:t>
      </w:r>
      <w:r w:rsidR="00370CBF">
        <w:t>(</w:t>
      </w:r>
      <w:r w:rsidR="00370CBF" w:rsidRPr="00370CBF">
        <w:t>hierarchical storage management</w:t>
      </w:r>
      <w:r w:rsidR="00370CBF">
        <w:t xml:space="preserve">) </w:t>
      </w:r>
      <w:r>
        <w:t>functionality. As for now there are two methods available:</w:t>
      </w:r>
    </w:p>
    <w:p w14:paraId="62E13466" w14:textId="77777777" w:rsidR="00C827B8" w:rsidRDefault="00C827B8" w:rsidP="00114909">
      <w:pPr>
        <w:keepNext/>
        <w:ind w:firstLine="0"/>
      </w:pPr>
    </w:p>
    <w:p w14:paraId="3EB2F63E" w14:textId="659C02D9" w:rsidR="00C827B8" w:rsidRDefault="00C827B8" w:rsidP="008A5B0B">
      <w:pPr>
        <w:pStyle w:val="ListParagraph"/>
        <w:keepNext/>
        <w:numPr>
          <w:ilvl w:val="0"/>
          <w:numId w:val="12"/>
        </w:numPr>
      </w:pPr>
      <w:r>
        <w:t>the DMAPI (</w:t>
      </w:r>
      <w:r w:rsidR="00956F21" w:rsidRPr="00956F21">
        <w:t>Data Storage Management (XDSM) API</w:t>
      </w:r>
      <w:r>
        <w:t>) interface for the XFS file system type</w:t>
      </w:r>
      <w:r w:rsidR="00956F21">
        <w:t>.</w:t>
      </w:r>
    </w:p>
    <w:p w14:paraId="4DF799BF" w14:textId="579E1697" w:rsidR="00956F21" w:rsidRDefault="00956F21" w:rsidP="008A5B0B">
      <w:pPr>
        <w:pStyle w:val="ListParagraph"/>
        <w:keepNext/>
        <w:numPr>
          <w:ilvl w:val="0"/>
          <w:numId w:val="12"/>
        </w:numPr>
      </w:pPr>
      <w:r>
        <w:t xml:space="preserve">a FUSE file system layer developed by the German company </w:t>
      </w:r>
      <w:r w:rsidRPr="00956F21">
        <w:t>BDT Media Automation GmbH</w:t>
      </w:r>
      <w:r>
        <w:t xml:space="preserve">. This software is </w:t>
      </w:r>
      <w:r w:rsidR="007F21F8">
        <w:t xml:space="preserve">already </w:t>
      </w:r>
      <w:r>
        <w:t xml:space="preserve">available </w:t>
      </w:r>
      <w:r w:rsidR="00BA15E1">
        <w:t>according</w:t>
      </w:r>
      <w:r>
        <w:t xml:space="preserve"> an open source license.</w:t>
      </w:r>
    </w:p>
    <w:p w14:paraId="5613550F" w14:textId="77777777" w:rsidR="00C827B8" w:rsidRDefault="00C827B8" w:rsidP="00114909">
      <w:pPr>
        <w:keepNext/>
        <w:ind w:firstLine="0"/>
      </w:pPr>
    </w:p>
    <w:p w14:paraId="40716585" w14:textId="5EA24CBC" w:rsidR="00044466" w:rsidRDefault="00B5171D" w:rsidP="00114909">
      <w:pPr>
        <w:keepNext/>
        <w:ind w:firstLine="0"/>
      </w:pPr>
      <w:r>
        <w:t xml:space="preserve">To </w:t>
      </w:r>
      <w:r w:rsidR="00370CBF">
        <w:t>be able to support different technologies HSM functionality is encapsulated by an API. This API provides the following:</w:t>
      </w:r>
    </w:p>
    <w:p w14:paraId="719B9F0C" w14:textId="77777777" w:rsidR="00370CBF" w:rsidRDefault="00370CBF" w:rsidP="00114909">
      <w:pPr>
        <w:keepNext/>
        <w:ind w:firstLine="0"/>
      </w:pPr>
    </w:p>
    <w:p w14:paraId="5A1B3BF5" w14:textId="43AA2B57" w:rsidR="00370CBF" w:rsidRDefault="009B48AF" w:rsidP="008A5B0B">
      <w:pPr>
        <w:pStyle w:val="ListParagraph"/>
        <w:keepNext/>
        <w:numPr>
          <w:ilvl w:val="0"/>
          <w:numId w:val="13"/>
        </w:numPr>
      </w:pPr>
      <w:r>
        <w:t>pre</w:t>
      </w:r>
      <w:r w:rsidR="00370CBF">
        <w:t>migration of a file</w:t>
      </w:r>
    </w:p>
    <w:p w14:paraId="3B670158" w14:textId="0C8B6930" w:rsidR="00370CBF" w:rsidRDefault="00370CBF" w:rsidP="008A5B0B">
      <w:pPr>
        <w:pStyle w:val="ListParagraph"/>
        <w:keepNext/>
        <w:numPr>
          <w:ilvl w:val="0"/>
          <w:numId w:val="13"/>
        </w:numPr>
      </w:pPr>
      <w:r>
        <w:t>recall of a file</w:t>
      </w:r>
    </w:p>
    <w:p w14:paraId="3C244C72" w14:textId="039AD7E8" w:rsidR="00370CBF" w:rsidRDefault="00370CBF" w:rsidP="008A5B0B">
      <w:pPr>
        <w:pStyle w:val="ListParagraph"/>
        <w:keepNext/>
        <w:numPr>
          <w:ilvl w:val="0"/>
          <w:numId w:val="13"/>
        </w:numPr>
      </w:pPr>
      <w:r>
        <w:t>reclamation of a tape</w:t>
      </w:r>
    </w:p>
    <w:p w14:paraId="1E3D1799" w14:textId="14B375E9" w:rsidR="00370CBF" w:rsidRDefault="00370CBF" w:rsidP="008A5B0B">
      <w:pPr>
        <w:pStyle w:val="ListParagraph"/>
        <w:keepNext/>
        <w:numPr>
          <w:ilvl w:val="0"/>
          <w:numId w:val="13"/>
        </w:numPr>
      </w:pPr>
      <w:r>
        <w:t>stubbing of a pre-migrated file</w:t>
      </w:r>
    </w:p>
    <w:p w14:paraId="3EEE012A" w14:textId="24FEB039" w:rsidR="00370CBF" w:rsidRDefault="00370CBF" w:rsidP="008A5B0B">
      <w:pPr>
        <w:pStyle w:val="ListParagraph"/>
        <w:keepNext/>
        <w:numPr>
          <w:ilvl w:val="0"/>
          <w:numId w:val="13"/>
        </w:numPr>
      </w:pPr>
      <w:r>
        <w:t>information about the migration state of a file</w:t>
      </w:r>
    </w:p>
    <w:p w14:paraId="28EE1E00" w14:textId="77777777" w:rsidR="0069382F" w:rsidRDefault="0069382F" w:rsidP="0069382F">
      <w:pPr>
        <w:keepNext/>
        <w:ind w:firstLine="0"/>
      </w:pPr>
    </w:p>
    <w:p w14:paraId="02C279AE" w14:textId="769585A6" w:rsidR="0069382F" w:rsidRDefault="0069382F" w:rsidP="0069382F">
      <w:pPr>
        <w:keepNext/>
        <w:ind w:firstLine="0"/>
      </w:pPr>
      <w:r>
        <w:t>Since this design is</w:t>
      </w:r>
      <w:r w:rsidR="00AF1AEE">
        <w:t xml:space="preserve"> not complete the API might</w:t>
      </w:r>
      <w:r>
        <w:t xml:space="preserve"> be extended.</w:t>
      </w:r>
    </w:p>
    <w:p w14:paraId="70E317F5" w14:textId="77777777" w:rsidR="009B48AF" w:rsidRDefault="009B48AF" w:rsidP="0069382F">
      <w:pPr>
        <w:keepNext/>
        <w:ind w:firstLine="0"/>
      </w:pPr>
    </w:p>
    <w:p w14:paraId="236A2576" w14:textId="633075A7" w:rsidR="009B48AF" w:rsidRDefault="009B48AF" w:rsidP="0069382F">
      <w:pPr>
        <w:keepNext/>
        <w:ind w:firstLine="0"/>
      </w:pPr>
      <w:r w:rsidRPr="00A37E9B">
        <w:rPr>
          <w:highlight w:val="yellow"/>
        </w:rPr>
        <w:t>A further question that came up was on which level this API should be provided. The current proposal is on a quite high level</w:t>
      </w:r>
      <w:r w:rsidR="00D5124C">
        <w:rPr>
          <w:highlight w:val="yellow"/>
        </w:rPr>
        <w:t xml:space="preserve"> (premigration of a file, recall of a file, …)</w:t>
      </w:r>
      <w:r w:rsidRPr="00A37E9B">
        <w:rPr>
          <w:highlight w:val="yellow"/>
        </w:rPr>
        <w:t xml:space="preserve">. There are also other possibilities </w:t>
      </w:r>
      <w:r w:rsidR="00D5124C">
        <w:rPr>
          <w:highlight w:val="yellow"/>
        </w:rPr>
        <w:t xml:space="preserve">to do have the API on a lower level like to provide a function </w:t>
      </w:r>
      <w:r w:rsidRPr="00A37E9B">
        <w:rPr>
          <w:highlight w:val="yellow"/>
        </w:rPr>
        <w:t xml:space="preserve">for reading from disk that cover the different two technologies: i.e. cover the dm_read_invis() DMAPI call and its corresponding FUSE part. Providing an API on a lower level would </w:t>
      </w:r>
      <w:r w:rsidR="00D5124C">
        <w:rPr>
          <w:highlight w:val="yellow"/>
        </w:rPr>
        <w:t xml:space="preserve">probably </w:t>
      </w:r>
      <w:r w:rsidRPr="00A37E9B">
        <w:rPr>
          <w:highlight w:val="yellow"/>
        </w:rPr>
        <w:t xml:space="preserve">lead to more common code. </w:t>
      </w:r>
      <w:r w:rsidR="00D5124C">
        <w:rPr>
          <w:highlight w:val="yellow"/>
        </w:rPr>
        <w:t>E.g. i</w:t>
      </w:r>
      <w:r w:rsidRPr="00A37E9B">
        <w:rPr>
          <w:highlight w:val="yellow"/>
        </w:rPr>
        <w:t>f the call reading from disk is covered by an API the remai</w:t>
      </w:r>
      <w:r w:rsidR="00FC3E0D" w:rsidRPr="00A37E9B">
        <w:rPr>
          <w:highlight w:val="yellow"/>
        </w:rPr>
        <w:t>ning code like performing this read calls within a loop and writing the data to ta</w:t>
      </w:r>
      <w:r w:rsidR="00D5124C">
        <w:rPr>
          <w:highlight w:val="yellow"/>
        </w:rPr>
        <w:t>pe could be performed commonly.</w:t>
      </w:r>
      <w:r w:rsidRPr="00A37E9B">
        <w:rPr>
          <w:highlight w:val="yellow"/>
        </w:rPr>
        <w:t xml:space="preserve"> </w:t>
      </w:r>
      <w:r w:rsidR="00FC3E0D" w:rsidRPr="00A37E9B">
        <w:rPr>
          <w:highlight w:val="yellow"/>
        </w:rPr>
        <w:t xml:space="preserve">If the whole premigration code is done via API some parts of the code have to be performed in the same way for the two version of the premigration code. </w:t>
      </w:r>
      <w:r w:rsidR="00D5124C">
        <w:rPr>
          <w:highlight w:val="yellow"/>
        </w:rPr>
        <w:t xml:space="preserve">A decision on the right level to use depends very much on the similarity of the two technologies. </w:t>
      </w:r>
      <w:r w:rsidR="00FC3E0D" w:rsidRPr="00A37E9B">
        <w:rPr>
          <w:highlight w:val="yellow"/>
        </w:rPr>
        <w:t xml:space="preserve">If e.g. the </w:t>
      </w:r>
      <w:r w:rsidR="00D5124C">
        <w:rPr>
          <w:highlight w:val="yellow"/>
        </w:rPr>
        <w:t xml:space="preserve">whole </w:t>
      </w:r>
      <w:r w:rsidR="00FC3E0D" w:rsidRPr="00A37E9B">
        <w:rPr>
          <w:highlight w:val="yellow"/>
        </w:rPr>
        <w:t>copy process from disk to tape is very different an API at a low level cannot be used. Since our knowledge regarding the current FUSE BDT solution is very limited we will start on some high level function like listed above.</w:t>
      </w:r>
    </w:p>
    <w:p w14:paraId="5E0468B8" w14:textId="77777777" w:rsidR="00712108" w:rsidRDefault="00712108" w:rsidP="0069382F">
      <w:pPr>
        <w:keepNext/>
        <w:ind w:firstLine="0"/>
      </w:pPr>
    </w:p>
    <w:p w14:paraId="7572F924" w14:textId="0C7B0764" w:rsidR="00AC1B9A" w:rsidRDefault="00712108" w:rsidP="0069382F">
      <w:pPr>
        <w:keepNext/>
        <w:ind w:firstLine="0"/>
        <w:rPr>
          <w:highlight w:val="yellow"/>
        </w:rPr>
      </w:pPr>
      <w:commentRangeStart w:id="607"/>
      <w:r w:rsidRPr="00A37E9B">
        <w:rPr>
          <w:highlight w:val="yellow"/>
        </w:rPr>
        <w:t>Beside reclamation</w:t>
      </w:r>
      <w:ins w:id="608" w:author="Slavisa Sarafijanovic" w:date="2016-08-09T12:39:00Z">
        <w:r w:rsidR="00174D0C">
          <w:rPr>
            <w:highlight w:val="yellow"/>
          </w:rPr>
          <w:t>, formatting and checking tape</w:t>
        </w:r>
      </w:ins>
      <w:r w:rsidRPr="00A37E9B">
        <w:rPr>
          <w:highlight w:val="yellow"/>
        </w:rPr>
        <w:t xml:space="preserve"> the other functions are on file level. The level of reclamation needs to be investigated (e.g. tape vs. file).</w:t>
      </w:r>
      <w:commentRangeEnd w:id="607"/>
      <w:r w:rsidR="00B24CE1">
        <w:rPr>
          <w:rStyle w:val="CommentReference"/>
        </w:rPr>
        <w:commentReference w:id="607"/>
      </w:r>
    </w:p>
    <w:p w14:paraId="1499A35B" w14:textId="77777777" w:rsidR="00AC1B9A" w:rsidRDefault="00AC1B9A">
      <w:pPr>
        <w:rPr>
          <w:highlight w:val="yellow"/>
        </w:rPr>
      </w:pPr>
      <w:r>
        <w:rPr>
          <w:highlight w:val="yellow"/>
        </w:rPr>
        <w:br w:type="page"/>
      </w:r>
    </w:p>
    <w:p w14:paraId="2DE2C482" w14:textId="6F998AA3" w:rsidR="00370CBF" w:rsidRDefault="00370CBF" w:rsidP="008A5B0B">
      <w:pPr>
        <w:pStyle w:val="Heading1"/>
        <w:numPr>
          <w:ilvl w:val="2"/>
          <w:numId w:val="4"/>
        </w:numPr>
      </w:pPr>
      <w:r>
        <w:lastRenderedPageBreak/>
        <w:t>DMAPI</w:t>
      </w:r>
    </w:p>
    <w:p w14:paraId="59506FF0" w14:textId="77777777" w:rsidR="00044466" w:rsidRDefault="00044466" w:rsidP="00114909">
      <w:pPr>
        <w:keepNext/>
        <w:ind w:firstLine="0"/>
      </w:pPr>
    </w:p>
    <w:p w14:paraId="48C6F6CF" w14:textId="1B7810C8" w:rsidR="00A677FF" w:rsidRDefault="00370CBF" w:rsidP="0048419B">
      <w:pPr>
        <w:keepNext/>
        <w:ind w:firstLine="0"/>
      </w:pPr>
      <w:r>
        <w:t>The DMAPI of for the XFS file system type (as well as for others) provides an interface to implement HSM software.</w:t>
      </w:r>
      <w:r w:rsidR="009D0F55">
        <w:t xml:space="preserve"> </w:t>
      </w:r>
    </w:p>
    <w:p w14:paraId="0E1F436C" w14:textId="77777777" w:rsidR="00673D4A" w:rsidRDefault="00673D4A" w:rsidP="00114909">
      <w:pPr>
        <w:keepNext/>
        <w:ind w:firstLine="0"/>
      </w:pPr>
    </w:p>
    <w:p w14:paraId="606A373C" w14:textId="5E70C8DF" w:rsidR="00673D4A" w:rsidRDefault="00673D4A" w:rsidP="00114909">
      <w:pPr>
        <w:keepNext/>
        <w:ind w:firstLine="0"/>
      </w:pPr>
      <w:r>
        <w:t xml:space="preserve">The following chart shows how </w:t>
      </w:r>
      <w:r w:rsidR="00493C99">
        <w:t>migration works regarding DMAPI implementation:</w:t>
      </w:r>
    </w:p>
    <w:p w14:paraId="0AF7C5ED" w14:textId="77777777" w:rsidR="00493C99" w:rsidRDefault="00493C99" w:rsidP="00114909">
      <w:pPr>
        <w:keepNext/>
        <w:ind w:firstLine="0"/>
      </w:pPr>
    </w:p>
    <w:p w14:paraId="27D7008F" w14:textId="5DC8A322" w:rsidR="00493C99" w:rsidRDefault="00FA4111" w:rsidP="00114909">
      <w:pPr>
        <w:keepNext/>
        <w:ind w:firstLine="0"/>
      </w:pPr>
      <w:r w:rsidRPr="00FA4111">
        <w:rPr>
          <w:noProof/>
        </w:rPr>
        <w:drawing>
          <wp:inline distT="0" distB="0" distL="0" distR="0" wp14:anchorId="752749DB" wp14:editId="03FE273D">
            <wp:extent cx="5756910" cy="3282950"/>
            <wp:effectExtent l="0" t="0" r="889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56910" cy="3282950"/>
                    </a:xfrm>
                    <a:prstGeom prst="rect">
                      <a:avLst/>
                    </a:prstGeom>
                  </pic:spPr>
                </pic:pic>
              </a:graphicData>
            </a:graphic>
          </wp:inline>
        </w:drawing>
      </w:r>
    </w:p>
    <w:p w14:paraId="0CF3678B" w14:textId="77777777" w:rsidR="00A677FF" w:rsidRDefault="00A677FF" w:rsidP="00114909">
      <w:pPr>
        <w:keepNext/>
        <w:ind w:firstLine="0"/>
      </w:pPr>
    </w:p>
    <w:p w14:paraId="3C811102" w14:textId="46F331D4" w:rsidR="00C50049" w:rsidRDefault="00371BE6" w:rsidP="00114909">
      <w:pPr>
        <w:keepNext/>
        <w:ind w:firstLine="0"/>
      </w:pPr>
      <w:r>
        <w:t xml:space="preserve">During a migration data is copied to tape and thereafter the space of file data is reclaimed. All these operations happen below the </w:t>
      </w:r>
      <w:r w:rsidR="00C50049">
        <w:t xml:space="preserve">virtual file system layer. The </w:t>
      </w:r>
      <w:r w:rsidR="006450DE">
        <w:t xml:space="preserve">POSIX </w:t>
      </w:r>
      <w:r w:rsidR="00C50049">
        <w:t>file system interfaces still show the same file size</w:t>
      </w:r>
      <w:r w:rsidR="0048419B">
        <w:t xml:space="preserve"> after migration</w:t>
      </w:r>
      <w:r w:rsidR="00C50049">
        <w:t>. If a migrated file is accessed Open LTFS is notified by the DMAPI event system and corresponding read, write, or truncate call</w:t>
      </w:r>
      <w:r w:rsidR="00330DCB">
        <w:t xml:space="preserve">s within a corresponding user space </w:t>
      </w:r>
      <w:commentRangeStart w:id="609"/>
      <w:r w:rsidR="00330DCB">
        <w:t>application</w:t>
      </w:r>
      <w:r w:rsidR="00C50049">
        <w:t xml:space="preserve"> that initiated </w:t>
      </w:r>
      <w:r w:rsidR="00330DCB">
        <w:t>the</w:t>
      </w:r>
      <w:r w:rsidR="00C50049">
        <w:t xml:space="preserve"> recall are blocked until the data is back on disk.  </w:t>
      </w:r>
      <w:commentRangeEnd w:id="609"/>
      <w:r w:rsidR="0042245D">
        <w:rPr>
          <w:rStyle w:val="CommentReference"/>
        </w:rPr>
        <w:commentReference w:id="609"/>
      </w:r>
    </w:p>
    <w:p w14:paraId="68289023" w14:textId="77777777" w:rsidR="0048419B" w:rsidRDefault="0048419B" w:rsidP="00114909">
      <w:pPr>
        <w:keepNext/>
        <w:ind w:firstLine="0"/>
      </w:pPr>
    </w:p>
    <w:p w14:paraId="4C118E60" w14:textId="02BA0E48" w:rsidR="0048419B" w:rsidRDefault="0048419B" w:rsidP="0048419B">
      <w:pPr>
        <w:keepNext/>
        <w:ind w:firstLine="0"/>
      </w:pPr>
      <w:r>
        <w:t xml:space="preserve">There are two components of the DMAPI that need a proper cleanup since those are persistent </w:t>
      </w:r>
      <w:del w:id="610" w:author="Slavisa Sarafijanovic" w:date="2016-08-09T11:09:00Z">
        <w:r w:rsidDel="0042245D">
          <w:delText xml:space="preserve">according </w:delText>
        </w:r>
      </w:del>
      <w:ins w:id="611" w:author="Slavisa Sarafijanovic" w:date="2016-08-09T11:09:00Z">
        <w:r w:rsidR="0042245D">
          <w:t xml:space="preserve">after </w:t>
        </w:r>
      </w:ins>
      <w:r>
        <w:t>DMAPI program termination without doing such a cleanup.</w:t>
      </w:r>
    </w:p>
    <w:p w14:paraId="588FDE67" w14:textId="77777777" w:rsidR="0048419B" w:rsidRDefault="0048419B" w:rsidP="0048419B">
      <w:pPr>
        <w:keepNext/>
        <w:ind w:firstLine="0"/>
      </w:pPr>
    </w:p>
    <w:p w14:paraId="2253F3FB" w14:textId="77777777" w:rsidR="0048419B" w:rsidRDefault="0048419B" w:rsidP="0048419B">
      <w:pPr>
        <w:pStyle w:val="ListParagraph"/>
        <w:keepNext/>
        <w:numPr>
          <w:ilvl w:val="0"/>
          <w:numId w:val="14"/>
        </w:numPr>
      </w:pPr>
      <w:r>
        <w:t>If DMAPI sessions do not get destroyed before termination of a corresponding process these will remain until reboot of the system. DMAPI sessions claim system resources. Over the time the system can run out of resources.</w:t>
      </w:r>
    </w:p>
    <w:p w14:paraId="09C3A081" w14:textId="4C1099D7" w:rsidR="0048419B" w:rsidRDefault="0048419B" w:rsidP="0048419B">
      <w:pPr>
        <w:pStyle w:val="ListParagraph"/>
        <w:keepNext/>
        <w:numPr>
          <w:ilvl w:val="0"/>
          <w:numId w:val="14"/>
        </w:numPr>
      </w:pPr>
      <w:r>
        <w:t xml:space="preserve">DMAPI locks (unlike POSIX locks which automatically got removed if a corresponding process terminate) are persistent even </w:t>
      </w:r>
      <w:ins w:id="612" w:author="Slavisa Sarafijanovic" w:date="2016-08-09T11:11:00Z">
        <w:r w:rsidR="0042245D">
          <w:t xml:space="preserve">if </w:t>
        </w:r>
      </w:ins>
      <w:r>
        <w:t>a corresponding process ends without removing this lock. This can lead to inaccessible files until remount of the file system these files are located.</w:t>
      </w:r>
    </w:p>
    <w:p w14:paraId="30F130CF" w14:textId="77777777" w:rsidR="0048419B" w:rsidRDefault="0048419B" w:rsidP="0048419B">
      <w:pPr>
        <w:keepNext/>
        <w:ind w:firstLine="0"/>
      </w:pPr>
    </w:p>
    <w:p w14:paraId="2FEA34AA" w14:textId="77777777" w:rsidR="0048419B" w:rsidRDefault="0048419B" w:rsidP="0048419B">
      <w:pPr>
        <w:keepNext/>
        <w:ind w:firstLine="0"/>
      </w:pPr>
      <w:r>
        <w:t>There does not exist any function within DMAPI that provides support for these two topics. Open LTFS has to implement such cleanup facilities.</w:t>
      </w:r>
    </w:p>
    <w:p w14:paraId="772E737E" w14:textId="77777777" w:rsidR="0048419B" w:rsidRDefault="0048419B" w:rsidP="00114909">
      <w:pPr>
        <w:keepNext/>
        <w:ind w:firstLine="0"/>
      </w:pPr>
    </w:p>
    <w:p w14:paraId="0DDBA57B" w14:textId="77777777" w:rsidR="00C50049" w:rsidRDefault="00C50049">
      <w:r>
        <w:br w:type="page"/>
      </w:r>
    </w:p>
    <w:p w14:paraId="70D80780" w14:textId="47685DE4" w:rsidR="00A677FF" w:rsidRDefault="001F6F29" w:rsidP="008A5B0B">
      <w:pPr>
        <w:pStyle w:val="Heading1"/>
        <w:numPr>
          <w:ilvl w:val="2"/>
          <w:numId w:val="4"/>
        </w:numPr>
      </w:pPr>
      <w:r>
        <w:lastRenderedPageBreak/>
        <w:t>FUSE</w:t>
      </w:r>
    </w:p>
    <w:p w14:paraId="441B0930" w14:textId="77777777" w:rsidR="009D0F55" w:rsidRDefault="009D0F55" w:rsidP="00114909">
      <w:pPr>
        <w:keepNext/>
        <w:ind w:firstLine="0"/>
      </w:pPr>
    </w:p>
    <w:p w14:paraId="1E497053" w14:textId="25658A26" w:rsidR="007D1DD1" w:rsidRDefault="007D1DD1" w:rsidP="00114909">
      <w:pPr>
        <w:keepNext/>
        <w:ind w:firstLine="0"/>
      </w:pPr>
      <w:r>
        <w:t>The BDT FUSE solution implements a virtual file system that aggregates</w:t>
      </w:r>
      <w:r w:rsidR="00C71A45">
        <w:t xml:space="preserve"> a </w:t>
      </w:r>
      <w:r>
        <w:t xml:space="preserve">disk file system </w:t>
      </w:r>
      <w:r w:rsidR="00C71A45">
        <w:t xml:space="preserve">as a cache </w:t>
      </w:r>
      <w:r>
        <w:t xml:space="preserve">and LTFS SE. </w:t>
      </w:r>
      <w:r w:rsidR="00EF02B2">
        <w:t xml:space="preserve">By using a virtual file system an appropriate level can be chosen </w:t>
      </w:r>
      <w:r w:rsidR="00D76D65">
        <w:t xml:space="preserve">about </w:t>
      </w:r>
      <w:r w:rsidR="00EF02B2">
        <w:t xml:space="preserve">how much information is shown </w:t>
      </w:r>
      <w:r w:rsidR="00D76D65">
        <w:t>regarding</w:t>
      </w:r>
      <w:r w:rsidR="00EF02B2">
        <w:t xml:space="preserve"> the underlying storage (disk or tape). Data movement from disk to tape can be performed invisible to the user.</w:t>
      </w:r>
      <w:r w:rsidR="006E1CF2">
        <w:t xml:space="preserve"> </w:t>
      </w:r>
    </w:p>
    <w:p w14:paraId="0266D222" w14:textId="77777777" w:rsidR="007D1DD1" w:rsidRDefault="007D1DD1" w:rsidP="00114909">
      <w:pPr>
        <w:keepNext/>
        <w:ind w:firstLine="0"/>
      </w:pPr>
    </w:p>
    <w:p w14:paraId="037CD3CC" w14:textId="5482E74B" w:rsidR="00B3652B" w:rsidRDefault="00B3652B" w:rsidP="00114909">
      <w:pPr>
        <w:keepNext/>
        <w:ind w:firstLine="0"/>
      </w:pPr>
      <w:r>
        <w:t>The following chart shows how migration works regarding BDT FUSE implementation:</w:t>
      </w:r>
    </w:p>
    <w:p w14:paraId="7671AA62" w14:textId="1575D499" w:rsidR="00B3652B" w:rsidRDefault="00FA4111" w:rsidP="00114909">
      <w:pPr>
        <w:keepNext/>
        <w:ind w:firstLine="0"/>
      </w:pPr>
      <w:r w:rsidRPr="00FA4111">
        <w:rPr>
          <w:noProof/>
        </w:rPr>
        <w:drawing>
          <wp:inline distT="0" distB="0" distL="0" distR="0" wp14:anchorId="6469ADF9" wp14:editId="422135DB">
            <wp:extent cx="5756910" cy="3275965"/>
            <wp:effectExtent l="0" t="0" r="8890" b="635"/>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56910" cy="3275965"/>
                    </a:xfrm>
                    <a:prstGeom prst="rect">
                      <a:avLst/>
                    </a:prstGeom>
                  </pic:spPr>
                </pic:pic>
              </a:graphicData>
            </a:graphic>
          </wp:inline>
        </w:drawing>
      </w:r>
    </w:p>
    <w:p w14:paraId="111809D6" w14:textId="77777777" w:rsidR="00A44C73" w:rsidRDefault="00A44C73" w:rsidP="00114909">
      <w:pPr>
        <w:keepNext/>
        <w:ind w:firstLine="0"/>
      </w:pPr>
    </w:p>
    <w:p w14:paraId="4AD54E80" w14:textId="0DEC5050" w:rsidR="00702DC0" w:rsidRDefault="00FA4111" w:rsidP="00114909">
      <w:pPr>
        <w:keepNext/>
        <w:ind w:firstLine="0"/>
      </w:pPr>
      <w:r>
        <w:t xml:space="preserve">If data is written to the FUSE file system, it first is stored within the cache file system. During a migration data is moved from the cache file system to LTFS. A transparent recall can be initiated </w:t>
      </w:r>
      <w:r w:rsidR="008D59EC">
        <w:t xml:space="preserve">by read, </w:t>
      </w:r>
      <w:r w:rsidR="00330DCB">
        <w:t>write, or truncate (not sure about truncate) call within a user space application.</w:t>
      </w:r>
      <w:r w:rsidR="006E7391">
        <w:t xml:space="preserve"> Those calls are blocked until the data is moved back to the cache </w:t>
      </w:r>
      <w:r w:rsidR="006E7391" w:rsidRPr="006E7391">
        <w:rPr>
          <w:highlight w:val="yellow"/>
        </w:rPr>
        <w:t>(Not sure about the latter since it is also possible to read directly from tape without moving back data to disk)</w:t>
      </w:r>
      <w:r w:rsidR="006E7391">
        <w:t xml:space="preserve">. </w:t>
      </w:r>
    </w:p>
    <w:p w14:paraId="1A25E3C0" w14:textId="77777777" w:rsidR="007D1DD1" w:rsidRDefault="007D1DD1"/>
    <w:p w14:paraId="3F82F6F8" w14:textId="77777777" w:rsidR="007D1DD1" w:rsidRDefault="007D1DD1" w:rsidP="007D1DD1">
      <w:pPr>
        <w:keepNext/>
        <w:ind w:firstLine="0"/>
      </w:pPr>
      <w:r>
        <w:t>For a BDT provided FUSE implementation of Open LTFS the BDT code has to be partly changed. The BDT solution is using LTFS SE (LTFS Single Drive Edition) and implements its own library manager. Unlike LTFS LE it does not support the most generic tape library SCSI interface and therefore it does not support all tape libraries e.g. it does not support IBM TS4500 tape library. By changing to LTFS LE the BDT provided library manager is not needed anymore.</w:t>
      </w:r>
    </w:p>
    <w:p w14:paraId="0180A693" w14:textId="77777777" w:rsidR="007D1DD1" w:rsidRDefault="007D1DD1"/>
    <w:p w14:paraId="3A9F049C" w14:textId="77777777" w:rsidR="007D1DD1" w:rsidRDefault="007D1DD1" w:rsidP="007D1DD1"/>
    <w:p w14:paraId="76DD7FDC" w14:textId="77777777" w:rsidR="00702DC0" w:rsidRDefault="00702DC0">
      <w:r>
        <w:br w:type="page"/>
      </w:r>
    </w:p>
    <w:p w14:paraId="623E08F1" w14:textId="00E9FA38" w:rsidR="00A44C73" w:rsidRDefault="00A44C73" w:rsidP="008A5B0B">
      <w:pPr>
        <w:pStyle w:val="Heading1"/>
        <w:numPr>
          <w:ilvl w:val="2"/>
          <w:numId w:val="4"/>
        </w:numPr>
      </w:pPr>
      <w:r>
        <w:lastRenderedPageBreak/>
        <w:t>DMAPI or FUSE</w:t>
      </w:r>
    </w:p>
    <w:p w14:paraId="2A7F14FB" w14:textId="77777777" w:rsidR="00702DC0" w:rsidRDefault="00702DC0" w:rsidP="00114909">
      <w:pPr>
        <w:keepNext/>
        <w:ind w:firstLine="0"/>
      </w:pPr>
    </w:p>
    <w:p w14:paraId="52569A12" w14:textId="21F3615E" w:rsidR="006E7391" w:rsidRDefault="006E7391" w:rsidP="00114909">
      <w:pPr>
        <w:keepNext/>
        <w:ind w:firstLine="0"/>
      </w:pPr>
      <w:r>
        <w:t>Both solutions XFS DMAPI and BDT FUSE have advantages and disadvantages:</w:t>
      </w:r>
    </w:p>
    <w:p w14:paraId="5B75394C" w14:textId="77777777" w:rsidR="006E7391" w:rsidRDefault="006E7391" w:rsidP="00114909">
      <w:pPr>
        <w:keepNext/>
        <w:ind w:firstLine="0"/>
      </w:pPr>
    </w:p>
    <w:p w14:paraId="6FE1D760" w14:textId="79530DFD" w:rsidR="006E7391" w:rsidRDefault="008A5B0B" w:rsidP="00114909">
      <w:pPr>
        <w:keepNext/>
        <w:ind w:firstLine="0"/>
      </w:pPr>
      <w:r>
        <w:t xml:space="preserve">XFS </w:t>
      </w:r>
      <w:r w:rsidR="006E7391">
        <w:t>DMAPI:</w:t>
      </w:r>
    </w:p>
    <w:p w14:paraId="70E5A464" w14:textId="46005DBB" w:rsidR="006E7391" w:rsidRDefault="006E7391" w:rsidP="000B6E2D">
      <w:pPr>
        <w:pStyle w:val="ListParagraph"/>
        <w:keepNext/>
        <w:numPr>
          <w:ilvl w:val="0"/>
          <w:numId w:val="15"/>
        </w:numPr>
      </w:pPr>
      <w:r>
        <w:t>Mature code that has been originally implemented for the IRIX operating system</w:t>
      </w:r>
      <w:r w:rsidR="008A5B0B">
        <w:t xml:space="preserve"> many years ago</w:t>
      </w:r>
      <w:r>
        <w:t>.</w:t>
      </w:r>
    </w:p>
    <w:p w14:paraId="4610650D" w14:textId="0132C87C" w:rsidR="006E7391" w:rsidRDefault="008A5B0B" w:rsidP="000B6E2D">
      <w:pPr>
        <w:pStyle w:val="ListParagraph"/>
        <w:keepNext/>
        <w:numPr>
          <w:ilvl w:val="0"/>
          <w:numId w:val="15"/>
        </w:numPr>
      </w:pPr>
      <w:r>
        <w:t xml:space="preserve">Users can re-use their existing file system if it is a XFS one </w:t>
      </w:r>
      <w:r w:rsidRPr="008A5B0B">
        <w:rPr>
          <w:highlight w:val="yellow"/>
        </w:rPr>
        <w:t>(needs to be verified)</w:t>
      </w:r>
      <w:r>
        <w:t>. XFS is a commonly used file system type.</w:t>
      </w:r>
    </w:p>
    <w:p w14:paraId="1DE54FCA" w14:textId="0F44B74F" w:rsidR="008A5B0B" w:rsidRDefault="008A5B0B" w:rsidP="000B6E2D">
      <w:pPr>
        <w:pStyle w:val="ListParagraph"/>
        <w:keepNext/>
        <w:numPr>
          <w:ilvl w:val="0"/>
          <w:numId w:val="15"/>
        </w:numPr>
      </w:pPr>
      <w:r>
        <w:t xml:space="preserve">Experience </w:t>
      </w:r>
      <w:r w:rsidR="006450DE">
        <w:t xml:space="preserve">is </w:t>
      </w:r>
      <w:r>
        <w:t xml:space="preserve">already available according the Spectrum Scale DMAPI for Spectrum Archive. </w:t>
      </w:r>
    </w:p>
    <w:p w14:paraId="34A47121" w14:textId="77777777" w:rsidR="006E7391" w:rsidRDefault="006E7391" w:rsidP="00114909">
      <w:pPr>
        <w:keepNext/>
        <w:ind w:firstLine="0"/>
      </w:pPr>
    </w:p>
    <w:p w14:paraId="02D18439" w14:textId="4ED2DB76" w:rsidR="008A5B0B" w:rsidRDefault="008A5B0B" w:rsidP="00114909">
      <w:pPr>
        <w:keepNext/>
        <w:ind w:firstLine="0"/>
      </w:pPr>
      <w:r>
        <w:t>BDT FUSE:</w:t>
      </w:r>
    </w:p>
    <w:p w14:paraId="024C93E8" w14:textId="77777777" w:rsidR="008A5B0B" w:rsidRDefault="008A5B0B" w:rsidP="00114909">
      <w:pPr>
        <w:keepNext/>
        <w:ind w:firstLine="0"/>
      </w:pPr>
    </w:p>
    <w:p w14:paraId="11992AB3" w14:textId="408864F8" w:rsidR="007A3BFD" w:rsidRDefault="008A5B0B" w:rsidP="000B6E2D">
      <w:pPr>
        <w:pStyle w:val="ListParagraph"/>
        <w:keepNext/>
        <w:numPr>
          <w:ilvl w:val="0"/>
          <w:numId w:val="17"/>
        </w:numPr>
      </w:pPr>
      <w:r>
        <w:t>More and better control compared to the fixed DMAPI interface. Additional functionality can be implemented on demand</w:t>
      </w:r>
      <w:r w:rsidR="00A07642">
        <w:t xml:space="preserve"> within the FUSE virtual file system whereas the DMAPI function calls are fixed</w:t>
      </w:r>
      <w:r>
        <w:t>.</w:t>
      </w:r>
    </w:p>
    <w:p w14:paraId="49D31EF2" w14:textId="25BFAF1D" w:rsidR="008A5B0B" w:rsidRDefault="009E35F5" w:rsidP="000B6E2D">
      <w:pPr>
        <w:pStyle w:val="ListParagraph"/>
        <w:keepNext/>
        <w:numPr>
          <w:ilvl w:val="0"/>
          <w:numId w:val="16"/>
        </w:numPr>
      </w:pPr>
      <w:r>
        <w:t>Additional work required to fully understand the source code to adapt it to our requirements.</w:t>
      </w:r>
    </w:p>
    <w:p w14:paraId="1C9D593D" w14:textId="77777777" w:rsidR="006E7391" w:rsidRDefault="006E7391" w:rsidP="00114909">
      <w:pPr>
        <w:keepNext/>
        <w:ind w:firstLine="0"/>
      </w:pPr>
    </w:p>
    <w:p w14:paraId="28AAF036" w14:textId="7292FAAB" w:rsidR="00702DC0" w:rsidRDefault="00702DC0" w:rsidP="00114909">
      <w:pPr>
        <w:keepNext/>
        <w:ind w:firstLine="0"/>
      </w:pPr>
      <w:r w:rsidRPr="00702DC0">
        <w:rPr>
          <w:highlight w:val="yellow"/>
        </w:rPr>
        <w:t>Our current position is to work on a XFS DMAPI implementation.</w:t>
      </w:r>
    </w:p>
    <w:p w14:paraId="695A4616" w14:textId="77777777" w:rsidR="00702DC0" w:rsidRDefault="00702DC0" w:rsidP="000B5C49">
      <w:pPr>
        <w:pStyle w:val="List"/>
        <w:ind w:left="0" w:firstLine="0"/>
      </w:pPr>
    </w:p>
    <w:p w14:paraId="4BCE55C3" w14:textId="668A45C5" w:rsidR="000B5C49" w:rsidRDefault="000B5C49" w:rsidP="000B5C49">
      <w:pPr>
        <w:pStyle w:val="Heading1"/>
      </w:pPr>
      <w:r>
        <w:t>Configurator</w:t>
      </w:r>
    </w:p>
    <w:p w14:paraId="45BCEB96" w14:textId="77777777" w:rsidR="000B5C49" w:rsidRDefault="000B5C49" w:rsidP="00702DC0">
      <w:pPr>
        <w:pStyle w:val="List"/>
      </w:pPr>
    </w:p>
    <w:p w14:paraId="61A38515" w14:textId="72A6C05A" w:rsidR="000B5C49" w:rsidRDefault="000B5C49" w:rsidP="00702DC0">
      <w:pPr>
        <w:pStyle w:val="List"/>
      </w:pPr>
      <w:r>
        <w:t>There are two different components to be configured:</w:t>
      </w:r>
    </w:p>
    <w:p w14:paraId="593573C2" w14:textId="77777777" w:rsidR="000B5C49" w:rsidRDefault="000B5C49" w:rsidP="00702DC0">
      <w:pPr>
        <w:pStyle w:val="List"/>
      </w:pPr>
    </w:p>
    <w:p w14:paraId="022E2599" w14:textId="7D77A161" w:rsidR="000B5C49" w:rsidRDefault="000B5C49" w:rsidP="000B6E2D">
      <w:pPr>
        <w:pStyle w:val="List"/>
        <w:numPr>
          <w:ilvl w:val="0"/>
          <w:numId w:val="18"/>
        </w:numPr>
      </w:pPr>
      <w:r>
        <w:t xml:space="preserve">LTFS LE: There are specifics to be configured e.g. which library to use or which drives to use for LTFS LE. </w:t>
      </w:r>
      <w:r w:rsidRPr="000B5C49">
        <w:rPr>
          <w:highlight w:val="yellow"/>
        </w:rPr>
        <w:t>LTFS LE provides configuration for such kind of settings and Open LTFS is operating on a</w:t>
      </w:r>
      <w:r>
        <w:rPr>
          <w:highlight w:val="yellow"/>
        </w:rPr>
        <w:t>n</w:t>
      </w:r>
      <w:r w:rsidRPr="000B5C49">
        <w:rPr>
          <w:highlight w:val="yellow"/>
        </w:rPr>
        <w:t xml:space="preserve"> already configured LTFS LE system.</w:t>
      </w:r>
      <w:r>
        <w:t xml:space="preserve"> </w:t>
      </w:r>
    </w:p>
    <w:p w14:paraId="6B6CF28A" w14:textId="41788EAF" w:rsidR="000B5C49" w:rsidRDefault="000B5C49" w:rsidP="000B6E2D">
      <w:pPr>
        <w:pStyle w:val="List"/>
        <w:numPr>
          <w:ilvl w:val="0"/>
          <w:numId w:val="18"/>
        </w:numPr>
      </w:pPr>
      <w:r>
        <w:t>Open LTFS: LTFS LE is not designed to use in a clustering environment. It needs to be satisfied that a single tape is only used on one single node in a clustering environment.</w:t>
      </w:r>
      <w:r w:rsidR="002B64C3">
        <w:t xml:space="preserve"> </w:t>
      </w:r>
      <w:r w:rsidR="006450DE">
        <w:t xml:space="preserve">There </w:t>
      </w:r>
      <w:r w:rsidR="00883C8A">
        <w:t xml:space="preserve">might </w:t>
      </w:r>
      <w:r w:rsidR="006450DE">
        <w:t>be f</w:t>
      </w:r>
      <w:r w:rsidR="002B64C3">
        <w:t xml:space="preserve">urther specifics subject of </w:t>
      </w:r>
      <w:r w:rsidR="006450DE">
        <w:t xml:space="preserve">an </w:t>
      </w:r>
      <w:r w:rsidR="002B64C3">
        <w:t>Open LTFS configuration.</w:t>
      </w:r>
    </w:p>
    <w:p w14:paraId="53204E87" w14:textId="77777777" w:rsidR="002B64C3" w:rsidRDefault="002B64C3" w:rsidP="002B64C3">
      <w:pPr>
        <w:pStyle w:val="List"/>
      </w:pPr>
    </w:p>
    <w:p w14:paraId="4DB20EA3" w14:textId="5EBEF835" w:rsidR="00F23031" w:rsidRDefault="00F23031" w:rsidP="00AC2083">
      <w:pPr>
        <w:pStyle w:val="List"/>
        <w:tabs>
          <w:tab w:val="left" w:pos="8364"/>
        </w:tabs>
        <w:ind w:left="0" w:firstLine="0"/>
      </w:pPr>
      <w:r>
        <w:t>On each node there exists a configuration file with a list of tape</w:t>
      </w:r>
      <w:ins w:id="613" w:author="Slavisa Sarafijanovic" w:date="2016-08-09T11:38:00Z">
        <w:r w:rsidR="00E96D0B">
          <w:t>s and drives</w:t>
        </w:r>
      </w:ins>
      <w:r>
        <w:t xml:space="preserve"> available for that node. </w:t>
      </w:r>
      <w:r w:rsidR="00303F96">
        <w:t>Like usually on Linux t</w:t>
      </w:r>
      <w:r>
        <w:t xml:space="preserve">his configuration file is located within the </w:t>
      </w:r>
      <w:r w:rsidRPr="00AC2083">
        <w:rPr>
          <w:rStyle w:val="Codelist"/>
        </w:rPr>
        <w:t>/etc/OpenLTFS</w:t>
      </w:r>
      <w:r>
        <w:t xml:space="preserve"> directory.</w:t>
      </w:r>
      <w:r w:rsidR="00AC2083">
        <w:t xml:space="preserve"> </w:t>
      </w:r>
    </w:p>
    <w:p w14:paraId="7BA6B9D9" w14:textId="77777777" w:rsidR="000B5C49" w:rsidRDefault="000B5C49" w:rsidP="00702DC0">
      <w:pPr>
        <w:pStyle w:val="List"/>
      </w:pPr>
    </w:p>
    <w:p w14:paraId="1F284CC7" w14:textId="5E433315" w:rsidR="00303F96" w:rsidRPr="00D47943" w:rsidRDefault="006134D8" w:rsidP="00345AEA">
      <w:pPr>
        <w:ind w:firstLine="0"/>
        <w:rPr>
          <w:highlight w:val="yellow"/>
        </w:rPr>
      </w:pPr>
      <w:r w:rsidRPr="00D47943">
        <w:rPr>
          <w:highlight w:val="yellow"/>
        </w:rPr>
        <w:t xml:space="preserve">A question still exists how to satisfy that </w:t>
      </w:r>
      <w:r w:rsidR="00345AEA" w:rsidRPr="00D47943">
        <w:rPr>
          <w:highlight w:val="yellow"/>
        </w:rPr>
        <w:t xml:space="preserve">a single tape does not appear in the configuration file of different nodes. There are the following </w:t>
      </w:r>
      <w:commentRangeStart w:id="614"/>
      <w:r w:rsidR="00345AEA" w:rsidRPr="00D47943">
        <w:rPr>
          <w:highlight w:val="yellow"/>
        </w:rPr>
        <w:t>possibilities</w:t>
      </w:r>
      <w:commentRangeEnd w:id="614"/>
      <w:r w:rsidR="00E96D0B">
        <w:rPr>
          <w:rStyle w:val="CommentReference"/>
        </w:rPr>
        <w:commentReference w:id="614"/>
      </w:r>
      <w:r w:rsidR="00345AEA" w:rsidRPr="00D47943">
        <w:rPr>
          <w:highlight w:val="yellow"/>
        </w:rPr>
        <w:t>:</w:t>
      </w:r>
    </w:p>
    <w:p w14:paraId="4D0F47D2" w14:textId="77777777" w:rsidR="00345AEA" w:rsidRPr="00D47943" w:rsidRDefault="00345AEA" w:rsidP="00345AEA">
      <w:pPr>
        <w:ind w:firstLine="0"/>
        <w:rPr>
          <w:highlight w:val="yellow"/>
        </w:rPr>
      </w:pPr>
    </w:p>
    <w:p w14:paraId="530B86C4" w14:textId="2EF83F4D" w:rsidR="00345AEA" w:rsidRPr="00D47943" w:rsidRDefault="00345AEA" w:rsidP="000B6E2D">
      <w:pPr>
        <w:pStyle w:val="ListParagraph"/>
        <w:numPr>
          <w:ilvl w:val="0"/>
          <w:numId w:val="20"/>
        </w:numPr>
        <w:rPr>
          <w:highlight w:val="yellow"/>
        </w:rPr>
      </w:pPr>
      <w:r w:rsidRPr="00D47943">
        <w:rPr>
          <w:highlight w:val="yellow"/>
        </w:rPr>
        <w:t xml:space="preserve">The user has to take care during the configuration of Open LTFS. A disadvantage </w:t>
      </w:r>
      <w:r w:rsidR="006450DE">
        <w:rPr>
          <w:highlight w:val="yellow"/>
        </w:rPr>
        <w:t xml:space="preserve">of this </w:t>
      </w:r>
      <w:r w:rsidRPr="00D47943">
        <w:rPr>
          <w:highlight w:val="yellow"/>
        </w:rPr>
        <w:t>is that in the case the user has wrongly configured the tape distribution Open LTFS will show up severe issues during operation.</w:t>
      </w:r>
    </w:p>
    <w:p w14:paraId="2E3A456F" w14:textId="525B3B8B" w:rsidR="00345AEA" w:rsidRPr="00D47943" w:rsidRDefault="00345AEA" w:rsidP="000B6E2D">
      <w:pPr>
        <w:pStyle w:val="ListParagraph"/>
        <w:numPr>
          <w:ilvl w:val="0"/>
          <w:numId w:val="20"/>
        </w:numPr>
        <w:rPr>
          <w:highlight w:val="yellow"/>
        </w:rPr>
      </w:pPr>
      <w:r w:rsidRPr="00D47943">
        <w:rPr>
          <w:highlight w:val="yellow"/>
        </w:rPr>
        <w:t xml:space="preserve">Open LTFS provides </w:t>
      </w:r>
      <w:r w:rsidR="006450DE">
        <w:rPr>
          <w:highlight w:val="yellow"/>
        </w:rPr>
        <w:t>functionality</w:t>
      </w:r>
      <w:r w:rsidRPr="00D47943">
        <w:rPr>
          <w:highlight w:val="yellow"/>
        </w:rPr>
        <w:t xml:space="preserve"> to satisfy that this will not happen. This would require to implement clustering capabilities</w:t>
      </w:r>
      <w:r w:rsidR="006450DE">
        <w:rPr>
          <w:highlight w:val="yellow"/>
        </w:rPr>
        <w:t xml:space="preserve"> with Open LTFS</w:t>
      </w:r>
      <w:r w:rsidRPr="00D47943">
        <w:rPr>
          <w:highlight w:val="yellow"/>
        </w:rPr>
        <w:t xml:space="preserve"> the we would like to avoid. To keep the Open LTFS design simple clustering capabilities should be </w:t>
      </w:r>
      <w:r w:rsidR="006450DE">
        <w:rPr>
          <w:highlight w:val="yellow"/>
        </w:rPr>
        <w:t xml:space="preserve">only </w:t>
      </w:r>
      <w:r w:rsidRPr="00D47943">
        <w:rPr>
          <w:highlight w:val="yellow"/>
        </w:rPr>
        <w:t>provide</w:t>
      </w:r>
      <w:r w:rsidR="001724C9" w:rsidRPr="00D47943">
        <w:rPr>
          <w:highlight w:val="yellow"/>
        </w:rPr>
        <w:t>d by other software like SWIFT.</w:t>
      </w:r>
    </w:p>
    <w:p w14:paraId="4EC314B0" w14:textId="0EA60706" w:rsidR="001724C9" w:rsidRPr="00D47943" w:rsidRDefault="001724C9" w:rsidP="000B6E2D">
      <w:pPr>
        <w:pStyle w:val="ListParagraph"/>
        <w:numPr>
          <w:ilvl w:val="0"/>
          <w:numId w:val="20"/>
        </w:numPr>
        <w:rPr>
          <w:highlight w:val="yellow"/>
        </w:rPr>
      </w:pPr>
      <w:r w:rsidRPr="00D47943">
        <w:rPr>
          <w:highlight w:val="yellow"/>
        </w:rPr>
        <w:t xml:space="preserve">This other software – like SWIFT – will </w:t>
      </w:r>
      <w:r w:rsidR="009D7B83">
        <w:rPr>
          <w:highlight w:val="yellow"/>
        </w:rPr>
        <w:t>take case that a single tape is only used on a single node</w:t>
      </w:r>
      <w:r w:rsidRPr="00D47943">
        <w:rPr>
          <w:highlight w:val="yellow"/>
        </w:rPr>
        <w:t>. There would be an interaction required</w:t>
      </w:r>
      <w:r w:rsidR="009D7B83">
        <w:rPr>
          <w:highlight w:val="yellow"/>
        </w:rPr>
        <w:t xml:space="preserve"> between Open LTFS and this software</w:t>
      </w:r>
      <w:r w:rsidRPr="00D47943">
        <w:rPr>
          <w:highlight w:val="yellow"/>
        </w:rPr>
        <w:t>. A design idea of Open LTFS is to run fully independently. An interaction with e.g. SWIFT would be opposed to that principle.</w:t>
      </w:r>
    </w:p>
    <w:p w14:paraId="53EF77F6" w14:textId="77777777" w:rsidR="00AC2083" w:rsidRDefault="00AC2083" w:rsidP="00702DC0">
      <w:pPr>
        <w:pStyle w:val="List"/>
      </w:pPr>
    </w:p>
    <w:p w14:paraId="5AC2CF2E" w14:textId="77777777" w:rsidR="00AC2083" w:rsidRDefault="00AC2083" w:rsidP="006450DE">
      <w:pPr>
        <w:pStyle w:val="List"/>
        <w:ind w:left="0" w:firstLine="0"/>
      </w:pPr>
    </w:p>
    <w:p w14:paraId="4634AA4D" w14:textId="6FE94A57" w:rsidR="000B5C49" w:rsidRDefault="001842E5" w:rsidP="001842E5">
      <w:pPr>
        <w:pStyle w:val="Heading1"/>
      </w:pPr>
      <w:r>
        <w:t>Status and Statistics</w:t>
      </w:r>
    </w:p>
    <w:p w14:paraId="0CE608B9" w14:textId="77777777" w:rsidR="001842E5" w:rsidRDefault="001842E5" w:rsidP="00702DC0">
      <w:pPr>
        <w:pStyle w:val="List"/>
      </w:pPr>
    </w:p>
    <w:p w14:paraId="6D76182C" w14:textId="45E42562" w:rsidR="000B5C49" w:rsidRDefault="00904961" w:rsidP="009D7DF5">
      <w:pPr>
        <w:ind w:firstLine="0"/>
      </w:pPr>
      <w:r>
        <w:t xml:space="preserve">The </w:t>
      </w:r>
      <w:r w:rsidR="009D7DF5">
        <w:t>status and statistics component should provide information about the status and the statistics regarding the following:</w:t>
      </w:r>
    </w:p>
    <w:p w14:paraId="4C8C8556" w14:textId="77777777" w:rsidR="009D7DF5" w:rsidRDefault="009D7DF5" w:rsidP="009D7DF5">
      <w:pPr>
        <w:ind w:firstLine="0"/>
      </w:pPr>
    </w:p>
    <w:p w14:paraId="5C7B0514" w14:textId="68EBB404" w:rsidR="009D7DF5" w:rsidRDefault="009D7DF5" w:rsidP="000B6E2D">
      <w:pPr>
        <w:pStyle w:val="ListParagraph"/>
        <w:numPr>
          <w:ilvl w:val="0"/>
          <w:numId w:val="22"/>
        </w:numPr>
      </w:pPr>
      <w:r>
        <w:t xml:space="preserve">the tape drives: </w:t>
      </w:r>
      <w:r w:rsidRPr="009D7DF5">
        <w:rPr>
          <w:rStyle w:val="Codelist"/>
        </w:rPr>
        <w:t>ltfsdm info drives</w:t>
      </w:r>
      <w:r w:rsidRPr="009D7DF5">
        <w:t>.</w:t>
      </w:r>
    </w:p>
    <w:p w14:paraId="0585124A" w14:textId="3565F617" w:rsidR="009D7DF5" w:rsidRDefault="009D7DF5" w:rsidP="000B6E2D">
      <w:pPr>
        <w:pStyle w:val="ListParagraph"/>
        <w:numPr>
          <w:ilvl w:val="0"/>
          <w:numId w:val="22"/>
        </w:numPr>
      </w:pPr>
      <w:r>
        <w:t>the migration state of a file</w:t>
      </w:r>
      <w:r w:rsidRPr="009D7DF5">
        <w:rPr>
          <w:rStyle w:val="Codelist"/>
        </w:rPr>
        <w:t>: ltfsdm info files</w:t>
      </w:r>
      <w:r w:rsidRPr="009D7DF5">
        <w:t>.</w:t>
      </w:r>
    </w:p>
    <w:p w14:paraId="17563125" w14:textId="498423DE" w:rsidR="009D7DF5" w:rsidRPr="009968B1" w:rsidRDefault="009D7DF5" w:rsidP="000B6E2D">
      <w:pPr>
        <w:pStyle w:val="ListParagraph"/>
        <w:numPr>
          <w:ilvl w:val="0"/>
          <w:numId w:val="21"/>
        </w:numPr>
        <w:rPr>
          <w:highlight w:val="yellow"/>
        </w:rPr>
      </w:pPr>
      <w:r w:rsidRPr="009968B1">
        <w:rPr>
          <w:highlight w:val="yellow"/>
        </w:rPr>
        <w:t xml:space="preserve">the jobs being processed: </w:t>
      </w:r>
      <w:r w:rsidRPr="009968B1">
        <w:rPr>
          <w:rStyle w:val="Codelist"/>
          <w:highlight w:val="yellow"/>
        </w:rPr>
        <w:t>ltfsdm info jobs</w:t>
      </w:r>
      <w:r w:rsidRPr="009968B1">
        <w:rPr>
          <w:highlight w:val="yellow"/>
        </w:rPr>
        <w:t xml:space="preserve">. It needs to discussed if this command is really useful (e.g. if a user migrates millions of files). At </w:t>
      </w:r>
      <w:r w:rsidR="005909AE">
        <w:rPr>
          <w:highlight w:val="yellow"/>
        </w:rPr>
        <w:t>least</w:t>
      </w:r>
      <w:r w:rsidRPr="009968B1">
        <w:rPr>
          <w:highlight w:val="yellow"/>
        </w:rPr>
        <w:t xml:space="preserve"> </w:t>
      </w:r>
      <w:r w:rsidR="005909AE">
        <w:rPr>
          <w:highlight w:val="yellow"/>
        </w:rPr>
        <w:t xml:space="preserve">- </w:t>
      </w:r>
      <w:r w:rsidRPr="009968B1">
        <w:rPr>
          <w:highlight w:val="yellow"/>
        </w:rPr>
        <w:t>like within the current version of Spectrum Archive</w:t>
      </w:r>
      <w:r w:rsidR="005909AE">
        <w:rPr>
          <w:highlight w:val="yellow"/>
        </w:rPr>
        <w:t xml:space="preserve"> - </w:t>
      </w:r>
      <w:r w:rsidRPr="009968B1">
        <w:rPr>
          <w:highlight w:val="yellow"/>
        </w:rPr>
        <w:t xml:space="preserve"> it should show the information in an appropriate </w:t>
      </w:r>
      <w:r w:rsidR="009968B1" w:rsidRPr="009968B1">
        <w:rPr>
          <w:highlight w:val="yellow"/>
        </w:rPr>
        <w:t>time frame. Another command might me more useful:</w:t>
      </w:r>
    </w:p>
    <w:p w14:paraId="563AA33E" w14:textId="5B77F313" w:rsidR="009968B1" w:rsidRDefault="009968B1" w:rsidP="000B6E2D">
      <w:pPr>
        <w:pStyle w:val="ListParagraph"/>
        <w:numPr>
          <w:ilvl w:val="0"/>
          <w:numId w:val="21"/>
        </w:numPr>
        <w:rPr>
          <w:ins w:id="615" w:author="Martin Petermann" w:date="2016-08-03T13:48:00Z"/>
        </w:rPr>
      </w:pPr>
      <w:r>
        <w:t xml:space="preserve">the requests being processed: </w:t>
      </w:r>
      <w:r w:rsidRPr="009968B1">
        <w:rPr>
          <w:rStyle w:val="Codelist"/>
        </w:rPr>
        <w:t>ltfsdm info requests</w:t>
      </w:r>
      <w:r>
        <w:t>. This command provides information about requests added to the request queues</w:t>
      </w:r>
      <w:del w:id="616" w:author="Martin Petermann" w:date="2016-08-03T13:48:00Z">
        <w:r w:rsidDel="0026333E">
          <w:delText xml:space="preserve"> or to tape</w:delText>
        </w:r>
        <w:r w:rsidR="005909AE" w:rsidDel="0026333E">
          <w:delText xml:space="preserve"> drives</w:delText>
        </w:r>
      </w:del>
      <w:r w:rsidR="005909AE">
        <w:t>.</w:t>
      </w:r>
    </w:p>
    <w:p w14:paraId="66960987" w14:textId="221782A9" w:rsidR="0026333E" w:rsidRDefault="0026333E" w:rsidP="000B6E2D">
      <w:pPr>
        <w:pStyle w:val="ListParagraph"/>
        <w:numPr>
          <w:ilvl w:val="0"/>
          <w:numId w:val="21"/>
        </w:numPr>
      </w:pPr>
      <w:ins w:id="617" w:author="Martin Petermann" w:date="2016-08-03T13:48:00Z">
        <w:r>
          <w:t xml:space="preserve">the queues that exist and which are not empty: </w:t>
        </w:r>
        <w:r w:rsidRPr="0026333E">
          <w:rPr>
            <w:rFonts w:ascii="Andale Mono" w:hAnsi="Andale Mono"/>
            <w:rPrChange w:id="618" w:author="Martin Petermann" w:date="2016-08-03T13:48:00Z">
              <w:rPr/>
            </w:rPrChange>
          </w:rPr>
          <w:t>ltfsdm info queues</w:t>
        </w:r>
        <w:r>
          <w:t xml:space="preserve">. </w:t>
        </w:r>
      </w:ins>
      <w:ins w:id="619" w:author="Martin Petermann" w:date="2016-08-03T13:49:00Z">
        <w:r>
          <w:t xml:space="preserve">This command provides some overview about upcoming work. If there are no non-empty queues </w:t>
        </w:r>
      </w:ins>
      <w:ins w:id="620" w:author="Martin Petermann" w:date="2016-08-03T13:50:00Z">
        <w:r w:rsidR="006560C6">
          <w:t xml:space="preserve">non of the queues </w:t>
        </w:r>
      </w:ins>
      <w:ins w:id="621" w:author="Martin Petermann" w:date="2016-08-03T13:51:00Z">
        <w:r w:rsidR="00A8196C">
          <w:t>is</w:t>
        </w:r>
      </w:ins>
      <w:ins w:id="622" w:author="Martin Petermann" w:date="2016-08-03T13:50:00Z">
        <w:r w:rsidR="006560C6">
          <w:t xml:space="preserve"> listed.</w:t>
        </w:r>
      </w:ins>
    </w:p>
    <w:p w14:paraId="5AE25F09" w14:textId="0BD70AFC" w:rsidR="009968B1" w:rsidRDefault="009968B1" w:rsidP="000B6E2D">
      <w:pPr>
        <w:pStyle w:val="ListParagraph"/>
        <w:numPr>
          <w:ilvl w:val="0"/>
          <w:numId w:val="21"/>
        </w:numPr>
      </w:pPr>
      <w:r>
        <w:t xml:space="preserve">the tape library: </w:t>
      </w:r>
      <w:r w:rsidRPr="009968B1">
        <w:rPr>
          <w:rStyle w:val="Codelist"/>
        </w:rPr>
        <w:t>ltfsdm info library</w:t>
      </w:r>
      <w:r>
        <w:t>.</w:t>
      </w:r>
    </w:p>
    <w:p w14:paraId="3964B1EA" w14:textId="3BFF9224" w:rsidR="009968B1" w:rsidRDefault="009968B1" w:rsidP="000B6E2D">
      <w:pPr>
        <w:pStyle w:val="ListParagraph"/>
        <w:numPr>
          <w:ilvl w:val="0"/>
          <w:numId w:val="21"/>
        </w:numPr>
      </w:pPr>
      <w:r>
        <w:t xml:space="preserve">the tapes: </w:t>
      </w:r>
      <w:r w:rsidRPr="009968B1">
        <w:rPr>
          <w:rStyle w:val="Codelist"/>
        </w:rPr>
        <w:t>ltfsdm info tapes</w:t>
      </w:r>
      <w:r>
        <w:t>. Only tapes assigned to the node where this information is requested are shown.</w:t>
      </w:r>
    </w:p>
    <w:p w14:paraId="41FDADC1" w14:textId="757C63B1" w:rsidR="009968B1" w:rsidRDefault="009968B1" w:rsidP="000B6E2D">
      <w:pPr>
        <w:pStyle w:val="ListParagraph"/>
        <w:numPr>
          <w:ilvl w:val="0"/>
          <w:numId w:val="21"/>
        </w:numPr>
      </w:pPr>
      <w:r>
        <w:t xml:space="preserve">the status of the Open LTFS service: </w:t>
      </w:r>
      <w:r w:rsidRPr="009968B1">
        <w:rPr>
          <w:rStyle w:val="Codelist"/>
        </w:rPr>
        <w:t>ltfsdm status</w:t>
      </w:r>
      <w:r>
        <w:t>.</w:t>
      </w:r>
    </w:p>
    <w:p w14:paraId="39F0A4DD" w14:textId="77777777" w:rsidR="009968B1" w:rsidRDefault="009968B1" w:rsidP="009968B1"/>
    <w:p w14:paraId="7465F29C" w14:textId="77777777" w:rsidR="003D4FB2" w:rsidRDefault="003D4FB2" w:rsidP="000B6E2D">
      <w:pPr>
        <w:rPr>
          <w:ins w:id="623" w:author="Martin Petermann" w:date="2016-08-03T13:29:00Z"/>
        </w:rPr>
      </w:pPr>
    </w:p>
    <w:p w14:paraId="06193E11" w14:textId="60DCD436" w:rsidR="003D4FB2" w:rsidRDefault="00EB1143">
      <w:pPr>
        <w:ind w:firstLine="0"/>
        <w:rPr>
          <w:ins w:id="624" w:author="Martin Petermann" w:date="2016-08-03T13:32:00Z"/>
        </w:rPr>
        <w:pPrChange w:id="625" w:author="Martin Petermann" w:date="2016-08-03T13:29:00Z">
          <w:pPr/>
        </w:pPrChange>
      </w:pPr>
      <w:ins w:id="626" w:author="Martin Petermann" w:date="2016-08-03T13:29:00Z">
        <w:r>
          <w:t xml:space="preserve">For migration and selective recall requests it is not useful to </w:t>
        </w:r>
      </w:ins>
      <w:ins w:id="627" w:author="Martin Petermann" w:date="2016-08-03T13:30:00Z">
        <w:r>
          <w:t xml:space="preserve">show every particular file to be processed within the output if the number of files gets huge. If all file within a sub-tree of a file system should be migrated and the number of files is about several </w:t>
        </w:r>
      </w:ins>
      <w:ins w:id="628" w:author="Martin Petermann" w:date="2016-08-03T13:32:00Z">
        <w:r>
          <w:t xml:space="preserve">of </w:t>
        </w:r>
      </w:ins>
      <w:ins w:id="629" w:author="Martin Petermann" w:date="2016-08-03T13:30:00Z">
        <w:r>
          <w:t xml:space="preserve">millions </w:t>
        </w:r>
      </w:ins>
      <w:ins w:id="630" w:author="Martin Petermann" w:date="2016-08-03T13:32:00Z">
        <w:r>
          <w:t xml:space="preserve">a user is preliminary interested in numbers to reflect the progress instead of all file names within the output. The output of the </w:t>
        </w:r>
        <w:r w:rsidRPr="00EB1143">
          <w:rPr>
            <w:rFonts w:ascii="Andale Mono" w:hAnsi="Andale Mono"/>
            <w:rPrChange w:id="631" w:author="Martin Petermann" w:date="2016-08-03T13:35:00Z">
              <w:rPr/>
            </w:rPrChange>
          </w:rPr>
          <w:t>info request</w:t>
        </w:r>
        <w:r>
          <w:t xml:space="preserve"> commands contains the following information:</w:t>
        </w:r>
      </w:ins>
    </w:p>
    <w:p w14:paraId="06C2239C" w14:textId="77777777" w:rsidR="00EB1143" w:rsidRDefault="00EB1143">
      <w:pPr>
        <w:ind w:firstLine="0"/>
        <w:rPr>
          <w:ins w:id="632" w:author="Martin Petermann" w:date="2016-08-03T13:35:00Z"/>
        </w:rPr>
        <w:pPrChange w:id="633" w:author="Martin Petermann" w:date="2016-08-03T13:29:00Z">
          <w:pPr/>
        </w:pPrChange>
      </w:pPr>
    </w:p>
    <w:p w14:paraId="0096CBE2" w14:textId="6FBE0BEB" w:rsidR="00EB1143" w:rsidRDefault="00EB1143">
      <w:pPr>
        <w:pStyle w:val="ListParagraph"/>
        <w:numPr>
          <w:ilvl w:val="0"/>
          <w:numId w:val="34"/>
        </w:numPr>
        <w:rPr>
          <w:ins w:id="634" w:author="Martin Petermann" w:date="2016-08-03T13:35:00Z"/>
        </w:rPr>
        <w:pPrChange w:id="635" w:author="Martin Petermann" w:date="2016-08-03T13:35:00Z">
          <w:pPr/>
        </w:pPrChange>
      </w:pPr>
      <w:ins w:id="636" w:author="Martin Petermann" w:date="2016-08-03T13:35:00Z">
        <w:r>
          <w:t>request id</w:t>
        </w:r>
      </w:ins>
    </w:p>
    <w:p w14:paraId="3EB2E312" w14:textId="7610FFF4" w:rsidR="00EB1143" w:rsidRDefault="00EB1143">
      <w:pPr>
        <w:pStyle w:val="ListParagraph"/>
        <w:numPr>
          <w:ilvl w:val="0"/>
          <w:numId w:val="34"/>
        </w:numPr>
        <w:rPr>
          <w:ins w:id="637" w:author="Martin Petermann" w:date="2016-08-03T13:36:00Z"/>
        </w:rPr>
        <w:pPrChange w:id="638" w:author="Martin Petermann" w:date="2016-08-03T13:35:00Z">
          <w:pPr/>
        </w:pPrChange>
      </w:pPr>
      <w:ins w:id="639" w:author="Martin Petermann" w:date="2016-08-03T13:35:00Z">
        <w:r>
          <w:t>description (or timestamp the initial commands has been issued)</w:t>
        </w:r>
      </w:ins>
    </w:p>
    <w:p w14:paraId="05381D25" w14:textId="4E0C6499" w:rsidR="00EB1143" w:rsidRDefault="00EB1143">
      <w:pPr>
        <w:pStyle w:val="ListParagraph"/>
        <w:numPr>
          <w:ilvl w:val="0"/>
          <w:numId w:val="34"/>
        </w:numPr>
        <w:rPr>
          <w:ins w:id="640" w:author="Martin Petermann" w:date="2016-08-03T13:36:00Z"/>
        </w:rPr>
        <w:pPrChange w:id="641" w:author="Martin Petermann" w:date="2016-08-03T13:35:00Z">
          <w:pPr/>
        </w:pPrChange>
      </w:pPr>
      <w:ins w:id="642" w:author="Martin Petermann" w:date="2016-08-03T13:36:00Z">
        <w:r>
          <w:t>number of files in resident state</w:t>
        </w:r>
      </w:ins>
    </w:p>
    <w:p w14:paraId="54C2BE53" w14:textId="4EB3A13C" w:rsidR="00EB1143" w:rsidRDefault="00EB1143">
      <w:pPr>
        <w:pStyle w:val="ListParagraph"/>
        <w:numPr>
          <w:ilvl w:val="0"/>
          <w:numId w:val="34"/>
        </w:numPr>
        <w:rPr>
          <w:ins w:id="643" w:author="Martin Petermann" w:date="2016-08-03T13:36:00Z"/>
        </w:rPr>
        <w:pPrChange w:id="644" w:author="Martin Petermann" w:date="2016-08-03T13:35:00Z">
          <w:pPr/>
        </w:pPrChange>
      </w:pPr>
      <w:ins w:id="645" w:author="Martin Petermann" w:date="2016-08-03T13:36:00Z">
        <w:r>
          <w:t>number of files in premigrated state</w:t>
        </w:r>
      </w:ins>
    </w:p>
    <w:p w14:paraId="4C7C1161" w14:textId="3A18298A" w:rsidR="00EB1143" w:rsidRDefault="00EB1143">
      <w:pPr>
        <w:pStyle w:val="ListParagraph"/>
        <w:numPr>
          <w:ilvl w:val="0"/>
          <w:numId w:val="34"/>
        </w:numPr>
        <w:rPr>
          <w:ins w:id="646" w:author="Martin Petermann" w:date="2016-08-03T13:37:00Z"/>
        </w:rPr>
        <w:pPrChange w:id="647" w:author="Martin Petermann" w:date="2016-08-03T13:35:00Z">
          <w:pPr/>
        </w:pPrChange>
      </w:pPr>
      <w:ins w:id="648" w:author="Martin Petermann" w:date="2016-08-03T13:36:00Z">
        <w:r>
          <w:t>number of files in migrated state</w:t>
        </w:r>
      </w:ins>
    </w:p>
    <w:p w14:paraId="528432C1" w14:textId="349BF74C" w:rsidR="00EB1143" w:rsidRDefault="00EB1143">
      <w:pPr>
        <w:pStyle w:val="ListParagraph"/>
        <w:numPr>
          <w:ilvl w:val="0"/>
          <w:numId w:val="34"/>
        </w:numPr>
        <w:rPr>
          <w:ins w:id="649" w:author="Martin Petermann" w:date="2016-08-03T13:44:00Z"/>
        </w:rPr>
        <w:pPrChange w:id="650" w:author="Martin Petermann" w:date="2016-08-03T13:35:00Z">
          <w:pPr/>
        </w:pPrChange>
      </w:pPr>
      <w:ins w:id="651" w:author="Martin Petermann" w:date="2016-08-03T13:37:00Z">
        <w:r>
          <w:t>number of files that failed the operation</w:t>
        </w:r>
      </w:ins>
    </w:p>
    <w:p w14:paraId="70CE2E53" w14:textId="0BA225EF" w:rsidR="00F420C4" w:rsidRDefault="00F420C4">
      <w:pPr>
        <w:pStyle w:val="ListParagraph"/>
        <w:numPr>
          <w:ilvl w:val="0"/>
          <w:numId w:val="34"/>
        </w:numPr>
        <w:rPr>
          <w:ins w:id="652" w:author="Martin Petermann" w:date="2016-08-03T13:36:00Z"/>
        </w:rPr>
        <w:pPrChange w:id="653" w:author="Martin Petermann" w:date="2016-08-03T13:35:00Z">
          <w:pPr/>
        </w:pPrChange>
      </w:pPr>
      <w:ins w:id="654" w:author="Martin Petermann" w:date="2016-08-03T13:44:00Z">
        <w:r>
          <w:t>object currently in progress</w:t>
        </w:r>
      </w:ins>
      <w:ins w:id="655" w:author="Martin Petermann" w:date="2016-08-03T13:47:00Z">
        <w:r w:rsidR="0026333E">
          <w:t xml:space="preserve"> (if any)</w:t>
        </w:r>
      </w:ins>
    </w:p>
    <w:p w14:paraId="7AA022CD" w14:textId="77777777" w:rsidR="00EB1143" w:rsidRDefault="00EB1143" w:rsidP="00EB1143">
      <w:pPr>
        <w:rPr>
          <w:ins w:id="656" w:author="Martin Petermann" w:date="2016-08-03T13:36:00Z"/>
        </w:rPr>
      </w:pPr>
    </w:p>
    <w:p w14:paraId="6C63FA3F" w14:textId="383BFFB9" w:rsidR="00EB1143" w:rsidRDefault="00826A8B">
      <w:pPr>
        <w:ind w:firstLine="0"/>
        <w:rPr>
          <w:ins w:id="657" w:author="Martin Petermann" w:date="2016-08-03T13:46:00Z"/>
        </w:rPr>
        <w:pPrChange w:id="658" w:author="Martin Petermann" w:date="2016-08-03T13:36:00Z">
          <w:pPr/>
        </w:pPrChange>
      </w:pPr>
      <w:ins w:id="659" w:author="Martin Petermann" w:date="2016-08-03T13:40:00Z">
        <w:r>
          <w:t xml:space="preserve">This </w:t>
        </w:r>
        <w:r w:rsidR="00F420C4">
          <w:t xml:space="preserve">information is shown for migration (also </w:t>
        </w:r>
      </w:ins>
      <w:ins w:id="660" w:author="Martin Petermann" w:date="2016-08-03T13:41:00Z">
        <w:r w:rsidR="00F420C4">
          <w:t>in the case premigration state as target: number of file in migration state remain</w:t>
        </w:r>
      </w:ins>
      <w:ins w:id="661" w:author="Martin Petermann" w:date="2016-08-03T13:43:00Z">
        <w:r w:rsidR="00F420C4">
          <w:t>s</w:t>
        </w:r>
      </w:ins>
      <w:ins w:id="662" w:author="Martin Petermann" w:date="2016-08-03T13:41:00Z">
        <w:r w:rsidR="00F420C4">
          <w:t xml:space="preserve"> 0 in this case) and also for selective recall (in the case premigration as target </w:t>
        </w:r>
      </w:ins>
      <w:ins w:id="663" w:author="Martin Petermann" w:date="2016-08-03T13:43:00Z">
        <w:r w:rsidR="00F420C4">
          <w:t xml:space="preserve">the </w:t>
        </w:r>
      </w:ins>
      <w:ins w:id="664" w:author="Martin Petermann" w:date="2016-08-03T13:41:00Z">
        <w:r w:rsidR="00F420C4">
          <w:t xml:space="preserve">number of files in resident state </w:t>
        </w:r>
      </w:ins>
      <w:ins w:id="665" w:author="Martin Petermann" w:date="2016-08-03T13:42:00Z">
        <w:r w:rsidR="00F420C4">
          <w:t>remains</w:t>
        </w:r>
      </w:ins>
      <w:ins w:id="666" w:author="Martin Petermann" w:date="2016-08-03T13:41:00Z">
        <w:r w:rsidR="00F420C4">
          <w:t xml:space="preserve"> </w:t>
        </w:r>
      </w:ins>
      <w:ins w:id="667" w:author="Martin Petermann" w:date="2016-08-03T13:43:00Z">
        <w:r w:rsidR="00F420C4">
          <w:t>0; in the case of resident as target number of files in premigrated state remains 0).</w:t>
        </w:r>
      </w:ins>
    </w:p>
    <w:p w14:paraId="0A0BEC61" w14:textId="77777777" w:rsidR="0026333E" w:rsidRDefault="0026333E">
      <w:pPr>
        <w:ind w:firstLine="0"/>
        <w:rPr>
          <w:ins w:id="668" w:author="Martin Petermann" w:date="2016-08-03T13:46:00Z"/>
        </w:rPr>
        <w:pPrChange w:id="669" w:author="Martin Petermann" w:date="2016-08-03T13:36:00Z">
          <w:pPr/>
        </w:pPrChange>
      </w:pPr>
    </w:p>
    <w:p w14:paraId="4D62CA4F" w14:textId="55593BDB" w:rsidR="0026333E" w:rsidRDefault="0026333E">
      <w:pPr>
        <w:ind w:firstLine="0"/>
        <w:rPr>
          <w:ins w:id="670" w:author="Martin Petermann" w:date="2016-08-03T13:51:00Z"/>
        </w:rPr>
        <w:pPrChange w:id="671" w:author="Martin Petermann" w:date="2016-08-03T13:36:00Z">
          <w:pPr/>
        </w:pPrChange>
      </w:pPr>
      <w:ins w:id="672" w:author="Martin Petermann" w:date="2016-08-03T13:46:00Z">
        <w:r>
          <w:t xml:space="preserve">The </w:t>
        </w:r>
        <w:r w:rsidRPr="0026333E">
          <w:rPr>
            <w:rFonts w:ascii="Andale Mono" w:hAnsi="Andale Mono"/>
            <w:rPrChange w:id="673" w:author="Martin Petermann" w:date="2016-08-03T13:46:00Z">
              <w:rPr/>
            </w:rPrChange>
          </w:rPr>
          <w:t>info jobs</w:t>
        </w:r>
        <w:r>
          <w:t xml:space="preserve"> command can be applied to any job queue. </w:t>
        </w:r>
      </w:ins>
      <w:ins w:id="674" w:author="Martin Petermann" w:date="2016-08-03T13:51:00Z">
        <w:r w:rsidR="00B74F4A">
          <w:t>This information provided is the following:</w:t>
        </w:r>
      </w:ins>
    </w:p>
    <w:p w14:paraId="0CDEAB2B" w14:textId="77777777" w:rsidR="00B74F4A" w:rsidRDefault="00B74F4A">
      <w:pPr>
        <w:ind w:firstLine="0"/>
        <w:rPr>
          <w:ins w:id="675" w:author="Martin Petermann" w:date="2016-08-03T13:51:00Z"/>
        </w:rPr>
        <w:pPrChange w:id="676" w:author="Martin Petermann" w:date="2016-08-03T13:36:00Z">
          <w:pPr/>
        </w:pPrChange>
      </w:pPr>
    </w:p>
    <w:p w14:paraId="1FEFA1C9" w14:textId="5A1C04B7" w:rsidR="00B74F4A" w:rsidRDefault="00B74F4A">
      <w:pPr>
        <w:pStyle w:val="ListParagraph"/>
        <w:numPr>
          <w:ilvl w:val="0"/>
          <w:numId w:val="35"/>
        </w:numPr>
        <w:rPr>
          <w:ins w:id="677" w:author="Martin Petermann" w:date="2016-08-03T13:52:00Z"/>
        </w:rPr>
        <w:pPrChange w:id="678" w:author="Martin Petermann" w:date="2016-08-03T13:51:00Z">
          <w:pPr>
            <w:ind w:firstLine="0"/>
          </w:pPr>
        </w:pPrChange>
      </w:pPr>
      <w:ins w:id="679" w:author="Martin Petermann" w:date="2016-08-03T13:52:00Z">
        <w:r>
          <w:t>object name</w:t>
        </w:r>
      </w:ins>
    </w:p>
    <w:p w14:paraId="78758303" w14:textId="05546B5B" w:rsidR="00B74F4A" w:rsidRDefault="00B74F4A">
      <w:pPr>
        <w:pStyle w:val="ListParagraph"/>
        <w:numPr>
          <w:ilvl w:val="0"/>
          <w:numId w:val="35"/>
        </w:numPr>
        <w:rPr>
          <w:ins w:id="680" w:author="Martin Petermann" w:date="2016-08-03T14:03:00Z"/>
        </w:rPr>
        <w:pPrChange w:id="681" w:author="Martin Petermann" w:date="2016-08-03T13:53:00Z">
          <w:pPr/>
        </w:pPrChange>
      </w:pPr>
      <w:ins w:id="682" w:author="Martin Petermann" w:date="2016-08-03T13:52:00Z">
        <w:r>
          <w:t xml:space="preserve">state </w:t>
        </w:r>
      </w:ins>
      <w:ins w:id="683" w:author="Martin Petermann" w:date="2016-08-03T13:53:00Z">
        <w:r w:rsidR="00AA5581">
          <w:t xml:space="preserve">(not in progress, in progress, </w:t>
        </w:r>
        <w:r w:rsidR="00AA5581" w:rsidRPr="00AA5581">
          <w:rPr>
            <w:highlight w:val="yellow"/>
            <w:rPrChange w:id="684" w:author="Martin Petermann" w:date="2016-08-03T13:54:00Z">
              <w:rPr/>
            </w:rPrChange>
          </w:rPr>
          <w:t>e</w:t>
        </w:r>
      </w:ins>
      <w:ins w:id="685" w:author="Martin Petermann" w:date="2016-08-03T13:54:00Z">
        <w:r w:rsidR="00AA5581" w:rsidRPr="00AA5581">
          <w:rPr>
            <w:highlight w:val="yellow"/>
            <w:rPrChange w:id="686" w:author="Martin Petermann" w:date="2016-08-03T13:54:00Z">
              <w:rPr/>
            </w:rPrChange>
          </w:rPr>
          <w:t>t</w:t>
        </w:r>
      </w:ins>
      <w:ins w:id="687" w:author="Martin Petermann" w:date="2016-08-03T13:53:00Z">
        <w:r w:rsidR="00AA5581" w:rsidRPr="00AA5581">
          <w:rPr>
            <w:highlight w:val="yellow"/>
            <w:rPrChange w:id="688" w:author="Martin Petermann" w:date="2016-08-03T13:54:00Z">
              <w:rPr/>
            </w:rPrChange>
          </w:rPr>
          <w:t>c</w:t>
        </w:r>
        <w:r w:rsidR="00AA5581">
          <w:t xml:space="preserve"> </w:t>
        </w:r>
      </w:ins>
      <w:ins w:id="689" w:author="Martin Petermann" w:date="2016-08-03T13:52:00Z">
        <w:r w:rsidRPr="00B74F4A">
          <w:rPr>
            <w:highlight w:val="yellow"/>
            <w:rPrChange w:id="690" w:author="Martin Petermann" w:date="2016-08-03T13:52:00Z">
              <w:rPr/>
            </w:rPrChange>
          </w:rPr>
          <w:t>tbd</w:t>
        </w:r>
      </w:ins>
      <w:ins w:id="691" w:author="Martin Petermann" w:date="2016-08-03T13:54:00Z">
        <w:r w:rsidR="00AA5581">
          <w:t>)</w:t>
        </w:r>
      </w:ins>
    </w:p>
    <w:p w14:paraId="286355D4" w14:textId="05ADD9CB" w:rsidR="006850F6" w:rsidRDefault="008B4969">
      <w:pPr>
        <w:pStyle w:val="ListParagraph"/>
        <w:numPr>
          <w:ilvl w:val="0"/>
          <w:numId w:val="35"/>
        </w:numPr>
        <w:rPr>
          <w:ins w:id="692" w:author="Martin Petermann" w:date="2016-08-03T13:29:00Z"/>
        </w:rPr>
        <w:pPrChange w:id="693" w:author="Martin Petermann" w:date="2016-08-03T13:53:00Z">
          <w:pPr/>
        </w:pPrChange>
      </w:pPr>
      <w:ins w:id="694" w:author="Martin Petermann" w:date="2016-08-03T14:03:00Z">
        <w:r>
          <w:t>throughput (if in progress)</w:t>
        </w:r>
      </w:ins>
    </w:p>
    <w:p w14:paraId="5FF1975D" w14:textId="2B8BB808" w:rsidR="009968B1" w:rsidDel="003D4FB2" w:rsidRDefault="009968B1" w:rsidP="009968B1">
      <w:pPr>
        <w:ind w:firstLine="0"/>
        <w:rPr>
          <w:del w:id="695" w:author="Martin Petermann" w:date="2016-08-03T13:28:00Z"/>
        </w:rPr>
      </w:pPr>
      <w:del w:id="696" w:author="Martin Petermann" w:date="2016-08-03T13:28:00Z">
        <w:r w:rsidDel="003D4FB2">
          <w:lastRenderedPageBreak/>
          <w:delText xml:space="preserve">If a user initiates a lot of jobs a possibility needs to be provided to see </w:delText>
        </w:r>
        <w:r w:rsidR="000B6E2D" w:rsidDel="003D4FB2">
          <w:delText>the progress. For most for the operations the following information is sufficient:</w:delText>
        </w:r>
      </w:del>
    </w:p>
    <w:p w14:paraId="70BD8A39" w14:textId="2A1FE126" w:rsidR="000B6E2D" w:rsidDel="003D4FB2" w:rsidRDefault="000B6E2D" w:rsidP="009968B1">
      <w:pPr>
        <w:ind w:firstLine="0"/>
        <w:rPr>
          <w:del w:id="697" w:author="Martin Petermann" w:date="2016-08-03T13:28:00Z"/>
        </w:rPr>
      </w:pPr>
    </w:p>
    <w:p w14:paraId="09D12AD5" w14:textId="2D0D4F17" w:rsidR="000B6E2D" w:rsidDel="003D4FB2" w:rsidRDefault="000B6E2D" w:rsidP="000B6E2D">
      <w:pPr>
        <w:pStyle w:val="ListParagraph"/>
        <w:numPr>
          <w:ilvl w:val="0"/>
          <w:numId w:val="23"/>
        </w:numPr>
        <w:rPr>
          <w:del w:id="698" w:author="Martin Petermann" w:date="2016-08-03T13:28:00Z"/>
        </w:rPr>
      </w:pPr>
      <w:del w:id="699" w:author="Martin Petermann" w:date="2016-08-03T13:28:00Z">
        <w:r w:rsidDel="003D4FB2">
          <w:delText>the number of jobs not yet processed</w:delText>
        </w:r>
      </w:del>
    </w:p>
    <w:p w14:paraId="69CA46C8" w14:textId="7A9E85EB" w:rsidR="000B6E2D" w:rsidDel="003D4FB2" w:rsidRDefault="000B6E2D" w:rsidP="000B6E2D">
      <w:pPr>
        <w:pStyle w:val="ListParagraph"/>
        <w:numPr>
          <w:ilvl w:val="0"/>
          <w:numId w:val="23"/>
        </w:numPr>
        <w:rPr>
          <w:del w:id="700" w:author="Martin Petermann" w:date="2016-08-03T13:28:00Z"/>
        </w:rPr>
      </w:pPr>
      <w:del w:id="701" w:author="Martin Petermann" w:date="2016-08-03T13:28:00Z">
        <w:r w:rsidDel="003D4FB2">
          <w:delText>the number of jobs being processed</w:delText>
        </w:r>
      </w:del>
    </w:p>
    <w:p w14:paraId="753F0F76" w14:textId="2A25676E" w:rsidR="000B6E2D" w:rsidDel="003D4FB2" w:rsidRDefault="000B6E2D" w:rsidP="000B6E2D">
      <w:pPr>
        <w:pStyle w:val="ListParagraph"/>
        <w:numPr>
          <w:ilvl w:val="0"/>
          <w:numId w:val="23"/>
        </w:numPr>
        <w:rPr>
          <w:del w:id="702" w:author="Martin Petermann" w:date="2016-08-03T13:28:00Z"/>
        </w:rPr>
      </w:pPr>
      <w:del w:id="703" w:author="Martin Petermann" w:date="2016-08-03T13:28:00Z">
        <w:r w:rsidDel="003D4FB2">
          <w:delText>the number of jobs finished successful</w:delText>
        </w:r>
      </w:del>
    </w:p>
    <w:p w14:paraId="40FDE135" w14:textId="5CA96C57" w:rsidR="000B6E2D" w:rsidDel="003D4FB2" w:rsidRDefault="000B6E2D" w:rsidP="000B6E2D">
      <w:pPr>
        <w:pStyle w:val="ListParagraph"/>
        <w:numPr>
          <w:ilvl w:val="0"/>
          <w:numId w:val="23"/>
        </w:numPr>
        <w:rPr>
          <w:del w:id="704" w:author="Martin Petermann" w:date="2016-08-03T13:28:00Z"/>
        </w:rPr>
      </w:pPr>
      <w:del w:id="705" w:author="Martin Petermann" w:date="2016-08-03T13:28:00Z">
        <w:r w:rsidDel="003D4FB2">
          <w:delText>the number of jobs that failed</w:delText>
        </w:r>
      </w:del>
    </w:p>
    <w:p w14:paraId="360F5ECB" w14:textId="6AAE3EC3" w:rsidR="000B6E2D" w:rsidDel="003D4FB2" w:rsidRDefault="000B6E2D" w:rsidP="000B6E2D">
      <w:pPr>
        <w:rPr>
          <w:del w:id="706" w:author="Martin Petermann" w:date="2016-08-03T13:28:00Z"/>
        </w:rPr>
      </w:pPr>
    </w:p>
    <w:p w14:paraId="17808912" w14:textId="71028101" w:rsidR="000B6E2D" w:rsidDel="003D4FB2" w:rsidRDefault="000B6E2D" w:rsidP="000B6E2D">
      <w:pPr>
        <w:ind w:firstLine="0"/>
        <w:rPr>
          <w:del w:id="707" w:author="Martin Petermann" w:date="2016-08-03T13:28:00Z"/>
        </w:rPr>
      </w:pPr>
      <w:del w:id="708" w:author="Martin Petermann" w:date="2016-08-03T13:28:00Z">
        <w:r w:rsidDel="003D4FB2">
          <w:delText>Since the migration operation is split into two phases: first a file gets pre-migrated and after the tape index is synchronized that file gets stubbed. Since there is an intermediate phase where the file resides as well on disk and on tape the following information also is available for migration:</w:delText>
        </w:r>
      </w:del>
    </w:p>
    <w:p w14:paraId="4BCB283E" w14:textId="081C0871" w:rsidR="000B6E2D" w:rsidDel="003D4FB2" w:rsidRDefault="000B6E2D" w:rsidP="000B6E2D">
      <w:pPr>
        <w:ind w:firstLine="0"/>
        <w:rPr>
          <w:del w:id="709" w:author="Martin Petermann" w:date="2016-08-03T13:28:00Z"/>
        </w:rPr>
      </w:pPr>
    </w:p>
    <w:p w14:paraId="11A247CE" w14:textId="6085499D" w:rsidR="000B6E2D" w:rsidDel="003D4FB2" w:rsidRDefault="000B6E2D" w:rsidP="000B6E2D">
      <w:pPr>
        <w:pStyle w:val="ListParagraph"/>
        <w:numPr>
          <w:ilvl w:val="0"/>
          <w:numId w:val="24"/>
        </w:numPr>
        <w:rPr>
          <w:del w:id="710" w:author="Martin Petermann" w:date="2016-08-03T13:28:00Z"/>
        </w:rPr>
      </w:pPr>
      <w:del w:id="711" w:author="Martin Petermann" w:date="2016-08-03T13:28:00Z">
        <w:r w:rsidDel="003D4FB2">
          <w:delText>the number of jobs in pre-migrated state.</w:delText>
        </w:r>
      </w:del>
    </w:p>
    <w:p w14:paraId="6F95043D" w14:textId="7E4D1C06" w:rsidR="000B6E2D" w:rsidDel="008519DE" w:rsidRDefault="000B6E2D" w:rsidP="000B6E2D">
      <w:pPr>
        <w:rPr>
          <w:del w:id="712" w:author="Martin Petermann" w:date="2016-08-03T14:04:00Z"/>
        </w:rPr>
      </w:pPr>
    </w:p>
    <w:p w14:paraId="42D08FE5" w14:textId="4DDFFBDD" w:rsidR="000B6E2D" w:rsidRDefault="000B6E2D" w:rsidP="000B6E2D">
      <w:pPr>
        <w:ind w:firstLine="0"/>
      </w:pPr>
      <w:r w:rsidRPr="000B6E2D">
        <w:rPr>
          <w:highlight w:val="yellow"/>
        </w:rPr>
        <w:t>For other operations like reclamation there also might be a need for</w:t>
      </w:r>
      <w:del w:id="713" w:author="Martin Petermann" w:date="2016-08-03T14:03:00Z">
        <w:r w:rsidRPr="000B6E2D" w:rsidDel="00556F9A">
          <w:rPr>
            <w:highlight w:val="yellow"/>
          </w:rPr>
          <w:delText xml:space="preserve"> a</w:delText>
        </w:r>
      </w:del>
      <w:del w:id="714" w:author="Martin Petermann" w:date="2016-08-03T13:59:00Z">
        <w:r w:rsidRPr="000B6E2D" w:rsidDel="00BD26D4">
          <w:rPr>
            <w:highlight w:val="yellow"/>
          </w:rPr>
          <w:delText>n</w:delText>
        </w:r>
      </w:del>
      <w:r w:rsidRPr="000B6E2D">
        <w:rPr>
          <w:highlight w:val="yellow"/>
        </w:rPr>
        <w:t xml:space="preserve"> intermediate state</w:t>
      </w:r>
      <w:ins w:id="715" w:author="Martin Petermann" w:date="2016-08-03T13:53:00Z">
        <w:r w:rsidR="00B74F4A">
          <w:rPr>
            <w:highlight w:val="yellow"/>
          </w:rPr>
          <w:t>s</w:t>
        </w:r>
      </w:ins>
      <w:r w:rsidRPr="000B6E2D">
        <w:rPr>
          <w:highlight w:val="yellow"/>
        </w:rPr>
        <w:t>.</w:t>
      </w:r>
    </w:p>
    <w:p w14:paraId="2EF22DB0" w14:textId="77777777" w:rsidR="000B6E2D" w:rsidRDefault="000B6E2D" w:rsidP="000B6E2D">
      <w:pPr>
        <w:ind w:firstLine="0"/>
        <w:rPr>
          <w:ins w:id="716" w:author="Martin Petermann" w:date="2016-08-03T14:04:00Z"/>
        </w:rPr>
      </w:pPr>
    </w:p>
    <w:p w14:paraId="6F390D6F" w14:textId="6C09C3F7" w:rsidR="008519DE" w:rsidRDefault="008519DE" w:rsidP="000B6E2D">
      <w:pPr>
        <w:ind w:firstLine="0"/>
        <w:rPr>
          <w:ins w:id="717" w:author="Martin Petermann" w:date="2016-08-03T14:06:00Z"/>
        </w:rPr>
      </w:pPr>
      <w:ins w:id="718" w:author="Martin Petermann" w:date="2016-08-03T14:06:00Z">
        <w:r>
          <w:t xml:space="preserve">For the </w:t>
        </w:r>
        <w:r w:rsidRPr="008519DE">
          <w:rPr>
            <w:rFonts w:ascii="Andale Mono" w:hAnsi="Andale Mono"/>
            <w:rPrChange w:id="719" w:author="Martin Petermann" w:date="2016-08-03T14:06:00Z">
              <w:rPr/>
            </w:rPrChange>
          </w:rPr>
          <w:t>info files</w:t>
        </w:r>
        <w:r>
          <w:t xml:space="preserve"> command the migration state is shown:</w:t>
        </w:r>
      </w:ins>
    </w:p>
    <w:p w14:paraId="7F2FE8FA" w14:textId="77777777" w:rsidR="008519DE" w:rsidRDefault="008519DE" w:rsidP="000B6E2D">
      <w:pPr>
        <w:ind w:firstLine="0"/>
        <w:rPr>
          <w:ins w:id="720" w:author="Martin Petermann" w:date="2016-08-03T14:06:00Z"/>
        </w:rPr>
      </w:pPr>
    </w:p>
    <w:p w14:paraId="4DAFD264" w14:textId="0A2CE7BC" w:rsidR="008519DE" w:rsidRDefault="008519DE">
      <w:pPr>
        <w:pStyle w:val="ListParagraph"/>
        <w:numPr>
          <w:ilvl w:val="0"/>
          <w:numId w:val="36"/>
        </w:numPr>
        <w:rPr>
          <w:ins w:id="721" w:author="Martin Petermann" w:date="2016-08-03T14:06:00Z"/>
        </w:rPr>
        <w:pPrChange w:id="722" w:author="Martin Petermann" w:date="2016-08-03T14:06:00Z">
          <w:pPr>
            <w:ind w:firstLine="0"/>
          </w:pPr>
        </w:pPrChange>
      </w:pPr>
      <w:ins w:id="723" w:author="Martin Petermann" w:date="2016-08-03T14:06:00Z">
        <w:r>
          <w:t>migrated</w:t>
        </w:r>
      </w:ins>
    </w:p>
    <w:p w14:paraId="2C7B1DA4" w14:textId="07FAF352" w:rsidR="008519DE" w:rsidRDefault="008519DE">
      <w:pPr>
        <w:pStyle w:val="ListParagraph"/>
        <w:numPr>
          <w:ilvl w:val="0"/>
          <w:numId w:val="36"/>
        </w:numPr>
        <w:rPr>
          <w:ins w:id="724" w:author="Martin Petermann" w:date="2016-08-03T14:06:00Z"/>
        </w:rPr>
        <w:pPrChange w:id="725" w:author="Martin Petermann" w:date="2016-08-03T14:06:00Z">
          <w:pPr>
            <w:ind w:firstLine="0"/>
          </w:pPr>
        </w:pPrChange>
      </w:pPr>
      <w:ins w:id="726" w:author="Martin Petermann" w:date="2016-08-03T14:06:00Z">
        <w:r>
          <w:t>premigrated</w:t>
        </w:r>
      </w:ins>
    </w:p>
    <w:p w14:paraId="77C2D1E3" w14:textId="41553C06" w:rsidR="008519DE" w:rsidRDefault="008519DE">
      <w:pPr>
        <w:pStyle w:val="ListParagraph"/>
        <w:numPr>
          <w:ilvl w:val="0"/>
          <w:numId w:val="36"/>
        </w:numPr>
        <w:pPrChange w:id="727" w:author="Martin Petermann" w:date="2016-08-03T14:06:00Z">
          <w:pPr>
            <w:ind w:firstLine="0"/>
          </w:pPr>
        </w:pPrChange>
      </w:pPr>
      <w:ins w:id="728" w:author="Martin Petermann" w:date="2016-08-03T14:06:00Z">
        <w:r>
          <w:t>resident</w:t>
        </w:r>
      </w:ins>
    </w:p>
    <w:p w14:paraId="7DEC8499" w14:textId="77777777" w:rsidR="008519DE" w:rsidRDefault="008519DE" w:rsidP="000B6E2D">
      <w:pPr>
        <w:ind w:firstLine="0"/>
        <w:rPr>
          <w:ins w:id="729" w:author="Martin Petermann" w:date="2016-08-03T14:06:00Z"/>
        </w:rPr>
      </w:pPr>
    </w:p>
    <w:p w14:paraId="73FEA202" w14:textId="75240D47" w:rsidR="008519DE" w:rsidRDefault="008519DE" w:rsidP="000B6E2D">
      <w:pPr>
        <w:ind w:firstLine="0"/>
        <w:rPr>
          <w:ins w:id="730" w:author="Martin Petermann" w:date="2016-08-03T14:07:00Z"/>
        </w:rPr>
      </w:pPr>
      <w:ins w:id="731" w:author="Martin Petermann" w:date="2016-08-03T14:06:00Z">
        <w:r>
          <w:t xml:space="preserve">There are also </w:t>
        </w:r>
      </w:ins>
      <w:ins w:id="732" w:author="Martin Petermann" w:date="2016-08-03T14:08:00Z">
        <w:r>
          <w:t>transient</w:t>
        </w:r>
      </w:ins>
      <w:ins w:id="733" w:author="Martin Petermann" w:date="2016-08-03T14:06:00Z">
        <w:r>
          <w:t xml:space="preserve"> </w:t>
        </w:r>
      </w:ins>
      <w:ins w:id="734" w:author="Martin Petermann" w:date="2016-08-03T14:07:00Z">
        <w:r>
          <w:t>states:</w:t>
        </w:r>
      </w:ins>
    </w:p>
    <w:p w14:paraId="55365CD4" w14:textId="77777777" w:rsidR="008519DE" w:rsidRDefault="008519DE" w:rsidP="000B6E2D">
      <w:pPr>
        <w:ind w:firstLine="0"/>
        <w:rPr>
          <w:ins w:id="735" w:author="Martin Petermann" w:date="2016-08-03T14:07:00Z"/>
        </w:rPr>
      </w:pPr>
    </w:p>
    <w:p w14:paraId="2194235C" w14:textId="07E3B5B8" w:rsidR="008519DE" w:rsidRDefault="008519DE">
      <w:pPr>
        <w:pStyle w:val="ListParagraph"/>
        <w:numPr>
          <w:ilvl w:val="0"/>
          <w:numId w:val="37"/>
        </w:numPr>
        <w:rPr>
          <w:ins w:id="736" w:author="Martin Petermann" w:date="2016-08-03T14:08:00Z"/>
        </w:rPr>
        <w:pPrChange w:id="737" w:author="Martin Petermann" w:date="2016-08-03T14:07:00Z">
          <w:pPr>
            <w:ind w:firstLine="0"/>
          </w:pPr>
        </w:pPrChange>
      </w:pPr>
      <w:ins w:id="738" w:author="Martin Petermann" w:date="2016-08-03T14:09:00Z">
        <w:r>
          <w:t>resident</w:t>
        </w:r>
      </w:ins>
      <w:ins w:id="739" w:author="Martin Petermann" w:date="2016-08-03T14:08:00Z">
        <w:r>
          <w:t xml:space="preserve"> -&gt; premigrated</w:t>
        </w:r>
      </w:ins>
    </w:p>
    <w:p w14:paraId="45BF1BDA" w14:textId="77777777" w:rsidR="008519DE" w:rsidRDefault="008519DE">
      <w:pPr>
        <w:pStyle w:val="ListParagraph"/>
        <w:numPr>
          <w:ilvl w:val="0"/>
          <w:numId w:val="37"/>
        </w:numPr>
        <w:rPr>
          <w:ins w:id="740" w:author="Martin Petermann" w:date="2016-08-03T14:09:00Z"/>
        </w:rPr>
        <w:pPrChange w:id="741" w:author="Martin Petermann" w:date="2016-08-03T14:07:00Z">
          <w:pPr>
            <w:ind w:firstLine="0"/>
          </w:pPr>
        </w:pPrChange>
      </w:pPr>
      <w:ins w:id="742" w:author="Martin Petermann" w:date="2016-08-03T14:08:00Z">
        <w:r>
          <w:t>premigrated -&gt;</w:t>
        </w:r>
      </w:ins>
      <w:ins w:id="743" w:author="Martin Petermann" w:date="2016-08-03T14:09:00Z">
        <w:r>
          <w:t xml:space="preserve"> migrated</w:t>
        </w:r>
      </w:ins>
    </w:p>
    <w:p w14:paraId="38C42C4D" w14:textId="77777777" w:rsidR="008519DE" w:rsidRDefault="008519DE">
      <w:pPr>
        <w:pStyle w:val="ListParagraph"/>
        <w:numPr>
          <w:ilvl w:val="0"/>
          <w:numId w:val="37"/>
        </w:numPr>
        <w:rPr>
          <w:ins w:id="744" w:author="Martin Petermann" w:date="2016-08-03T14:09:00Z"/>
        </w:rPr>
        <w:pPrChange w:id="745" w:author="Martin Petermann" w:date="2016-08-03T14:07:00Z">
          <w:pPr>
            <w:ind w:firstLine="0"/>
          </w:pPr>
        </w:pPrChange>
      </w:pPr>
      <w:ins w:id="746" w:author="Martin Petermann" w:date="2016-08-03T14:09:00Z">
        <w:r>
          <w:t>migrated -&gt; premigrated</w:t>
        </w:r>
      </w:ins>
    </w:p>
    <w:p w14:paraId="48A1C9BF" w14:textId="77777777" w:rsidR="008519DE" w:rsidRDefault="008519DE">
      <w:pPr>
        <w:pStyle w:val="ListParagraph"/>
        <w:numPr>
          <w:ilvl w:val="0"/>
          <w:numId w:val="37"/>
        </w:numPr>
        <w:rPr>
          <w:ins w:id="747" w:author="Martin Petermann" w:date="2016-08-03T14:09:00Z"/>
        </w:rPr>
        <w:pPrChange w:id="748" w:author="Martin Petermann" w:date="2016-08-03T14:07:00Z">
          <w:pPr>
            <w:ind w:firstLine="0"/>
          </w:pPr>
        </w:pPrChange>
      </w:pPr>
      <w:ins w:id="749" w:author="Martin Petermann" w:date="2016-08-03T14:09:00Z">
        <w:r>
          <w:t>migrated -&gt; resident</w:t>
        </w:r>
      </w:ins>
    </w:p>
    <w:p w14:paraId="133D0994" w14:textId="77777777" w:rsidR="008519DE" w:rsidRDefault="008519DE">
      <w:pPr>
        <w:pStyle w:val="ListParagraph"/>
        <w:numPr>
          <w:ilvl w:val="0"/>
          <w:numId w:val="37"/>
        </w:numPr>
        <w:rPr>
          <w:ins w:id="750" w:author="Martin Petermann" w:date="2016-08-03T14:09:00Z"/>
        </w:rPr>
        <w:pPrChange w:id="751" w:author="Martin Petermann" w:date="2016-08-03T14:07:00Z">
          <w:pPr>
            <w:ind w:firstLine="0"/>
          </w:pPr>
        </w:pPrChange>
      </w:pPr>
      <w:ins w:id="752" w:author="Martin Petermann" w:date="2016-08-03T14:09:00Z">
        <w:r>
          <w:t>premigrated -&gt; resident</w:t>
        </w:r>
      </w:ins>
    </w:p>
    <w:p w14:paraId="58038866" w14:textId="77777777" w:rsidR="008519DE" w:rsidRDefault="008519DE">
      <w:pPr>
        <w:rPr>
          <w:ins w:id="753" w:author="Martin Petermann" w:date="2016-08-03T14:10:00Z"/>
        </w:rPr>
        <w:pPrChange w:id="754" w:author="Martin Petermann" w:date="2016-08-03T14:10:00Z">
          <w:pPr>
            <w:ind w:firstLine="0"/>
          </w:pPr>
        </w:pPrChange>
      </w:pPr>
    </w:p>
    <w:p w14:paraId="1F5DE2BE" w14:textId="77777777" w:rsidR="000F3798" w:rsidRDefault="008519DE" w:rsidP="008519DE">
      <w:pPr>
        <w:ind w:firstLine="0"/>
        <w:rPr>
          <w:ins w:id="755" w:author="Martin Petermann" w:date="2016-08-03T14:14:00Z"/>
        </w:rPr>
      </w:pPr>
      <w:ins w:id="756" w:author="Martin Petermann" w:date="2016-08-03T14:10:00Z">
        <w:r>
          <w:t>These transient states are also reflected within the DMAPI attributes (</w:t>
        </w:r>
      </w:ins>
      <w:ins w:id="757" w:author="Martin Petermann" w:date="2016-08-03T14:11:00Z">
        <w:r>
          <w:t>or BDT FUSE equivalent</w:t>
        </w:r>
      </w:ins>
      <w:ins w:id="758" w:author="Martin Petermann" w:date="2016-08-03T14:10:00Z">
        <w:r>
          <w:t>)</w:t>
        </w:r>
      </w:ins>
      <w:ins w:id="759" w:author="Martin Petermann" w:date="2016-08-03T14:11:00Z">
        <w:r>
          <w:t xml:space="preserve">. If e.g. a list of files is submitted for migration the whole list is sent to the </w:t>
        </w:r>
      </w:ins>
      <w:ins w:id="760" w:author="Martin Petermann" w:date="2016-08-03T14:13:00Z">
        <w:r>
          <w:t>Open LTFS service. One of the initial tasks that are performed b</w:t>
        </w:r>
        <w:r w:rsidR="000F3798">
          <w:t xml:space="preserve">y the back end is to change to a </w:t>
        </w:r>
      </w:ins>
      <w:ins w:id="761" w:author="Martin Petermann" w:date="2016-08-03T14:14:00Z">
        <w:r w:rsidR="000F3798">
          <w:t xml:space="preserve">corresponding </w:t>
        </w:r>
      </w:ins>
      <w:ins w:id="762" w:author="Martin Petermann" w:date="2016-08-03T14:13:00Z">
        <w:r w:rsidR="000F3798">
          <w:t>transient state</w:t>
        </w:r>
      </w:ins>
      <w:ins w:id="763" w:author="Martin Petermann" w:date="2016-08-03T14:14:00Z">
        <w:r w:rsidR="000F3798">
          <w:t>.</w:t>
        </w:r>
      </w:ins>
    </w:p>
    <w:p w14:paraId="275529D5" w14:textId="77777777" w:rsidR="000F3798" w:rsidRDefault="000F3798" w:rsidP="008519DE">
      <w:pPr>
        <w:ind w:firstLine="0"/>
        <w:rPr>
          <w:ins w:id="764" w:author="Martin Petermann" w:date="2016-08-03T14:15:00Z"/>
        </w:rPr>
      </w:pPr>
    </w:p>
    <w:p w14:paraId="031E519A" w14:textId="5AFEFF93" w:rsidR="008519DE" w:rsidRDefault="000F3798" w:rsidP="008519DE">
      <w:pPr>
        <w:ind w:firstLine="0"/>
        <w:rPr>
          <w:ins w:id="765" w:author="Martin Petermann" w:date="2016-08-03T14:07:00Z"/>
        </w:rPr>
      </w:pPr>
      <w:commentRangeStart w:id="766"/>
      <w:ins w:id="767" w:author="Martin Petermann" w:date="2016-08-03T14:15:00Z">
        <w:r w:rsidRPr="001B1B28">
          <w:rPr>
            <w:highlight w:val="yellow"/>
            <w:rPrChange w:id="768" w:author="Martin Petermann" w:date="2016-08-03T14:21:00Z">
              <w:rPr/>
            </w:rPrChange>
          </w:rPr>
          <w:t xml:space="preserve">Since the DMAPI attributes are persistent </w:t>
        </w:r>
      </w:ins>
      <w:ins w:id="769" w:author="Martin Petermann" w:date="2016-08-03T14:13:00Z">
        <w:r w:rsidRPr="001B1B28">
          <w:rPr>
            <w:highlight w:val="yellow"/>
            <w:rPrChange w:id="770" w:author="Martin Petermann" w:date="2016-08-03T14:21:00Z">
              <w:rPr/>
            </w:rPrChange>
          </w:rPr>
          <w:t>there needs to be set up a cleanup procedure</w:t>
        </w:r>
      </w:ins>
      <w:ins w:id="771" w:author="Martin Petermann" w:date="2016-08-03T14:16:00Z">
        <w:r w:rsidRPr="001B1B28">
          <w:rPr>
            <w:highlight w:val="yellow"/>
            <w:rPrChange w:id="772" w:author="Martin Petermann" w:date="2016-08-03T14:21:00Z">
              <w:rPr/>
            </w:rPrChange>
          </w:rPr>
          <w:t xml:space="preserve"> (e.g if the Open LTFS back end process terminates unexpectedly</w:t>
        </w:r>
      </w:ins>
      <w:ins w:id="773" w:author="Martin Petermann" w:date="2016-08-03T14:17:00Z">
        <w:r w:rsidRPr="001B1B28">
          <w:rPr>
            <w:highlight w:val="yellow"/>
            <w:rPrChange w:id="774" w:author="Martin Petermann" w:date="2016-08-03T14:21:00Z">
              <w:rPr/>
            </w:rPrChange>
          </w:rPr>
          <w:t xml:space="preserve"> -</w:t>
        </w:r>
      </w:ins>
      <w:ins w:id="775" w:author="Martin Petermann" w:date="2016-08-03T14:16:00Z">
        <w:r w:rsidRPr="001B1B28">
          <w:rPr>
            <w:highlight w:val="yellow"/>
            <w:rPrChange w:id="776" w:author="Martin Petermann" w:date="2016-08-03T14:21:00Z">
              <w:rPr/>
            </w:rPrChange>
          </w:rPr>
          <w:t xml:space="preserve"> the attribute will remain</w:t>
        </w:r>
        <w:r w:rsidRPr="00BA0F81">
          <w:rPr>
            <w:highlight w:val="yellow"/>
            <w:rPrChange w:id="777" w:author="Martin Petermann" w:date="2016-08-03T14:25:00Z">
              <w:rPr/>
            </w:rPrChange>
          </w:rPr>
          <w:t>)</w:t>
        </w:r>
      </w:ins>
      <w:ins w:id="778" w:author="Martin Petermann" w:date="2016-08-03T14:13:00Z">
        <w:r w:rsidRPr="00BA0F81">
          <w:rPr>
            <w:highlight w:val="yellow"/>
            <w:rPrChange w:id="779" w:author="Martin Petermann" w:date="2016-08-03T14:25:00Z">
              <w:rPr/>
            </w:rPrChange>
          </w:rPr>
          <w:t>.</w:t>
        </w:r>
      </w:ins>
      <w:ins w:id="780" w:author="Martin Petermann" w:date="2016-08-03T14:21:00Z">
        <w:r w:rsidR="001B1B28" w:rsidRPr="00BA0F81">
          <w:rPr>
            <w:highlight w:val="yellow"/>
            <w:rPrChange w:id="781" w:author="Martin Petermann" w:date="2016-08-03T14:25:00Z">
              <w:rPr/>
            </w:rPrChange>
          </w:rPr>
          <w:t xml:space="preserve"> P</w:t>
        </w:r>
        <w:r w:rsidR="001B1B28" w:rsidRPr="00BA0F81">
          <w:rPr>
            <w:highlight w:val="yellow"/>
            <w:rPrChange w:id="782" w:author="Martin Petermann" w:date="2016-08-03T14:24:00Z">
              <w:rPr/>
            </w:rPrChange>
          </w:rPr>
          <w:t xml:space="preserve">OSIX locks would be beneficial regarding cleanup but </w:t>
        </w:r>
      </w:ins>
      <w:ins w:id="783" w:author="Martin Petermann" w:date="2016-08-03T14:23:00Z">
        <w:r w:rsidR="001B1B28" w:rsidRPr="00BA0F81">
          <w:rPr>
            <w:highlight w:val="yellow"/>
            <w:rPrChange w:id="784" w:author="Martin Petermann" w:date="2016-08-03T14:24:00Z">
              <w:rPr/>
            </w:rPrChange>
          </w:rPr>
          <w:t>probably</w:t>
        </w:r>
      </w:ins>
      <w:ins w:id="785" w:author="Martin Petermann" w:date="2016-08-03T14:21:00Z">
        <w:r w:rsidR="001B1B28" w:rsidRPr="00BA0F81">
          <w:rPr>
            <w:highlight w:val="yellow"/>
            <w:rPrChange w:id="786" w:author="Martin Petermann" w:date="2016-08-03T14:24:00Z">
              <w:rPr/>
            </w:rPrChange>
          </w:rPr>
          <w:t xml:space="preserve"> </w:t>
        </w:r>
      </w:ins>
      <w:ins w:id="787" w:author="Martin Petermann" w:date="2016-08-03T14:23:00Z">
        <w:r w:rsidR="001B1B28" w:rsidRPr="00BA0F81">
          <w:rPr>
            <w:highlight w:val="yellow"/>
            <w:rPrChange w:id="788" w:author="Martin Petermann" w:date="2016-08-03T14:24:00Z">
              <w:rPr/>
            </w:rPrChange>
          </w:rPr>
          <w:t xml:space="preserve">not possible to use in case the </w:t>
        </w:r>
      </w:ins>
      <w:ins w:id="789" w:author="Martin Petermann" w:date="2016-08-03T14:24:00Z">
        <w:r w:rsidR="00BA0F81" w:rsidRPr="00BA0F81">
          <w:rPr>
            <w:highlight w:val="yellow"/>
            <w:rPrChange w:id="790" w:author="Martin Petermann" w:date="2016-08-03T14:24:00Z">
              <w:rPr/>
            </w:rPrChange>
          </w:rPr>
          <w:t>requests and corresponding job queues get large.</w:t>
        </w:r>
      </w:ins>
      <w:commentRangeEnd w:id="766"/>
      <w:r w:rsidR="005020CA">
        <w:rPr>
          <w:rStyle w:val="CommentReference"/>
        </w:rPr>
        <w:commentReference w:id="766"/>
      </w:r>
    </w:p>
    <w:p w14:paraId="043BF99C" w14:textId="0A9A1C25" w:rsidR="000B6E2D" w:rsidDel="008B4969" w:rsidRDefault="000B6E2D" w:rsidP="000B6E2D">
      <w:pPr>
        <w:ind w:firstLine="0"/>
        <w:rPr>
          <w:del w:id="791" w:author="Martin Petermann" w:date="2016-08-03T14:04:00Z"/>
        </w:rPr>
      </w:pPr>
      <w:del w:id="792" w:author="Martin Petermann" w:date="2016-08-03T14:04:00Z">
        <w:r w:rsidDel="008B4969">
          <w:delText xml:space="preserve">For migration and recall information about throughput is also provided. All this statistic information is provided with the corresponding </w:delText>
        </w:r>
        <w:r w:rsidRPr="00162CF7" w:rsidDel="008B4969">
          <w:rPr>
            <w:rStyle w:val="Codelist"/>
          </w:rPr>
          <w:delText>ltfsdm info</w:delText>
        </w:r>
        <w:r w:rsidDel="008B4969">
          <w:delText xml:space="preserve"> commands</w:delText>
        </w:r>
        <w:r w:rsidR="00722171" w:rsidDel="008B4969">
          <w:delText>.</w:delText>
        </w:r>
      </w:del>
    </w:p>
    <w:p w14:paraId="68AD7CF3" w14:textId="77777777" w:rsidR="000B6E2D" w:rsidRDefault="000B6E2D" w:rsidP="000B6E2D">
      <w:pPr>
        <w:ind w:firstLine="0"/>
      </w:pPr>
    </w:p>
    <w:p w14:paraId="629F75A7" w14:textId="79417886" w:rsidR="000B6E2D" w:rsidRDefault="00FD744B" w:rsidP="002041F8">
      <w:pPr>
        <w:pStyle w:val="Heading1"/>
      </w:pPr>
      <w:r>
        <w:t>Supervisor</w:t>
      </w:r>
    </w:p>
    <w:p w14:paraId="442FCFBE" w14:textId="77777777" w:rsidR="00FD744B" w:rsidRDefault="00FD744B" w:rsidP="000B6E2D">
      <w:pPr>
        <w:ind w:firstLine="0"/>
      </w:pPr>
    </w:p>
    <w:p w14:paraId="7F7468FE" w14:textId="1BD3E3A1" w:rsidR="002041F8" w:rsidRPr="00702DC0" w:rsidRDefault="002041F8" w:rsidP="000B6E2D">
      <w:pPr>
        <w:ind w:firstLine="0"/>
      </w:pPr>
      <w:r>
        <w:t xml:space="preserve">The operations started by the executor are supervised. If there is an operation being blocked some information needs to be provided to the user. </w:t>
      </w:r>
      <w:r w:rsidRPr="002041F8">
        <w:rPr>
          <w:highlight w:val="yellow"/>
        </w:rPr>
        <w:t>F</w:t>
      </w:r>
      <w:r w:rsidR="00AF1AEE">
        <w:rPr>
          <w:highlight w:val="yellow"/>
        </w:rPr>
        <w:t>or operations where there is no</w:t>
      </w:r>
      <w:r w:rsidRPr="002041F8">
        <w:rPr>
          <w:highlight w:val="yellow"/>
        </w:rPr>
        <w:t xml:space="preserve"> external command used this is possible. </w:t>
      </w:r>
      <w:r w:rsidR="00AF1AEE">
        <w:rPr>
          <w:highlight w:val="yellow"/>
        </w:rPr>
        <w:t>For</w:t>
      </w:r>
      <w:r w:rsidRPr="002041F8">
        <w:rPr>
          <w:highlight w:val="yellow"/>
        </w:rPr>
        <w:t xml:space="preserve"> external commands</w:t>
      </w:r>
      <w:ins w:id="793" w:author="Slavisa Sarafijanovic" w:date="2016-08-09T13:12:00Z">
        <w:r w:rsidR="00562F7A">
          <w:rPr>
            <w:highlight w:val="yellow"/>
          </w:rPr>
          <w:t xml:space="preserve"> (</w:t>
        </w:r>
      </w:ins>
      <w:ins w:id="794" w:author="Slavisa Sarafijanovic" w:date="2016-08-09T13:13:00Z">
        <w:r w:rsidR="00562F7A">
          <w:rPr>
            <w:highlight w:val="yellow"/>
          </w:rPr>
          <w:t xml:space="preserve">e.g. some </w:t>
        </w:r>
      </w:ins>
      <w:ins w:id="795" w:author="Slavisa Sarafijanovic" w:date="2016-08-09T13:12:00Z">
        <w:r w:rsidR="00562F7A">
          <w:rPr>
            <w:highlight w:val="yellow"/>
          </w:rPr>
          <w:t>LTFS LE operations)</w:t>
        </w:r>
      </w:ins>
      <w:r w:rsidRPr="002041F8">
        <w:rPr>
          <w:highlight w:val="yellow"/>
        </w:rPr>
        <w:t xml:space="preserve"> there is no control from the Open LTFS service. This needs to be investigated.</w:t>
      </w:r>
    </w:p>
    <w:sectPr w:rsidR="002041F8" w:rsidRPr="00702DC0" w:rsidSect="005B457F">
      <w:footerReference w:type="default" r:id="rId32"/>
      <w:pgSz w:w="11900" w:h="16840"/>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lavisa Sarafijanovic" w:date="2016-08-08T11:26:00Z" w:initials="SS">
    <w:p w14:paraId="1BFF25B8" w14:textId="3A2EEB7E" w:rsidR="0083151D" w:rsidRDefault="0083151D">
      <w:pPr>
        <w:pStyle w:val="CommentText"/>
      </w:pPr>
      <w:r>
        <w:rPr>
          <w:rStyle w:val="CommentReference"/>
        </w:rPr>
        <w:annotationRef/>
      </w:r>
      <w:r>
        <w:t xml:space="preserve">Async IPC call might not be most suitable for all requests/operations, e.g. status-statistic </w:t>
      </w:r>
    </w:p>
  </w:comment>
  <w:comment w:id="312" w:author="Slavisa Sarafijanovic" w:date="2016-07-15T16:19:00Z" w:initials="SS">
    <w:p w14:paraId="5030B68C" w14:textId="350D04CF" w:rsidR="0083151D" w:rsidRDefault="0083151D">
      <w:pPr>
        <w:pStyle w:val="CommentText"/>
      </w:pPr>
      <w:r>
        <w:rPr>
          <w:rStyle w:val="CommentReference"/>
        </w:rPr>
        <w:annotationRef/>
      </w:r>
      <w:r>
        <w:t xml:space="preserve">Authentication/Authorization is useful security feature for this use case, but not sure if encryption is useful/needed. </w:t>
      </w:r>
    </w:p>
  </w:comment>
  <w:comment w:id="461" w:author="Slavisa Sarafijanovic" w:date="2016-08-08T11:30:00Z" w:initials="SS">
    <w:p w14:paraId="523A194C" w14:textId="19E94A22" w:rsidR="0083151D" w:rsidRDefault="0083151D">
      <w:pPr>
        <w:pStyle w:val="CommentText"/>
      </w:pPr>
      <w:r>
        <w:rPr>
          <w:rStyle w:val="CommentReference"/>
        </w:rPr>
        <w:annotationRef/>
      </w:r>
      <w:r>
        <w:t>Maybe describe receiver/responder as one component, it will also be one thread. I suppose there will be no separate IPC back-calls from responder to frontend components as that would be complicated.</w:t>
      </w:r>
    </w:p>
    <w:p w14:paraId="51873F5E" w14:textId="181F81A1" w:rsidR="0083151D" w:rsidRDefault="0083151D">
      <w:pPr>
        <w:pStyle w:val="CommentText"/>
      </w:pPr>
      <w:r>
        <w:t>-&gt; responder is function of ltfsdm that processes query requests from frontend</w:t>
      </w:r>
    </w:p>
    <w:p w14:paraId="0BBCBADC" w14:textId="77777777" w:rsidR="0083151D" w:rsidRDefault="0083151D">
      <w:pPr>
        <w:pStyle w:val="CommentText"/>
      </w:pPr>
    </w:p>
    <w:p w14:paraId="62593454" w14:textId="13397361" w:rsidR="0083151D" w:rsidRDefault="0083151D">
      <w:pPr>
        <w:pStyle w:val="CommentText"/>
      </w:pPr>
      <w:r>
        <w:t>Maybe add paragraph that explicits what is synchronous (one IPC call) and what is asynchronous (e.g. to migrate files submit request and get req accepted, then later query status).</w:t>
      </w:r>
    </w:p>
  </w:comment>
  <w:comment w:id="462" w:author="Slavisa Sarafijanovic" w:date="2016-08-09T09:28:00Z" w:initials="SS">
    <w:p w14:paraId="277582EA" w14:textId="02102145" w:rsidR="0083151D" w:rsidRDefault="0083151D">
      <w:pPr>
        <w:pStyle w:val="CommentText"/>
      </w:pPr>
      <w:r>
        <w:rPr>
          <w:rStyle w:val="CommentReference"/>
        </w:rPr>
        <w:annotationRef/>
      </w:r>
      <w:r>
        <w:t>To be in sync with the rest of the text:</w:t>
      </w:r>
    </w:p>
    <w:p w14:paraId="7A96B0F8" w14:textId="64E79D9E" w:rsidR="0083151D" w:rsidRDefault="0083151D">
      <w:pPr>
        <w:pStyle w:val="CommentText"/>
      </w:pPr>
      <w:r>
        <w:t>migration job queues -&gt; premigration job queues</w:t>
      </w:r>
    </w:p>
    <w:p w14:paraId="456F105C" w14:textId="1ABD5232" w:rsidR="0083151D" w:rsidRDefault="0083151D">
      <w:pPr>
        <w:pStyle w:val="CommentText"/>
      </w:pPr>
      <w:r>
        <w:t>migration scheduler queue -&gt; premigration scheduler queue</w:t>
      </w:r>
    </w:p>
  </w:comment>
  <w:comment w:id="495" w:author="Slavisa Sarafijanovic" w:date="2016-08-09T08:56:00Z" w:initials="SS">
    <w:p w14:paraId="16873C95" w14:textId="24F0D06D" w:rsidR="0083151D" w:rsidRDefault="0083151D">
      <w:pPr>
        <w:pStyle w:val="CommentText"/>
      </w:pPr>
      <w:r>
        <w:rPr>
          <w:rStyle w:val="CommentReference"/>
        </w:rPr>
        <w:annotationRef/>
      </w:r>
      <w:r>
        <w:t>We might want to additionally allow specifying request number as input OR UUID as input, so user or script does not have to care which one is first (requests may also come from a remote application e.g. MCStore through Swift). If this is allowed, the input should be generated as (documented that must be generated as UUID, h</w:t>
      </w:r>
      <w:r w:rsidRPr="00E16F73">
        <w:t>ttps://en.wikipedia.org/wiki/Universally_unique_identifier</w:t>
      </w:r>
      <w:r>
        <w:t>)</w:t>
      </w:r>
    </w:p>
  </w:comment>
  <w:comment w:id="525" w:author="Slavisa Sarafijanovic" w:date="2016-08-09T09:42:00Z" w:initials="SS">
    <w:p w14:paraId="6CE2E4A6" w14:textId="2FEA959A" w:rsidR="0083151D" w:rsidRDefault="0083151D">
      <w:pPr>
        <w:pStyle w:val="CommentText"/>
      </w:pPr>
      <w:r>
        <w:rPr>
          <w:rStyle w:val="CommentReference"/>
        </w:rPr>
        <w:annotationRef/>
      </w:r>
      <w:r>
        <w:t>At first it looks a bit strange to "consider/count" also empty job queues. But that might actually be a good thing if considering detection of resubmission of the same tape/type of generic jobs (avoids parsing and cost not much memory since number of tapes is relatively small).</w:t>
      </w:r>
    </w:p>
    <w:p w14:paraId="047B4552" w14:textId="01576ED4" w:rsidR="0083151D" w:rsidRDefault="0083151D">
      <w:pPr>
        <w:pStyle w:val="CommentText"/>
      </w:pPr>
      <w:r>
        <w:t xml:space="preserve">Btw, in which case do/how we prevent submitting two generic jobs to the same tape? E.g. what should be CLI response if resubmitting reclaim request for the same tape? </w:t>
      </w:r>
    </w:p>
    <w:p w14:paraId="45A2CCAD" w14:textId="77777777" w:rsidR="0083151D" w:rsidRDefault="0083151D">
      <w:pPr>
        <w:pStyle w:val="CommentText"/>
      </w:pPr>
    </w:p>
    <w:p w14:paraId="1192D86D" w14:textId="77777777" w:rsidR="0083151D" w:rsidRDefault="0083151D">
      <w:pPr>
        <w:pStyle w:val="CommentText"/>
      </w:pPr>
      <w:r>
        <w:t xml:space="preserve">We could e.g.: </w:t>
      </w:r>
    </w:p>
    <w:p w14:paraId="3A35B6DD" w14:textId="6AFBEA24" w:rsidR="0083151D" w:rsidRDefault="0083151D">
      <w:pPr>
        <w:pStyle w:val="CommentText"/>
      </w:pPr>
      <w:r>
        <w:t xml:space="preserve">- detect resubmission of same tape/type generic job and fail the resubmission with "already submitted"; </w:t>
      </w:r>
    </w:p>
    <w:p w14:paraId="7B7872D1" w14:textId="001505A8" w:rsidR="0083151D" w:rsidRDefault="0083151D">
      <w:pPr>
        <w:pStyle w:val="CommentText"/>
      </w:pPr>
      <w:r>
        <w:t>- on a case by case rule basis allow or not new generic job for a tape for which other/different generic jobs exist (in some cases it might make more sense to reject)</w:t>
      </w:r>
    </w:p>
  </w:comment>
  <w:comment w:id="559" w:author="Slavisa Sarafijanovic" w:date="2016-08-09T10:23:00Z" w:initials="SS">
    <w:p w14:paraId="45FA4873" w14:textId="556580F1" w:rsidR="0083151D" w:rsidRDefault="0083151D">
      <w:pPr>
        <w:pStyle w:val="CommentText"/>
      </w:pPr>
      <w:r>
        <w:rPr>
          <w:rStyle w:val="CommentReference"/>
        </w:rPr>
        <w:annotationRef/>
      </w:r>
      <w:r>
        <w:t>I was thinking we also use reference(s) ((pointer(s)) from a request in a request queue to its job queue(s). Also a scheduler queue entry should refer (point) to a job queue to be able to update its status/statistic by the process processing that job queue. Maybe we want to write that here.</w:t>
      </w:r>
    </w:p>
  </w:comment>
  <w:comment w:id="607" w:author="Slavisa Sarafijanovic" w:date="2016-08-09T11:03:00Z" w:initials="SS">
    <w:p w14:paraId="605FB7D5" w14:textId="66D7424B" w:rsidR="0083151D" w:rsidRDefault="0083151D">
      <w:pPr>
        <w:pStyle w:val="CommentText"/>
      </w:pPr>
      <w:r>
        <w:rPr>
          <w:rStyle w:val="CommentReference"/>
        </w:rPr>
        <w:annotationRef/>
      </w:r>
      <w:r>
        <w:t>Tape space can be reused only if entire tape is reclaimed than formatted. So it seems this should always be on tape level, but we might want to allow interrupting/resuming a tape reclamation after each file or after each X GB reclaimed, in order to serve recalls that might be requested from the tape being reclaimed. Also provide some statistic during reclamation (#files, space copied so far).</w:t>
      </w:r>
    </w:p>
  </w:comment>
  <w:comment w:id="609" w:author="Slavisa Sarafijanovic" w:date="2016-08-09T11:08:00Z" w:initials="SS">
    <w:p w14:paraId="7B74DF74" w14:textId="404593DA" w:rsidR="0083151D" w:rsidRDefault="0083151D">
      <w:pPr>
        <w:pStyle w:val="CommentText"/>
      </w:pPr>
      <w:r>
        <w:rPr>
          <w:rStyle w:val="CommentReference"/>
        </w:rPr>
        <w:annotationRef/>
      </w:r>
      <w:r>
        <w:t>We should mention streaming or partial recall as possible future work, if those are generally supported by XFS dmapi.</w:t>
      </w:r>
    </w:p>
  </w:comment>
  <w:comment w:id="614" w:author="Slavisa Sarafijanovic" w:date="2016-08-09T11:39:00Z" w:initials="SS">
    <w:p w14:paraId="4A0737E8" w14:textId="77777777" w:rsidR="0083151D" w:rsidRDefault="0083151D">
      <w:pPr>
        <w:pStyle w:val="CommentText"/>
      </w:pPr>
      <w:r>
        <w:rPr>
          <w:rStyle w:val="CommentReference"/>
        </w:rPr>
        <w:annotationRef/>
      </w:r>
      <w:r>
        <w:t>Another option is that user must configure one (logical) tape library to be used by the node. OpenLTFS queries LTFS LE for drives/nodes used by the library. Smaller probability of misconfiguration. Further 'trick' would be to require logical tape library to be named after the node name by default, and allow user to change the config mode to specifying arbitrary lib name or to specifying list of tapes/drives.</w:t>
      </w:r>
    </w:p>
    <w:p w14:paraId="5F44F021" w14:textId="6A45646C" w:rsidR="0083151D" w:rsidRDefault="0083151D">
      <w:pPr>
        <w:pStyle w:val="CommentText"/>
      </w:pPr>
      <w:r>
        <w:t>Design is that OpenLTFS not be aware of other nodes that might be connected to the same library, and it is responsibility of user to not assign same drives/tapes to different nodes (if tape library is shared).</w:t>
      </w:r>
    </w:p>
  </w:comment>
  <w:comment w:id="766" w:author="Slavisa Sarafijanovic" w:date="2016-08-09T11:27:00Z" w:initials="SS">
    <w:p w14:paraId="2E97022D" w14:textId="0E0ED923" w:rsidR="0083151D" w:rsidRDefault="0083151D">
      <w:pPr>
        <w:pStyle w:val="CommentText"/>
      </w:pPr>
      <w:r>
        <w:rPr>
          <w:rStyle w:val="CommentReference"/>
        </w:rPr>
        <w:annotationRef/>
      </w:r>
      <w:r>
        <w:t xml:space="preserve">We said one option is to store transient state along with the process id of ltfsdmd and to consider it valid only if the process is alive (maybe also use a timestamp to avoid risk of restarting ltfsdmd and getting same process id). It is not clear if we want to provide this function, because info is reliably available through ltfsdmd (CLI or API). </w:t>
      </w:r>
    </w:p>
    <w:p w14:paraId="5EA646A7" w14:textId="77777777" w:rsidR="0083151D" w:rsidRDefault="0083151D">
      <w:pPr>
        <w:pStyle w:val="CommentText"/>
      </w:pPr>
    </w:p>
    <w:p w14:paraId="2BF14B96" w14:textId="2952D4BB" w:rsidR="0083151D" w:rsidRDefault="0083151D">
      <w:pPr>
        <w:pStyle w:val="CommentText"/>
      </w:pPr>
      <w:r>
        <w:t>Most likely for Swift it is very useful to also be able to read current status (reliable one such as migrate/resident/premigrated) w/o having to go through ltfsdmd. A Swift config file may have an entry if this info is expected to find in normal EA or in DMAPI EA.  (intercept and transparent read status EA even if stored in DMAPI, in OpenLTFS or in SwiftHLM).</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BFF25B8" w15:done="0"/>
  <w15:commentEx w15:paraId="5030B68C" w15:done="0"/>
  <w15:commentEx w15:paraId="62593454" w15:done="0"/>
  <w15:commentEx w15:paraId="456F105C" w15:done="0"/>
  <w15:commentEx w15:paraId="16873C95" w15:done="0"/>
  <w15:commentEx w15:paraId="7B7872D1" w15:done="0"/>
  <w15:commentEx w15:paraId="45FA4873" w15:done="0"/>
  <w15:commentEx w15:paraId="605FB7D5" w15:done="0"/>
  <w15:commentEx w15:paraId="7B74DF74" w15:done="0"/>
  <w15:commentEx w15:paraId="5F44F021" w15:done="0"/>
  <w15:commentEx w15:paraId="2BF14B9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41EA03" w14:textId="77777777" w:rsidR="009140AB" w:rsidRDefault="009140AB" w:rsidP="007352A6">
      <w:r>
        <w:separator/>
      </w:r>
    </w:p>
  </w:endnote>
  <w:endnote w:type="continuationSeparator" w:id="0">
    <w:p w14:paraId="643CB632" w14:textId="77777777" w:rsidR="009140AB" w:rsidRDefault="009140AB" w:rsidP="007352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ndale Mono">
    <w:panose1 w:val="020B0509000000000004"/>
    <w:charset w:val="00"/>
    <w:family w:val="auto"/>
    <w:pitch w:val="variable"/>
    <w:sig w:usb0="00000287" w:usb1="00000000" w:usb2="00000000" w:usb3="00000000" w:csb0="0000009F" w:csb1="00000000"/>
  </w:font>
  <w:font w:name="Segoe UI">
    <w:altName w:val="Calibri"/>
    <w:charset w:val="00"/>
    <w:family w:val="swiss"/>
    <w:pitch w:val="variable"/>
    <w:sig w:usb0="E10022FF" w:usb1="C000E47F" w:usb2="00000029" w:usb3="00000000" w:csb0="000001D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ustomXmlInsRangeStart w:id="796" w:author="Slavisa Sarafijanovic" w:date="2016-07-15T16:37:00Z"/>
  <w:sdt>
    <w:sdtPr>
      <w:id w:val="1703277680"/>
      <w:docPartObj>
        <w:docPartGallery w:val="Page Numbers (Bottom of Page)"/>
        <w:docPartUnique/>
      </w:docPartObj>
    </w:sdtPr>
    <w:sdtEndPr>
      <w:rPr>
        <w:noProof/>
      </w:rPr>
    </w:sdtEndPr>
    <w:sdtContent>
      <w:customXmlInsRangeEnd w:id="796"/>
      <w:p w14:paraId="1B9CEE49" w14:textId="1052A409" w:rsidR="0083151D" w:rsidRDefault="0083151D">
        <w:pPr>
          <w:pStyle w:val="Footer"/>
          <w:jc w:val="center"/>
          <w:rPr>
            <w:ins w:id="797" w:author="Slavisa Sarafijanovic" w:date="2016-07-15T16:37:00Z"/>
          </w:rPr>
        </w:pPr>
        <w:ins w:id="798" w:author="Slavisa Sarafijanovic" w:date="2016-07-15T16:37:00Z">
          <w:r>
            <w:fldChar w:fldCharType="begin"/>
          </w:r>
          <w:r>
            <w:instrText xml:space="preserve"> PAGE   \* MERGEFORMAT </w:instrText>
          </w:r>
          <w:r>
            <w:fldChar w:fldCharType="separate"/>
          </w:r>
        </w:ins>
        <w:r w:rsidR="00C5136D">
          <w:rPr>
            <w:noProof/>
          </w:rPr>
          <w:t>6</w:t>
        </w:r>
        <w:ins w:id="799" w:author="Slavisa Sarafijanovic" w:date="2016-07-15T16:37:00Z">
          <w:r>
            <w:rPr>
              <w:noProof/>
            </w:rPr>
            <w:fldChar w:fldCharType="end"/>
          </w:r>
        </w:ins>
      </w:p>
      <w:customXmlInsRangeStart w:id="800" w:author="Slavisa Sarafijanovic" w:date="2016-07-15T16:37:00Z"/>
    </w:sdtContent>
  </w:sdt>
  <w:customXmlInsRangeEnd w:id="800"/>
  <w:p w14:paraId="00B53B8F" w14:textId="77777777" w:rsidR="0083151D" w:rsidRDefault="0083151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59A1BE" w14:textId="77777777" w:rsidR="009140AB" w:rsidRDefault="009140AB" w:rsidP="007352A6">
      <w:r>
        <w:separator/>
      </w:r>
    </w:p>
  </w:footnote>
  <w:footnote w:type="continuationSeparator" w:id="0">
    <w:p w14:paraId="6FFDBE6E" w14:textId="77777777" w:rsidR="009140AB" w:rsidRDefault="009140AB" w:rsidP="007352A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D"/>
    <w:multiLevelType w:val="singleLevel"/>
    <w:tmpl w:val="B1988064"/>
    <w:lvl w:ilvl="0">
      <w:start w:val="1"/>
      <w:numFmt w:val="decimal"/>
      <w:pStyle w:val="ListNumber4"/>
      <w:lvlText w:val="%1."/>
      <w:lvlJc w:val="left"/>
      <w:pPr>
        <w:tabs>
          <w:tab w:val="num" w:pos="1209"/>
        </w:tabs>
        <w:ind w:left="1209" w:hanging="360"/>
      </w:pPr>
    </w:lvl>
  </w:abstractNum>
  <w:abstractNum w:abstractNumId="1">
    <w:nsid w:val="043C1588"/>
    <w:multiLevelType w:val="hybridMultilevel"/>
    <w:tmpl w:val="63820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ED6A68"/>
    <w:multiLevelType w:val="multilevel"/>
    <w:tmpl w:val="1656297E"/>
    <w:lvl w:ilvl="0">
      <w:start w:val="1"/>
      <w:numFmt w:val="decimal"/>
      <w:lvlText w:val="%1."/>
      <w:lvlJc w:val="left"/>
      <w:pPr>
        <w:ind w:left="360" w:hanging="360"/>
      </w:pPr>
    </w:lvl>
    <w:lvl w:ilvl="1">
      <w:start w:val="1"/>
      <w:numFmt w:val="decimal"/>
      <w:pStyle w:val="Heading1"/>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0D437105"/>
    <w:multiLevelType w:val="hybridMultilevel"/>
    <w:tmpl w:val="1492A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6F0EA1"/>
    <w:multiLevelType w:val="hybridMultilevel"/>
    <w:tmpl w:val="473C2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910D7D"/>
    <w:multiLevelType w:val="hybridMultilevel"/>
    <w:tmpl w:val="19460962"/>
    <w:lvl w:ilvl="0" w:tplc="FCF4CFE2">
      <w:start w:val="1"/>
      <w:numFmt w:val="bullet"/>
      <w:lvlText w:val="-"/>
      <w:lvlJc w:val="left"/>
      <w:pPr>
        <w:ind w:left="720" w:hanging="360"/>
      </w:pPr>
      <w:rPr>
        <w:rFonts w:ascii="Calibri" w:hAnsi="Calibri"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25029B"/>
    <w:multiLevelType w:val="multilevel"/>
    <w:tmpl w:val="B63E1364"/>
    <w:styleLink w:val="HDR1"/>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138762E1"/>
    <w:multiLevelType w:val="hybridMultilevel"/>
    <w:tmpl w:val="43B83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FC5ACA"/>
    <w:multiLevelType w:val="hybridMultilevel"/>
    <w:tmpl w:val="9BB62D94"/>
    <w:lvl w:ilvl="0" w:tplc="04090013">
      <w:start w:val="1"/>
      <w:numFmt w:val="upperRoman"/>
      <w:lvlText w:val="%1."/>
      <w:lvlJc w:val="righ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1">
      <w:start w:val="1"/>
      <w:numFmt w:val="bullet"/>
      <w:lvlText w:val=""/>
      <w:lvlJc w:val="left"/>
      <w:pPr>
        <w:ind w:left="72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A914C6"/>
    <w:multiLevelType w:val="hybridMultilevel"/>
    <w:tmpl w:val="24B24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1508AD"/>
    <w:multiLevelType w:val="hybridMultilevel"/>
    <w:tmpl w:val="2E107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5A623D"/>
    <w:multiLevelType w:val="hybridMultilevel"/>
    <w:tmpl w:val="268C312E"/>
    <w:lvl w:ilvl="0" w:tplc="04090013">
      <w:start w:val="1"/>
      <w:numFmt w:val="upperRoman"/>
      <w:lvlText w:val="%1."/>
      <w:lvlJc w:val="righ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417211D"/>
    <w:multiLevelType w:val="hybridMultilevel"/>
    <w:tmpl w:val="0BFC2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9B4D69"/>
    <w:multiLevelType w:val="hybridMultilevel"/>
    <w:tmpl w:val="D97E3CFE"/>
    <w:lvl w:ilvl="0" w:tplc="04090013">
      <w:start w:val="1"/>
      <w:numFmt w:val="upperRoman"/>
      <w:lvlText w:val="%1."/>
      <w:lvlJc w:val="righ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8641171"/>
    <w:multiLevelType w:val="hybridMultilevel"/>
    <w:tmpl w:val="B1048A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5425CE"/>
    <w:multiLevelType w:val="hybridMultilevel"/>
    <w:tmpl w:val="F2BE0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F642527"/>
    <w:multiLevelType w:val="hybridMultilevel"/>
    <w:tmpl w:val="F1063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04E3121"/>
    <w:multiLevelType w:val="hybridMultilevel"/>
    <w:tmpl w:val="D236DA52"/>
    <w:lvl w:ilvl="0" w:tplc="BBFC55C0">
      <w:start w:val="1"/>
      <w:numFmt w:val="bullet"/>
      <w:lvlText w:val="+"/>
      <w:lvlJc w:val="left"/>
      <w:pPr>
        <w:ind w:left="720" w:hanging="360"/>
      </w:pPr>
      <w:rPr>
        <w:rFonts w:ascii="Calibri" w:hAnsi="Calibri"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0525764"/>
    <w:multiLevelType w:val="hybridMultilevel"/>
    <w:tmpl w:val="BDF61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1C72C3F"/>
    <w:multiLevelType w:val="multilevel"/>
    <w:tmpl w:val="8E2EED1C"/>
    <w:lvl w:ilvl="0">
      <w:start w:val="1"/>
      <w:numFmt w:val="decimal"/>
      <w:pStyle w:val="Heading2"/>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431610D"/>
    <w:multiLevelType w:val="hybridMultilevel"/>
    <w:tmpl w:val="17CC3C6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673689C"/>
    <w:multiLevelType w:val="hybridMultilevel"/>
    <w:tmpl w:val="D38AE974"/>
    <w:lvl w:ilvl="0" w:tplc="D7D8F76E">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71D750E"/>
    <w:multiLevelType w:val="hybridMultilevel"/>
    <w:tmpl w:val="E5E06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EC05DFF"/>
    <w:multiLevelType w:val="hybridMultilevel"/>
    <w:tmpl w:val="7C88D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FB10658"/>
    <w:multiLevelType w:val="hybridMultilevel"/>
    <w:tmpl w:val="3CB0B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1E92CEB"/>
    <w:multiLevelType w:val="hybridMultilevel"/>
    <w:tmpl w:val="E7BCDAC6"/>
    <w:lvl w:ilvl="0" w:tplc="BBFC55C0">
      <w:start w:val="1"/>
      <w:numFmt w:val="bullet"/>
      <w:lvlText w:val="+"/>
      <w:lvlJc w:val="left"/>
      <w:pPr>
        <w:ind w:left="720" w:hanging="360"/>
      </w:pPr>
      <w:rPr>
        <w:rFonts w:ascii="Calibri" w:hAnsi="Calibri" w:hint="default"/>
        <w:color w:val="00B0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22A6CE7"/>
    <w:multiLevelType w:val="hybridMultilevel"/>
    <w:tmpl w:val="2C18F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2DE52F3"/>
    <w:multiLevelType w:val="hybridMultilevel"/>
    <w:tmpl w:val="EC9EF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AA95CC8"/>
    <w:multiLevelType w:val="hybridMultilevel"/>
    <w:tmpl w:val="6B5AD1E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0" w:hanging="360"/>
      </w:pPr>
      <w:rPr>
        <w:rFonts w:ascii="Symbol" w:hAnsi="Symbol"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9">
    <w:nsid w:val="5EA7029F"/>
    <w:multiLevelType w:val="multilevel"/>
    <w:tmpl w:val="92B00A22"/>
    <w:lvl w:ilvl="0">
      <w:start w:val="1"/>
      <w:numFmt w:val="upperRoman"/>
      <w:lvlText w:val="%1."/>
      <w:lvlJc w:val="righ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0">
    <w:nsid w:val="5F451AB8"/>
    <w:multiLevelType w:val="hybridMultilevel"/>
    <w:tmpl w:val="592C81E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1">
    <w:nsid w:val="61D73924"/>
    <w:multiLevelType w:val="hybridMultilevel"/>
    <w:tmpl w:val="C6BE1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4CD5347"/>
    <w:multiLevelType w:val="hybridMultilevel"/>
    <w:tmpl w:val="28FA43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6D261182"/>
    <w:multiLevelType w:val="hybridMultilevel"/>
    <w:tmpl w:val="B5DC3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29C1F7F"/>
    <w:multiLevelType w:val="hybridMultilevel"/>
    <w:tmpl w:val="E8349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67D77A5"/>
    <w:multiLevelType w:val="hybridMultilevel"/>
    <w:tmpl w:val="8766C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C0E691B"/>
    <w:multiLevelType w:val="hybridMultilevel"/>
    <w:tmpl w:val="D6C6F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C3D70C8"/>
    <w:multiLevelType w:val="hybridMultilevel"/>
    <w:tmpl w:val="F118E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D7A11CD"/>
    <w:multiLevelType w:val="hybridMultilevel"/>
    <w:tmpl w:val="4E1857CA"/>
    <w:lvl w:ilvl="0" w:tplc="04090013">
      <w:start w:val="1"/>
      <w:numFmt w:val="upperRoman"/>
      <w:lvlText w:val="%1."/>
      <w:lvlJc w:val="righ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1">
      <w:start w:val="1"/>
      <w:numFmt w:val="bullet"/>
      <w:lvlText w:val=""/>
      <w:lvlJc w:val="left"/>
      <w:pPr>
        <w:ind w:left="720" w:hanging="360"/>
      </w:pPr>
      <w:rPr>
        <w:rFonts w:ascii="Symbol" w:hAnsi="Symbol" w:hint="default"/>
      </w:rPr>
    </w:lvl>
    <w:lvl w:ilvl="4" w:tplc="04090001">
      <w:start w:val="1"/>
      <w:numFmt w:val="bullet"/>
      <w:lvlText w:val=""/>
      <w:lvlJc w:val="left"/>
      <w:pPr>
        <w:ind w:left="720" w:hanging="360"/>
      </w:pPr>
      <w:rPr>
        <w:rFonts w:ascii="Symbol" w:hAnsi="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0"/>
  </w:num>
  <w:num w:numId="3">
    <w:abstractNumId w:val="6"/>
  </w:num>
  <w:num w:numId="4">
    <w:abstractNumId w:val="2"/>
  </w:num>
  <w:num w:numId="5">
    <w:abstractNumId w:val="26"/>
  </w:num>
  <w:num w:numId="6">
    <w:abstractNumId w:val="23"/>
  </w:num>
  <w:num w:numId="7">
    <w:abstractNumId w:val="30"/>
  </w:num>
  <w:num w:numId="8">
    <w:abstractNumId w:val="24"/>
  </w:num>
  <w:num w:numId="9">
    <w:abstractNumId w:val="11"/>
  </w:num>
  <w:num w:numId="10">
    <w:abstractNumId w:val="20"/>
  </w:num>
  <w:num w:numId="11">
    <w:abstractNumId w:val="18"/>
  </w:num>
  <w:num w:numId="12">
    <w:abstractNumId w:val="34"/>
  </w:num>
  <w:num w:numId="13">
    <w:abstractNumId w:val="31"/>
  </w:num>
  <w:num w:numId="14">
    <w:abstractNumId w:val="10"/>
  </w:num>
  <w:num w:numId="15">
    <w:abstractNumId w:val="25"/>
  </w:num>
  <w:num w:numId="16">
    <w:abstractNumId w:val="5"/>
  </w:num>
  <w:num w:numId="17">
    <w:abstractNumId w:val="17"/>
  </w:num>
  <w:num w:numId="18">
    <w:abstractNumId w:val="16"/>
  </w:num>
  <w:num w:numId="19">
    <w:abstractNumId w:val="1"/>
  </w:num>
  <w:num w:numId="20">
    <w:abstractNumId w:val="37"/>
  </w:num>
  <w:num w:numId="21">
    <w:abstractNumId w:val="35"/>
  </w:num>
  <w:num w:numId="22">
    <w:abstractNumId w:val="4"/>
  </w:num>
  <w:num w:numId="23">
    <w:abstractNumId w:val="14"/>
  </w:num>
  <w:num w:numId="24">
    <w:abstractNumId w:val="9"/>
  </w:num>
  <w:num w:numId="25">
    <w:abstractNumId w:val="21"/>
  </w:num>
  <w:num w:numId="26">
    <w:abstractNumId w:val="15"/>
  </w:num>
  <w:num w:numId="27">
    <w:abstractNumId w:val="29"/>
  </w:num>
  <w:num w:numId="28">
    <w:abstractNumId w:val="13"/>
  </w:num>
  <w:num w:numId="29">
    <w:abstractNumId w:val="8"/>
  </w:num>
  <w:num w:numId="30">
    <w:abstractNumId w:val="38"/>
  </w:num>
  <w:num w:numId="31">
    <w:abstractNumId w:val="32"/>
  </w:num>
  <w:num w:numId="32">
    <w:abstractNumId w:val="28"/>
  </w:num>
  <w:num w:numId="33">
    <w:abstractNumId w:val="3"/>
  </w:num>
  <w:num w:numId="34">
    <w:abstractNumId w:val="12"/>
  </w:num>
  <w:num w:numId="35">
    <w:abstractNumId w:val="22"/>
  </w:num>
  <w:num w:numId="36">
    <w:abstractNumId w:val="33"/>
  </w:num>
  <w:num w:numId="37">
    <w:abstractNumId w:val="7"/>
  </w:num>
  <w:num w:numId="38">
    <w:abstractNumId w:val="27"/>
  </w:num>
  <w:num w:numId="39">
    <w:abstractNumId w:val="36"/>
  </w:num>
  <w:numIdMacAtCleanup w:val="23"/>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lavisa Sarafijanovic">
    <w15:presenceInfo w15:providerId="AD" w15:userId="S-1-5-21-916859068-227694850-1850952788-19955"/>
  </w15:person>
  <w15:person w15:author="Martin Petermann">
    <w15:presenceInfo w15:providerId="None" w15:userId="Martin Peterman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activeWritingStyle w:appName="MSWord" w:lang="en-US" w:vendorID="64" w:dllVersion="131078" w:nlCheck="1" w:checkStyle="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87B"/>
    <w:rsid w:val="000058BA"/>
    <w:rsid w:val="000116C2"/>
    <w:rsid w:val="0001332B"/>
    <w:rsid w:val="000137D0"/>
    <w:rsid w:val="000216EC"/>
    <w:rsid w:val="000265D7"/>
    <w:rsid w:val="0003419E"/>
    <w:rsid w:val="00044466"/>
    <w:rsid w:val="00044BEC"/>
    <w:rsid w:val="00047863"/>
    <w:rsid w:val="00047BC6"/>
    <w:rsid w:val="00053869"/>
    <w:rsid w:val="00057386"/>
    <w:rsid w:val="00065830"/>
    <w:rsid w:val="00066FE9"/>
    <w:rsid w:val="000748B5"/>
    <w:rsid w:val="000811CB"/>
    <w:rsid w:val="00087CF3"/>
    <w:rsid w:val="00091870"/>
    <w:rsid w:val="000A1963"/>
    <w:rsid w:val="000A6626"/>
    <w:rsid w:val="000A6916"/>
    <w:rsid w:val="000A7973"/>
    <w:rsid w:val="000B16EB"/>
    <w:rsid w:val="000B5C49"/>
    <w:rsid w:val="000B6E2D"/>
    <w:rsid w:val="000C1791"/>
    <w:rsid w:val="000D1DDF"/>
    <w:rsid w:val="000D4D25"/>
    <w:rsid w:val="000D5BBC"/>
    <w:rsid w:val="000D7C1C"/>
    <w:rsid w:val="000E349A"/>
    <w:rsid w:val="000E766D"/>
    <w:rsid w:val="000F24A2"/>
    <w:rsid w:val="000F3798"/>
    <w:rsid w:val="000F5F0A"/>
    <w:rsid w:val="00104663"/>
    <w:rsid w:val="00113713"/>
    <w:rsid w:val="001142C8"/>
    <w:rsid w:val="00114909"/>
    <w:rsid w:val="00117776"/>
    <w:rsid w:val="00122B75"/>
    <w:rsid w:val="00125490"/>
    <w:rsid w:val="00127444"/>
    <w:rsid w:val="00132AD6"/>
    <w:rsid w:val="00137BCC"/>
    <w:rsid w:val="0014545D"/>
    <w:rsid w:val="00154336"/>
    <w:rsid w:val="00155AF0"/>
    <w:rsid w:val="001578FC"/>
    <w:rsid w:val="00162CF7"/>
    <w:rsid w:val="00171272"/>
    <w:rsid w:val="001724C9"/>
    <w:rsid w:val="00173812"/>
    <w:rsid w:val="00174D0C"/>
    <w:rsid w:val="00174DF9"/>
    <w:rsid w:val="00183515"/>
    <w:rsid w:val="001842E5"/>
    <w:rsid w:val="00185D94"/>
    <w:rsid w:val="00185DCD"/>
    <w:rsid w:val="00195763"/>
    <w:rsid w:val="00197487"/>
    <w:rsid w:val="001A29E7"/>
    <w:rsid w:val="001A487B"/>
    <w:rsid w:val="001A5B28"/>
    <w:rsid w:val="001A6330"/>
    <w:rsid w:val="001A7908"/>
    <w:rsid w:val="001A7E41"/>
    <w:rsid w:val="001B1B28"/>
    <w:rsid w:val="001B50CC"/>
    <w:rsid w:val="001C6BC0"/>
    <w:rsid w:val="001E326D"/>
    <w:rsid w:val="001E4097"/>
    <w:rsid w:val="001E7899"/>
    <w:rsid w:val="001F1ECB"/>
    <w:rsid w:val="001F6F29"/>
    <w:rsid w:val="00201E4E"/>
    <w:rsid w:val="002041F8"/>
    <w:rsid w:val="002064FF"/>
    <w:rsid w:val="00207214"/>
    <w:rsid w:val="00211230"/>
    <w:rsid w:val="00230662"/>
    <w:rsid w:val="0023179A"/>
    <w:rsid w:val="00236F5E"/>
    <w:rsid w:val="002429A1"/>
    <w:rsid w:val="002536C5"/>
    <w:rsid w:val="00253CA8"/>
    <w:rsid w:val="00254C6C"/>
    <w:rsid w:val="0025623E"/>
    <w:rsid w:val="002617BD"/>
    <w:rsid w:val="0026333E"/>
    <w:rsid w:val="002638E4"/>
    <w:rsid w:val="00266D6D"/>
    <w:rsid w:val="00270AC0"/>
    <w:rsid w:val="002747E2"/>
    <w:rsid w:val="002801D0"/>
    <w:rsid w:val="002842FD"/>
    <w:rsid w:val="002867A2"/>
    <w:rsid w:val="002957F6"/>
    <w:rsid w:val="00296D24"/>
    <w:rsid w:val="0029742C"/>
    <w:rsid w:val="002A087A"/>
    <w:rsid w:val="002A5DFA"/>
    <w:rsid w:val="002B07A2"/>
    <w:rsid w:val="002B4E75"/>
    <w:rsid w:val="002B64C3"/>
    <w:rsid w:val="002C34E1"/>
    <w:rsid w:val="002D1A16"/>
    <w:rsid w:val="002E1436"/>
    <w:rsid w:val="002E3B0E"/>
    <w:rsid w:val="002E6130"/>
    <w:rsid w:val="002E6E1B"/>
    <w:rsid w:val="002F128E"/>
    <w:rsid w:val="002F12EE"/>
    <w:rsid w:val="002F35BC"/>
    <w:rsid w:val="002F4CA2"/>
    <w:rsid w:val="002F5753"/>
    <w:rsid w:val="00300166"/>
    <w:rsid w:val="003034C1"/>
    <w:rsid w:val="00303F96"/>
    <w:rsid w:val="003071C9"/>
    <w:rsid w:val="003147F0"/>
    <w:rsid w:val="00330DCB"/>
    <w:rsid w:val="00340645"/>
    <w:rsid w:val="00345AB1"/>
    <w:rsid w:val="00345AEA"/>
    <w:rsid w:val="00345D36"/>
    <w:rsid w:val="0035268D"/>
    <w:rsid w:val="00352C74"/>
    <w:rsid w:val="0036698B"/>
    <w:rsid w:val="00370CBF"/>
    <w:rsid w:val="00370DA3"/>
    <w:rsid w:val="00371BE6"/>
    <w:rsid w:val="00371CDC"/>
    <w:rsid w:val="00380D44"/>
    <w:rsid w:val="00380DE2"/>
    <w:rsid w:val="00382ED7"/>
    <w:rsid w:val="00384CE5"/>
    <w:rsid w:val="00387873"/>
    <w:rsid w:val="00396C89"/>
    <w:rsid w:val="003A1D16"/>
    <w:rsid w:val="003A4A96"/>
    <w:rsid w:val="003A6C2A"/>
    <w:rsid w:val="003B0D07"/>
    <w:rsid w:val="003B1692"/>
    <w:rsid w:val="003C100A"/>
    <w:rsid w:val="003D0DC9"/>
    <w:rsid w:val="003D40D6"/>
    <w:rsid w:val="003D4FB2"/>
    <w:rsid w:val="003D5CE8"/>
    <w:rsid w:val="003E75B9"/>
    <w:rsid w:val="003E7A22"/>
    <w:rsid w:val="003F2A3B"/>
    <w:rsid w:val="003F508A"/>
    <w:rsid w:val="003F714F"/>
    <w:rsid w:val="00402940"/>
    <w:rsid w:val="0040562C"/>
    <w:rsid w:val="00407410"/>
    <w:rsid w:val="00407A12"/>
    <w:rsid w:val="0042245D"/>
    <w:rsid w:val="00422681"/>
    <w:rsid w:val="004305C4"/>
    <w:rsid w:val="00433B6E"/>
    <w:rsid w:val="00443357"/>
    <w:rsid w:val="00447BB0"/>
    <w:rsid w:val="00450134"/>
    <w:rsid w:val="0045446E"/>
    <w:rsid w:val="0045679B"/>
    <w:rsid w:val="0047105A"/>
    <w:rsid w:val="0047185F"/>
    <w:rsid w:val="004722C3"/>
    <w:rsid w:val="0048419B"/>
    <w:rsid w:val="0048580C"/>
    <w:rsid w:val="00490275"/>
    <w:rsid w:val="00493C99"/>
    <w:rsid w:val="004A77A2"/>
    <w:rsid w:val="004B052D"/>
    <w:rsid w:val="004B0651"/>
    <w:rsid w:val="004B260A"/>
    <w:rsid w:val="004B2771"/>
    <w:rsid w:val="004B3CCD"/>
    <w:rsid w:val="004C57AB"/>
    <w:rsid w:val="004D1BA7"/>
    <w:rsid w:val="004D2692"/>
    <w:rsid w:val="004E188B"/>
    <w:rsid w:val="004E2BAF"/>
    <w:rsid w:val="004E2F50"/>
    <w:rsid w:val="004E3429"/>
    <w:rsid w:val="004E47BB"/>
    <w:rsid w:val="004F50EC"/>
    <w:rsid w:val="004F5BBA"/>
    <w:rsid w:val="005020CA"/>
    <w:rsid w:val="005059CF"/>
    <w:rsid w:val="00512903"/>
    <w:rsid w:val="005134C4"/>
    <w:rsid w:val="00522FC3"/>
    <w:rsid w:val="00532298"/>
    <w:rsid w:val="00545A12"/>
    <w:rsid w:val="005564F9"/>
    <w:rsid w:val="00556F9A"/>
    <w:rsid w:val="00562F7A"/>
    <w:rsid w:val="0056451F"/>
    <w:rsid w:val="00567057"/>
    <w:rsid w:val="00570B08"/>
    <w:rsid w:val="00570F91"/>
    <w:rsid w:val="005803DB"/>
    <w:rsid w:val="00580BE5"/>
    <w:rsid w:val="00586C21"/>
    <w:rsid w:val="005909AE"/>
    <w:rsid w:val="005916B4"/>
    <w:rsid w:val="005943A9"/>
    <w:rsid w:val="00594CC8"/>
    <w:rsid w:val="0059519D"/>
    <w:rsid w:val="0059767D"/>
    <w:rsid w:val="005A029B"/>
    <w:rsid w:val="005A0B7E"/>
    <w:rsid w:val="005A2FFF"/>
    <w:rsid w:val="005B160B"/>
    <w:rsid w:val="005B457F"/>
    <w:rsid w:val="005C1180"/>
    <w:rsid w:val="005C1D22"/>
    <w:rsid w:val="005C22E6"/>
    <w:rsid w:val="005D2277"/>
    <w:rsid w:val="005D4902"/>
    <w:rsid w:val="005E386C"/>
    <w:rsid w:val="005F2E16"/>
    <w:rsid w:val="005F7D74"/>
    <w:rsid w:val="00603F6A"/>
    <w:rsid w:val="006100C6"/>
    <w:rsid w:val="00610A94"/>
    <w:rsid w:val="006134D8"/>
    <w:rsid w:val="00615B18"/>
    <w:rsid w:val="00620B6A"/>
    <w:rsid w:val="006429DA"/>
    <w:rsid w:val="006440EA"/>
    <w:rsid w:val="006450DE"/>
    <w:rsid w:val="006560C6"/>
    <w:rsid w:val="00656D36"/>
    <w:rsid w:val="00660BB8"/>
    <w:rsid w:val="006629E9"/>
    <w:rsid w:val="00662C4B"/>
    <w:rsid w:val="00663877"/>
    <w:rsid w:val="006656AA"/>
    <w:rsid w:val="00666F7B"/>
    <w:rsid w:val="00670F13"/>
    <w:rsid w:val="00673D4A"/>
    <w:rsid w:val="00674856"/>
    <w:rsid w:val="00681779"/>
    <w:rsid w:val="006850F6"/>
    <w:rsid w:val="006854FD"/>
    <w:rsid w:val="0069382F"/>
    <w:rsid w:val="00695395"/>
    <w:rsid w:val="00695A97"/>
    <w:rsid w:val="006A0496"/>
    <w:rsid w:val="006B2DAC"/>
    <w:rsid w:val="006B3F5E"/>
    <w:rsid w:val="006B506A"/>
    <w:rsid w:val="006D40E6"/>
    <w:rsid w:val="006D7CAD"/>
    <w:rsid w:val="006E1CF2"/>
    <w:rsid w:val="006E7391"/>
    <w:rsid w:val="006F2778"/>
    <w:rsid w:val="006F5142"/>
    <w:rsid w:val="00702DC0"/>
    <w:rsid w:val="00710981"/>
    <w:rsid w:val="00712108"/>
    <w:rsid w:val="007218E8"/>
    <w:rsid w:val="00722171"/>
    <w:rsid w:val="00725B67"/>
    <w:rsid w:val="00726001"/>
    <w:rsid w:val="00726B05"/>
    <w:rsid w:val="00735251"/>
    <w:rsid w:val="007352A6"/>
    <w:rsid w:val="00741A80"/>
    <w:rsid w:val="00744C9E"/>
    <w:rsid w:val="0074784E"/>
    <w:rsid w:val="007501FB"/>
    <w:rsid w:val="007524B7"/>
    <w:rsid w:val="00755193"/>
    <w:rsid w:val="00773125"/>
    <w:rsid w:val="007849F4"/>
    <w:rsid w:val="00785EC9"/>
    <w:rsid w:val="00787BAE"/>
    <w:rsid w:val="00796007"/>
    <w:rsid w:val="007A3BFD"/>
    <w:rsid w:val="007A491F"/>
    <w:rsid w:val="007A52B6"/>
    <w:rsid w:val="007A7058"/>
    <w:rsid w:val="007B1C0E"/>
    <w:rsid w:val="007B1EA7"/>
    <w:rsid w:val="007B24F6"/>
    <w:rsid w:val="007B3BF4"/>
    <w:rsid w:val="007C3029"/>
    <w:rsid w:val="007C6CC5"/>
    <w:rsid w:val="007C7204"/>
    <w:rsid w:val="007C78C0"/>
    <w:rsid w:val="007C7B5A"/>
    <w:rsid w:val="007D1DD1"/>
    <w:rsid w:val="007D3DF4"/>
    <w:rsid w:val="007D4D79"/>
    <w:rsid w:val="007E1FE9"/>
    <w:rsid w:val="007E58DE"/>
    <w:rsid w:val="007E5BD9"/>
    <w:rsid w:val="007E5DBC"/>
    <w:rsid w:val="007F1669"/>
    <w:rsid w:val="007F21F8"/>
    <w:rsid w:val="007F363A"/>
    <w:rsid w:val="007F4006"/>
    <w:rsid w:val="007F581D"/>
    <w:rsid w:val="007F7DDB"/>
    <w:rsid w:val="00800E07"/>
    <w:rsid w:val="00810CC1"/>
    <w:rsid w:val="00811DC7"/>
    <w:rsid w:val="0081438B"/>
    <w:rsid w:val="00826A8B"/>
    <w:rsid w:val="0083151D"/>
    <w:rsid w:val="00834794"/>
    <w:rsid w:val="0083492F"/>
    <w:rsid w:val="00835162"/>
    <w:rsid w:val="00836FF1"/>
    <w:rsid w:val="00842A8E"/>
    <w:rsid w:val="008519DE"/>
    <w:rsid w:val="00857CD8"/>
    <w:rsid w:val="00862327"/>
    <w:rsid w:val="0087719F"/>
    <w:rsid w:val="00883C8A"/>
    <w:rsid w:val="008914D2"/>
    <w:rsid w:val="00891EAB"/>
    <w:rsid w:val="00897F31"/>
    <w:rsid w:val="008A12AA"/>
    <w:rsid w:val="008A2B8F"/>
    <w:rsid w:val="008A5B0B"/>
    <w:rsid w:val="008A5F08"/>
    <w:rsid w:val="008A787A"/>
    <w:rsid w:val="008B4875"/>
    <w:rsid w:val="008B4969"/>
    <w:rsid w:val="008B550B"/>
    <w:rsid w:val="008B79B2"/>
    <w:rsid w:val="008C0C6E"/>
    <w:rsid w:val="008C0CE2"/>
    <w:rsid w:val="008C6765"/>
    <w:rsid w:val="008D59EC"/>
    <w:rsid w:val="008E6BBA"/>
    <w:rsid w:val="008F4A1B"/>
    <w:rsid w:val="008F566B"/>
    <w:rsid w:val="00901190"/>
    <w:rsid w:val="00902708"/>
    <w:rsid w:val="00904961"/>
    <w:rsid w:val="00905831"/>
    <w:rsid w:val="00907C49"/>
    <w:rsid w:val="009113FD"/>
    <w:rsid w:val="009140AB"/>
    <w:rsid w:val="009166E4"/>
    <w:rsid w:val="00921535"/>
    <w:rsid w:val="009225E7"/>
    <w:rsid w:val="009238A9"/>
    <w:rsid w:val="00945CA3"/>
    <w:rsid w:val="00951774"/>
    <w:rsid w:val="00953BF9"/>
    <w:rsid w:val="00954E47"/>
    <w:rsid w:val="00956F21"/>
    <w:rsid w:val="00972CDA"/>
    <w:rsid w:val="00974C89"/>
    <w:rsid w:val="00976288"/>
    <w:rsid w:val="0098049B"/>
    <w:rsid w:val="009916F2"/>
    <w:rsid w:val="00992904"/>
    <w:rsid w:val="009968B1"/>
    <w:rsid w:val="00996A49"/>
    <w:rsid w:val="009A08B6"/>
    <w:rsid w:val="009A4DC2"/>
    <w:rsid w:val="009A5AA3"/>
    <w:rsid w:val="009B1893"/>
    <w:rsid w:val="009B48AF"/>
    <w:rsid w:val="009D0F55"/>
    <w:rsid w:val="009D26AA"/>
    <w:rsid w:val="009D6A9E"/>
    <w:rsid w:val="009D70AB"/>
    <w:rsid w:val="009D7B83"/>
    <w:rsid w:val="009D7DF5"/>
    <w:rsid w:val="009E0A2C"/>
    <w:rsid w:val="009E27E7"/>
    <w:rsid w:val="009E35F5"/>
    <w:rsid w:val="009E53D6"/>
    <w:rsid w:val="009E6C25"/>
    <w:rsid w:val="009F309D"/>
    <w:rsid w:val="00A005F2"/>
    <w:rsid w:val="00A010A0"/>
    <w:rsid w:val="00A07642"/>
    <w:rsid w:val="00A11036"/>
    <w:rsid w:val="00A1164F"/>
    <w:rsid w:val="00A14477"/>
    <w:rsid w:val="00A2354B"/>
    <w:rsid w:val="00A262A7"/>
    <w:rsid w:val="00A3120D"/>
    <w:rsid w:val="00A36BC5"/>
    <w:rsid w:val="00A37E9B"/>
    <w:rsid w:val="00A4094B"/>
    <w:rsid w:val="00A449CC"/>
    <w:rsid w:val="00A44C73"/>
    <w:rsid w:val="00A4680C"/>
    <w:rsid w:val="00A4796F"/>
    <w:rsid w:val="00A51CA2"/>
    <w:rsid w:val="00A53F9B"/>
    <w:rsid w:val="00A61EBC"/>
    <w:rsid w:val="00A6209B"/>
    <w:rsid w:val="00A62B3F"/>
    <w:rsid w:val="00A677FF"/>
    <w:rsid w:val="00A73DA7"/>
    <w:rsid w:val="00A74B7F"/>
    <w:rsid w:val="00A7619B"/>
    <w:rsid w:val="00A76EC6"/>
    <w:rsid w:val="00A77165"/>
    <w:rsid w:val="00A8196C"/>
    <w:rsid w:val="00A90985"/>
    <w:rsid w:val="00A909F7"/>
    <w:rsid w:val="00A90A66"/>
    <w:rsid w:val="00A91832"/>
    <w:rsid w:val="00AA0612"/>
    <w:rsid w:val="00AA08D9"/>
    <w:rsid w:val="00AA1581"/>
    <w:rsid w:val="00AA5581"/>
    <w:rsid w:val="00AA572E"/>
    <w:rsid w:val="00AB0506"/>
    <w:rsid w:val="00AB0ACD"/>
    <w:rsid w:val="00AB2310"/>
    <w:rsid w:val="00AC1B9A"/>
    <w:rsid w:val="00AC2083"/>
    <w:rsid w:val="00AC35BB"/>
    <w:rsid w:val="00AC53AF"/>
    <w:rsid w:val="00AE17D6"/>
    <w:rsid w:val="00AE2813"/>
    <w:rsid w:val="00AF1AEE"/>
    <w:rsid w:val="00AF3DC8"/>
    <w:rsid w:val="00AF41B3"/>
    <w:rsid w:val="00B058FD"/>
    <w:rsid w:val="00B05C5C"/>
    <w:rsid w:val="00B06CFB"/>
    <w:rsid w:val="00B07016"/>
    <w:rsid w:val="00B24CE1"/>
    <w:rsid w:val="00B3290C"/>
    <w:rsid w:val="00B3370B"/>
    <w:rsid w:val="00B33EEF"/>
    <w:rsid w:val="00B34164"/>
    <w:rsid w:val="00B3506A"/>
    <w:rsid w:val="00B3652B"/>
    <w:rsid w:val="00B365B3"/>
    <w:rsid w:val="00B36ADD"/>
    <w:rsid w:val="00B42B62"/>
    <w:rsid w:val="00B45A01"/>
    <w:rsid w:val="00B45AEB"/>
    <w:rsid w:val="00B464F3"/>
    <w:rsid w:val="00B46784"/>
    <w:rsid w:val="00B5171D"/>
    <w:rsid w:val="00B52A03"/>
    <w:rsid w:val="00B60380"/>
    <w:rsid w:val="00B67A20"/>
    <w:rsid w:val="00B71571"/>
    <w:rsid w:val="00B74F4A"/>
    <w:rsid w:val="00B76524"/>
    <w:rsid w:val="00B815D6"/>
    <w:rsid w:val="00B82817"/>
    <w:rsid w:val="00B853DF"/>
    <w:rsid w:val="00B92222"/>
    <w:rsid w:val="00BA0F81"/>
    <w:rsid w:val="00BA15E1"/>
    <w:rsid w:val="00BA2257"/>
    <w:rsid w:val="00BA425D"/>
    <w:rsid w:val="00BB634B"/>
    <w:rsid w:val="00BB7CAB"/>
    <w:rsid w:val="00BC105E"/>
    <w:rsid w:val="00BC560A"/>
    <w:rsid w:val="00BC7CA8"/>
    <w:rsid w:val="00BD26D4"/>
    <w:rsid w:val="00BD2DFB"/>
    <w:rsid w:val="00BE3D2B"/>
    <w:rsid w:val="00BE4472"/>
    <w:rsid w:val="00BE6650"/>
    <w:rsid w:val="00BF233B"/>
    <w:rsid w:val="00C01A48"/>
    <w:rsid w:val="00C0236D"/>
    <w:rsid w:val="00C1199E"/>
    <w:rsid w:val="00C1341F"/>
    <w:rsid w:val="00C165EE"/>
    <w:rsid w:val="00C2091B"/>
    <w:rsid w:val="00C24B48"/>
    <w:rsid w:val="00C25F40"/>
    <w:rsid w:val="00C25F93"/>
    <w:rsid w:val="00C369B0"/>
    <w:rsid w:val="00C403C0"/>
    <w:rsid w:val="00C42BE9"/>
    <w:rsid w:val="00C50049"/>
    <w:rsid w:val="00C5136D"/>
    <w:rsid w:val="00C542D7"/>
    <w:rsid w:val="00C63D95"/>
    <w:rsid w:val="00C64F54"/>
    <w:rsid w:val="00C719A7"/>
    <w:rsid w:val="00C71A45"/>
    <w:rsid w:val="00C7474C"/>
    <w:rsid w:val="00C76BA0"/>
    <w:rsid w:val="00C807F6"/>
    <w:rsid w:val="00C827B8"/>
    <w:rsid w:val="00C849F6"/>
    <w:rsid w:val="00C874ED"/>
    <w:rsid w:val="00C9616F"/>
    <w:rsid w:val="00CA4808"/>
    <w:rsid w:val="00CB2C03"/>
    <w:rsid w:val="00CB6E1E"/>
    <w:rsid w:val="00CC06A5"/>
    <w:rsid w:val="00CC09AE"/>
    <w:rsid w:val="00CC4403"/>
    <w:rsid w:val="00CC4969"/>
    <w:rsid w:val="00CC5370"/>
    <w:rsid w:val="00CC75BD"/>
    <w:rsid w:val="00CD112F"/>
    <w:rsid w:val="00CE5A17"/>
    <w:rsid w:val="00CE6AFB"/>
    <w:rsid w:val="00CF0D08"/>
    <w:rsid w:val="00CF1B43"/>
    <w:rsid w:val="00CF2C6D"/>
    <w:rsid w:val="00D0074F"/>
    <w:rsid w:val="00D03E65"/>
    <w:rsid w:val="00D05432"/>
    <w:rsid w:val="00D11AB4"/>
    <w:rsid w:val="00D12806"/>
    <w:rsid w:val="00D23BE7"/>
    <w:rsid w:val="00D33D6A"/>
    <w:rsid w:val="00D37099"/>
    <w:rsid w:val="00D418BC"/>
    <w:rsid w:val="00D42E29"/>
    <w:rsid w:val="00D46997"/>
    <w:rsid w:val="00D47943"/>
    <w:rsid w:val="00D5124C"/>
    <w:rsid w:val="00D5326C"/>
    <w:rsid w:val="00D65E20"/>
    <w:rsid w:val="00D7099C"/>
    <w:rsid w:val="00D7664F"/>
    <w:rsid w:val="00D76D65"/>
    <w:rsid w:val="00D80708"/>
    <w:rsid w:val="00D80C02"/>
    <w:rsid w:val="00D81AD6"/>
    <w:rsid w:val="00D912E5"/>
    <w:rsid w:val="00DB0A3A"/>
    <w:rsid w:val="00DB52DB"/>
    <w:rsid w:val="00DB7D86"/>
    <w:rsid w:val="00DC37BA"/>
    <w:rsid w:val="00DC476B"/>
    <w:rsid w:val="00DD7744"/>
    <w:rsid w:val="00DE15D8"/>
    <w:rsid w:val="00DE163D"/>
    <w:rsid w:val="00DF54C3"/>
    <w:rsid w:val="00E0109D"/>
    <w:rsid w:val="00E03A19"/>
    <w:rsid w:val="00E16F73"/>
    <w:rsid w:val="00E26D9D"/>
    <w:rsid w:val="00E31980"/>
    <w:rsid w:val="00E32032"/>
    <w:rsid w:val="00E322F4"/>
    <w:rsid w:val="00E35D93"/>
    <w:rsid w:val="00E36C72"/>
    <w:rsid w:val="00E45754"/>
    <w:rsid w:val="00E50D61"/>
    <w:rsid w:val="00E54962"/>
    <w:rsid w:val="00E54AE9"/>
    <w:rsid w:val="00E55777"/>
    <w:rsid w:val="00E56404"/>
    <w:rsid w:val="00E56D20"/>
    <w:rsid w:val="00E644CE"/>
    <w:rsid w:val="00E64D93"/>
    <w:rsid w:val="00E7239C"/>
    <w:rsid w:val="00E751BE"/>
    <w:rsid w:val="00E817FC"/>
    <w:rsid w:val="00E822A6"/>
    <w:rsid w:val="00E8473B"/>
    <w:rsid w:val="00E86908"/>
    <w:rsid w:val="00E8698E"/>
    <w:rsid w:val="00E96D0B"/>
    <w:rsid w:val="00EA3B3F"/>
    <w:rsid w:val="00EA7721"/>
    <w:rsid w:val="00EB1143"/>
    <w:rsid w:val="00EC3696"/>
    <w:rsid w:val="00EC6013"/>
    <w:rsid w:val="00ED5207"/>
    <w:rsid w:val="00ED685D"/>
    <w:rsid w:val="00EE66EA"/>
    <w:rsid w:val="00EF02B2"/>
    <w:rsid w:val="00EF2E5A"/>
    <w:rsid w:val="00EF31D2"/>
    <w:rsid w:val="00F137B9"/>
    <w:rsid w:val="00F23031"/>
    <w:rsid w:val="00F230C1"/>
    <w:rsid w:val="00F25865"/>
    <w:rsid w:val="00F34C9E"/>
    <w:rsid w:val="00F361C0"/>
    <w:rsid w:val="00F37B4C"/>
    <w:rsid w:val="00F420C4"/>
    <w:rsid w:val="00F44466"/>
    <w:rsid w:val="00F55837"/>
    <w:rsid w:val="00F805D5"/>
    <w:rsid w:val="00F82F82"/>
    <w:rsid w:val="00F85771"/>
    <w:rsid w:val="00F865D9"/>
    <w:rsid w:val="00F868D0"/>
    <w:rsid w:val="00F96CC5"/>
    <w:rsid w:val="00F970A6"/>
    <w:rsid w:val="00F976D4"/>
    <w:rsid w:val="00FA4111"/>
    <w:rsid w:val="00FA5FF7"/>
    <w:rsid w:val="00FA677D"/>
    <w:rsid w:val="00FA7EBC"/>
    <w:rsid w:val="00FB2F91"/>
    <w:rsid w:val="00FB7AA3"/>
    <w:rsid w:val="00FC1FBB"/>
    <w:rsid w:val="00FC3D8C"/>
    <w:rsid w:val="00FC3E0D"/>
    <w:rsid w:val="00FD35B9"/>
    <w:rsid w:val="00FD4E24"/>
    <w:rsid w:val="00FD7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52EF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A487B"/>
  </w:style>
  <w:style w:type="paragraph" w:styleId="Heading1">
    <w:name w:val="heading 1"/>
    <w:basedOn w:val="ListNumber"/>
    <w:next w:val="List"/>
    <w:link w:val="Heading1Char"/>
    <w:uiPriority w:val="9"/>
    <w:qFormat/>
    <w:rsid w:val="00755193"/>
    <w:pPr>
      <w:numPr>
        <w:ilvl w:val="1"/>
        <w:numId w:val="4"/>
      </w:numPr>
      <w:pBdr>
        <w:bottom w:val="single" w:sz="12" w:space="1" w:color="2E74B5" w:themeColor="accent1" w:themeShade="BF"/>
      </w:pBdr>
      <w:spacing w:before="600" w:after="80"/>
      <w:outlineLvl w:val="0"/>
    </w:pPr>
    <w:rPr>
      <w:rFonts w:asciiTheme="majorHAnsi" w:eastAsiaTheme="majorEastAsia" w:hAnsiTheme="majorHAnsi" w:cstheme="majorBidi"/>
      <w:b/>
      <w:bCs/>
      <w:color w:val="2E74B5" w:themeColor="accent1" w:themeShade="BF"/>
      <w:sz w:val="24"/>
      <w:szCs w:val="24"/>
    </w:rPr>
  </w:style>
  <w:style w:type="paragraph" w:styleId="Heading2">
    <w:name w:val="heading 2"/>
    <w:basedOn w:val="ListNumber2"/>
    <w:next w:val="Normal"/>
    <w:link w:val="Heading2Char"/>
    <w:autoRedefine/>
    <w:uiPriority w:val="9"/>
    <w:unhideWhenUsed/>
    <w:qFormat/>
    <w:rsid w:val="000F5F0A"/>
    <w:pPr>
      <w:numPr>
        <w:numId w:val="1"/>
      </w:numPr>
      <w:pBdr>
        <w:bottom w:val="single" w:sz="8" w:space="1" w:color="5B9BD5" w:themeColor="accent1"/>
      </w:pBdr>
      <w:spacing w:before="200" w:after="80"/>
      <w:outlineLvl w:val="1"/>
    </w:pPr>
    <w:rPr>
      <w:rFonts w:asciiTheme="majorHAnsi" w:eastAsiaTheme="majorEastAsia" w:hAnsiTheme="majorHAnsi" w:cstheme="majorBidi"/>
      <w:color w:val="2E74B5" w:themeColor="accent1" w:themeShade="BF"/>
      <w:sz w:val="24"/>
      <w:szCs w:val="24"/>
    </w:rPr>
  </w:style>
  <w:style w:type="paragraph" w:styleId="Heading3">
    <w:name w:val="heading 3"/>
    <w:basedOn w:val="ListNumber3"/>
    <w:next w:val="Normal"/>
    <w:link w:val="Heading3Char"/>
    <w:autoRedefine/>
    <w:uiPriority w:val="9"/>
    <w:unhideWhenUsed/>
    <w:qFormat/>
    <w:rsid w:val="001A487B"/>
    <w:pPr>
      <w:pBdr>
        <w:bottom w:val="single" w:sz="4" w:space="1" w:color="9CC2E5" w:themeColor="accent1" w:themeTint="99"/>
      </w:pBdr>
      <w:spacing w:before="200" w:after="80"/>
      <w:outlineLvl w:val="2"/>
    </w:pPr>
    <w:rPr>
      <w:rFonts w:asciiTheme="majorHAnsi" w:eastAsiaTheme="majorEastAsia" w:hAnsiTheme="majorHAnsi" w:cstheme="majorBidi"/>
      <w:color w:val="5B9BD5" w:themeColor="accent1"/>
      <w:sz w:val="24"/>
      <w:szCs w:val="24"/>
    </w:rPr>
  </w:style>
  <w:style w:type="paragraph" w:styleId="Heading4">
    <w:name w:val="heading 4"/>
    <w:basedOn w:val="ListNumber4"/>
    <w:next w:val="Normal"/>
    <w:link w:val="Heading4Char"/>
    <w:uiPriority w:val="9"/>
    <w:semiHidden/>
    <w:unhideWhenUsed/>
    <w:qFormat/>
    <w:rsid w:val="001A487B"/>
    <w:pPr>
      <w:pBdr>
        <w:bottom w:val="single" w:sz="4" w:space="2" w:color="BDD6EE" w:themeColor="accent1" w:themeTint="66"/>
      </w:pBdr>
      <w:spacing w:before="200" w:after="80"/>
      <w:ind w:firstLine="0"/>
      <w:outlineLvl w:val="3"/>
    </w:pPr>
    <w:rPr>
      <w:rFonts w:asciiTheme="majorHAnsi" w:eastAsiaTheme="majorEastAsia" w:hAnsiTheme="majorHAnsi" w:cstheme="majorBidi"/>
      <w:i/>
      <w:iCs/>
      <w:color w:val="5B9BD5" w:themeColor="accent1"/>
      <w:sz w:val="24"/>
      <w:szCs w:val="24"/>
    </w:rPr>
  </w:style>
  <w:style w:type="paragraph" w:styleId="Heading5">
    <w:name w:val="heading 5"/>
    <w:basedOn w:val="Normal"/>
    <w:next w:val="Normal"/>
    <w:link w:val="Heading5Char"/>
    <w:uiPriority w:val="9"/>
    <w:semiHidden/>
    <w:unhideWhenUsed/>
    <w:qFormat/>
    <w:rsid w:val="001A487B"/>
    <w:pPr>
      <w:spacing w:before="200" w:after="80"/>
      <w:ind w:firstLine="0"/>
      <w:outlineLvl w:val="4"/>
    </w:pPr>
    <w:rPr>
      <w:rFonts w:asciiTheme="majorHAnsi" w:eastAsiaTheme="majorEastAsia" w:hAnsiTheme="majorHAnsi" w:cstheme="majorBidi"/>
      <w:color w:val="5B9BD5" w:themeColor="accent1"/>
    </w:rPr>
  </w:style>
  <w:style w:type="paragraph" w:styleId="Heading6">
    <w:name w:val="heading 6"/>
    <w:basedOn w:val="Normal"/>
    <w:next w:val="Normal"/>
    <w:link w:val="Heading6Char"/>
    <w:uiPriority w:val="9"/>
    <w:semiHidden/>
    <w:unhideWhenUsed/>
    <w:qFormat/>
    <w:rsid w:val="001A487B"/>
    <w:pPr>
      <w:spacing w:before="280" w:after="100"/>
      <w:ind w:firstLine="0"/>
      <w:outlineLvl w:val="5"/>
    </w:pPr>
    <w:rPr>
      <w:rFonts w:asciiTheme="majorHAnsi" w:eastAsiaTheme="majorEastAsia" w:hAnsiTheme="majorHAnsi" w:cstheme="majorBidi"/>
      <w:i/>
      <w:iCs/>
      <w:color w:val="5B9BD5" w:themeColor="accent1"/>
    </w:rPr>
  </w:style>
  <w:style w:type="paragraph" w:styleId="Heading7">
    <w:name w:val="heading 7"/>
    <w:basedOn w:val="Normal"/>
    <w:next w:val="Normal"/>
    <w:link w:val="Heading7Char"/>
    <w:uiPriority w:val="9"/>
    <w:semiHidden/>
    <w:unhideWhenUsed/>
    <w:qFormat/>
    <w:rsid w:val="001A487B"/>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Heading8">
    <w:name w:val="heading 8"/>
    <w:basedOn w:val="Normal"/>
    <w:next w:val="Normal"/>
    <w:link w:val="Heading8Char"/>
    <w:uiPriority w:val="9"/>
    <w:semiHidden/>
    <w:unhideWhenUsed/>
    <w:qFormat/>
    <w:rsid w:val="001A487B"/>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Heading9">
    <w:name w:val="heading 9"/>
    <w:basedOn w:val="Normal"/>
    <w:next w:val="Normal"/>
    <w:link w:val="Heading9Char"/>
    <w:uiPriority w:val="9"/>
    <w:semiHidden/>
    <w:unhideWhenUsed/>
    <w:qFormat/>
    <w:rsid w:val="001A487B"/>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487B"/>
    <w:pPr>
      <w:pBdr>
        <w:top w:val="single" w:sz="8" w:space="10" w:color="ADCCEA" w:themeColor="accent1" w:themeTint="7F"/>
        <w:bottom w:val="single" w:sz="24" w:space="15" w:color="A5A5A5" w:themeColor="accent3"/>
      </w:pBdr>
      <w:ind w:firstLine="0"/>
      <w:jc w:val="center"/>
    </w:pPr>
    <w:rPr>
      <w:rFonts w:asciiTheme="majorHAnsi" w:eastAsiaTheme="majorEastAsia" w:hAnsiTheme="majorHAnsi" w:cstheme="majorBidi"/>
      <w:i/>
      <w:iCs/>
      <w:color w:val="1F4D78" w:themeColor="accent1" w:themeShade="7F"/>
      <w:sz w:val="60"/>
      <w:szCs w:val="60"/>
    </w:rPr>
  </w:style>
  <w:style w:type="character" w:customStyle="1" w:styleId="TitleChar">
    <w:name w:val="Title Char"/>
    <w:basedOn w:val="DefaultParagraphFont"/>
    <w:link w:val="Title"/>
    <w:uiPriority w:val="10"/>
    <w:rsid w:val="001A487B"/>
    <w:rPr>
      <w:rFonts w:asciiTheme="majorHAnsi" w:eastAsiaTheme="majorEastAsia" w:hAnsiTheme="majorHAnsi" w:cstheme="majorBidi"/>
      <w:i/>
      <w:iCs/>
      <w:color w:val="1F4D78" w:themeColor="accent1" w:themeShade="7F"/>
      <w:sz w:val="60"/>
      <w:szCs w:val="60"/>
    </w:rPr>
  </w:style>
  <w:style w:type="character" w:customStyle="1" w:styleId="Heading1Char">
    <w:name w:val="Heading 1 Char"/>
    <w:basedOn w:val="DefaultParagraphFont"/>
    <w:link w:val="Heading1"/>
    <w:uiPriority w:val="9"/>
    <w:rsid w:val="00755193"/>
    <w:rPr>
      <w:rFonts w:asciiTheme="majorHAnsi" w:eastAsiaTheme="majorEastAsia" w:hAnsiTheme="majorHAnsi" w:cstheme="majorBidi"/>
      <w:b/>
      <w:bCs/>
      <w:color w:val="2E74B5" w:themeColor="accent1" w:themeShade="BF"/>
      <w:sz w:val="24"/>
      <w:szCs w:val="24"/>
    </w:rPr>
  </w:style>
  <w:style w:type="character" w:customStyle="1" w:styleId="Heading2Char">
    <w:name w:val="Heading 2 Char"/>
    <w:basedOn w:val="DefaultParagraphFont"/>
    <w:link w:val="Heading2"/>
    <w:uiPriority w:val="9"/>
    <w:rsid w:val="000F5F0A"/>
    <w:rPr>
      <w:rFonts w:asciiTheme="majorHAnsi" w:eastAsiaTheme="majorEastAsia" w:hAnsiTheme="majorHAnsi" w:cstheme="majorBidi"/>
      <w:color w:val="2E74B5" w:themeColor="accent1" w:themeShade="BF"/>
      <w:sz w:val="24"/>
      <w:szCs w:val="24"/>
    </w:rPr>
  </w:style>
  <w:style w:type="character" w:customStyle="1" w:styleId="Heading3Char">
    <w:name w:val="Heading 3 Char"/>
    <w:basedOn w:val="DefaultParagraphFont"/>
    <w:link w:val="Heading3"/>
    <w:uiPriority w:val="9"/>
    <w:rsid w:val="00726001"/>
    <w:rPr>
      <w:rFonts w:asciiTheme="majorHAnsi" w:eastAsiaTheme="majorEastAsia" w:hAnsiTheme="majorHAnsi" w:cstheme="majorBidi"/>
      <w:color w:val="5B9BD5" w:themeColor="accent1"/>
      <w:sz w:val="24"/>
      <w:szCs w:val="24"/>
    </w:rPr>
  </w:style>
  <w:style w:type="character" w:customStyle="1" w:styleId="Heading4Char">
    <w:name w:val="Heading 4 Char"/>
    <w:basedOn w:val="DefaultParagraphFont"/>
    <w:link w:val="Heading4"/>
    <w:uiPriority w:val="9"/>
    <w:semiHidden/>
    <w:rsid w:val="00726001"/>
    <w:rPr>
      <w:rFonts w:asciiTheme="majorHAnsi" w:eastAsiaTheme="majorEastAsia" w:hAnsiTheme="majorHAnsi" w:cstheme="majorBidi"/>
      <w:i/>
      <w:iCs/>
      <w:color w:val="5B9BD5" w:themeColor="accent1"/>
      <w:sz w:val="24"/>
      <w:szCs w:val="24"/>
    </w:rPr>
  </w:style>
  <w:style w:type="character" w:customStyle="1" w:styleId="Heading5Char">
    <w:name w:val="Heading 5 Char"/>
    <w:basedOn w:val="DefaultParagraphFont"/>
    <w:link w:val="Heading5"/>
    <w:uiPriority w:val="9"/>
    <w:semiHidden/>
    <w:rsid w:val="001A487B"/>
    <w:rPr>
      <w:rFonts w:asciiTheme="majorHAnsi" w:eastAsiaTheme="majorEastAsia" w:hAnsiTheme="majorHAnsi" w:cstheme="majorBidi"/>
      <w:color w:val="5B9BD5" w:themeColor="accent1"/>
    </w:rPr>
  </w:style>
  <w:style w:type="character" w:customStyle="1" w:styleId="Heading6Char">
    <w:name w:val="Heading 6 Char"/>
    <w:basedOn w:val="DefaultParagraphFont"/>
    <w:link w:val="Heading6"/>
    <w:uiPriority w:val="9"/>
    <w:semiHidden/>
    <w:rsid w:val="001A487B"/>
    <w:rPr>
      <w:rFonts w:asciiTheme="majorHAnsi" w:eastAsiaTheme="majorEastAsia" w:hAnsiTheme="majorHAnsi" w:cstheme="majorBidi"/>
      <w:i/>
      <w:iCs/>
      <w:color w:val="5B9BD5" w:themeColor="accent1"/>
    </w:rPr>
  </w:style>
  <w:style w:type="character" w:customStyle="1" w:styleId="Heading7Char">
    <w:name w:val="Heading 7 Char"/>
    <w:basedOn w:val="DefaultParagraphFont"/>
    <w:link w:val="Heading7"/>
    <w:uiPriority w:val="9"/>
    <w:semiHidden/>
    <w:rsid w:val="001A487B"/>
    <w:rPr>
      <w:rFonts w:asciiTheme="majorHAnsi" w:eastAsiaTheme="majorEastAsia" w:hAnsiTheme="majorHAnsi" w:cstheme="majorBidi"/>
      <w:b/>
      <w:bCs/>
      <w:color w:val="A5A5A5" w:themeColor="accent3"/>
      <w:sz w:val="20"/>
      <w:szCs w:val="20"/>
    </w:rPr>
  </w:style>
  <w:style w:type="character" w:customStyle="1" w:styleId="Heading8Char">
    <w:name w:val="Heading 8 Char"/>
    <w:basedOn w:val="DefaultParagraphFont"/>
    <w:link w:val="Heading8"/>
    <w:uiPriority w:val="9"/>
    <w:semiHidden/>
    <w:rsid w:val="001A487B"/>
    <w:rPr>
      <w:rFonts w:asciiTheme="majorHAnsi" w:eastAsiaTheme="majorEastAsia" w:hAnsiTheme="majorHAnsi" w:cstheme="majorBidi"/>
      <w:b/>
      <w:bCs/>
      <w:i/>
      <w:iCs/>
      <w:color w:val="A5A5A5" w:themeColor="accent3"/>
      <w:sz w:val="20"/>
      <w:szCs w:val="20"/>
    </w:rPr>
  </w:style>
  <w:style w:type="character" w:customStyle="1" w:styleId="Heading9Char">
    <w:name w:val="Heading 9 Char"/>
    <w:basedOn w:val="DefaultParagraphFont"/>
    <w:link w:val="Heading9"/>
    <w:uiPriority w:val="9"/>
    <w:semiHidden/>
    <w:rsid w:val="001A487B"/>
    <w:rPr>
      <w:rFonts w:asciiTheme="majorHAnsi" w:eastAsiaTheme="majorEastAsia" w:hAnsiTheme="majorHAnsi" w:cstheme="majorBidi"/>
      <w:i/>
      <w:iCs/>
      <w:color w:val="A5A5A5" w:themeColor="accent3"/>
      <w:sz w:val="20"/>
      <w:szCs w:val="20"/>
    </w:rPr>
  </w:style>
  <w:style w:type="paragraph" w:styleId="Caption">
    <w:name w:val="caption"/>
    <w:basedOn w:val="Normal"/>
    <w:next w:val="Normal"/>
    <w:uiPriority w:val="35"/>
    <w:semiHidden/>
    <w:unhideWhenUsed/>
    <w:qFormat/>
    <w:rsid w:val="001A487B"/>
    <w:rPr>
      <w:b/>
      <w:bCs/>
      <w:sz w:val="18"/>
      <w:szCs w:val="18"/>
    </w:rPr>
  </w:style>
  <w:style w:type="paragraph" w:styleId="Subtitle">
    <w:name w:val="Subtitle"/>
    <w:basedOn w:val="Normal"/>
    <w:next w:val="Normal"/>
    <w:link w:val="SubtitleChar"/>
    <w:uiPriority w:val="11"/>
    <w:qFormat/>
    <w:rsid w:val="001A487B"/>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1A487B"/>
    <w:rPr>
      <w:i/>
      <w:iCs/>
      <w:sz w:val="24"/>
      <w:szCs w:val="24"/>
    </w:rPr>
  </w:style>
  <w:style w:type="character" w:styleId="Strong">
    <w:name w:val="Strong"/>
    <w:basedOn w:val="DefaultParagraphFont"/>
    <w:uiPriority w:val="22"/>
    <w:qFormat/>
    <w:rsid w:val="001A487B"/>
    <w:rPr>
      <w:b/>
      <w:bCs/>
      <w:spacing w:val="0"/>
    </w:rPr>
  </w:style>
  <w:style w:type="character" w:styleId="Emphasis">
    <w:name w:val="Emphasis"/>
    <w:uiPriority w:val="20"/>
    <w:qFormat/>
    <w:rsid w:val="001A487B"/>
    <w:rPr>
      <w:b/>
      <w:bCs/>
      <w:i/>
      <w:iCs/>
      <w:color w:val="5A5A5A" w:themeColor="text1" w:themeTint="A5"/>
    </w:rPr>
  </w:style>
  <w:style w:type="paragraph" w:styleId="NoSpacing">
    <w:name w:val="No Spacing"/>
    <w:basedOn w:val="Normal"/>
    <w:link w:val="NoSpacingChar"/>
    <w:uiPriority w:val="1"/>
    <w:qFormat/>
    <w:rsid w:val="001A487B"/>
    <w:pPr>
      <w:ind w:firstLine="0"/>
    </w:pPr>
  </w:style>
  <w:style w:type="character" w:customStyle="1" w:styleId="NoSpacingChar">
    <w:name w:val="No Spacing Char"/>
    <w:basedOn w:val="DefaultParagraphFont"/>
    <w:link w:val="NoSpacing"/>
    <w:uiPriority w:val="1"/>
    <w:rsid w:val="001A487B"/>
  </w:style>
  <w:style w:type="paragraph" w:styleId="ListParagraph">
    <w:name w:val="List Paragraph"/>
    <w:basedOn w:val="Normal"/>
    <w:uiPriority w:val="34"/>
    <w:qFormat/>
    <w:rsid w:val="001A487B"/>
    <w:pPr>
      <w:ind w:left="720"/>
      <w:contextualSpacing/>
    </w:pPr>
  </w:style>
  <w:style w:type="paragraph" w:styleId="Quote">
    <w:name w:val="Quote"/>
    <w:basedOn w:val="Normal"/>
    <w:next w:val="Normal"/>
    <w:link w:val="QuoteChar"/>
    <w:uiPriority w:val="29"/>
    <w:qFormat/>
    <w:rsid w:val="001A487B"/>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1A487B"/>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1A487B"/>
    <w:pPr>
      <w:pBdr>
        <w:top w:val="single" w:sz="12" w:space="10" w:color="BDD6EE" w:themeColor="accent1" w:themeTint="66"/>
        <w:left w:val="single" w:sz="36" w:space="4" w:color="5B9BD5" w:themeColor="accent1"/>
        <w:bottom w:val="single" w:sz="24" w:space="10" w:color="A5A5A5" w:themeColor="accent3"/>
        <w:right w:val="single" w:sz="36" w:space="4" w:color="5B9BD5" w:themeColor="accent1"/>
      </w:pBdr>
      <w:shd w:val="clear" w:color="auto" w:fill="5B9BD5"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1A487B"/>
    <w:rPr>
      <w:rFonts w:asciiTheme="majorHAnsi" w:eastAsiaTheme="majorEastAsia" w:hAnsiTheme="majorHAnsi" w:cstheme="majorBidi"/>
      <w:i/>
      <w:iCs/>
      <w:color w:val="FFFFFF" w:themeColor="background1"/>
      <w:sz w:val="24"/>
      <w:szCs w:val="24"/>
      <w:shd w:val="clear" w:color="auto" w:fill="5B9BD5" w:themeFill="accent1"/>
    </w:rPr>
  </w:style>
  <w:style w:type="character" w:styleId="SubtleEmphasis">
    <w:name w:val="Subtle Emphasis"/>
    <w:uiPriority w:val="19"/>
    <w:qFormat/>
    <w:rsid w:val="001A487B"/>
    <w:rPr>
      <w:i/>
      <w:iCs/>
      <w:color w:val="5A5A5A" w:themeColor="text1" w:themeTint="A5"/>
    </w:rPr>
  </w:style>
  <w:style w:type="character" w:styleId="IntenseEmphasis">
    <w:name w:val="Intense Emphasis"/>
    <w:uiPriority w:val="21"/>
    <w:qFormat/>
    <w:rsid w:val="001A487B"/>
    <w:rPr>
      <w:b/>
      <w:bCs/>
      <w:i/>
      <w:iCs/>
      <w:color w:val="5B9BD5" w:themeColor="accent1"/>
      <w:sz w:val="22"/>
      <w:szCs w:val="22"/>
    </w:rPr>
  </w:style>
  <w:style w:type="character" w:styleId="SubtleReference">
    <w:name w:val="Subtle Reference"/>
    <w:uiPriority w:val="31"/>
    <w:qFormat/>
    <w:rsid w:val="001A487B"/>
    <w:rPr>
      <w:color w:val="auto"/>
      <w:u w:val="single" w:color="A5A5A5" w:themeColor="accent3"/>
    </w:rPr>
  </w:style>
  <w:style w:type="character" w:styleId="IntenseReference">
    <w:name w:val="Intense Reference"/>
    <w:basedOn w:val="DefaultParagraphFont"/>
    <w:uiPriority w:val="32"/>
    <w:qFormat/>
    <w:rsid w:val="001A487B"/>
    <w:rPr>
      <w:b/>
      <w:bCs/>
      <w:color w:val="7B7B7B" w:themeColor="accent3" w:themeShade="BF"/>
      <w:u w:val="single" w:color="A5A5A5" w:themeColor="accent3"/>
    </w:rPr>
  </w:style>
  <w:style w:type="character" w:styleId="BookTitle">
    <w:name w:val="Book Title"/>
    <w:basedOn w:val="DefaultParagraphFont"/>
    <w:uiPriority w:val="33"/>
    <w:qFormat/>
    <w:rsid w:val="001A487B"/>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1A487B"/>
    <w:pPr>
      <w:outlineLvl w:val="9"/>
    </w:pPr>
  </w:style>
  <w:style w:type="table" w:styleId="TableGrid">
    <w:name w:val="Table Grid"/>
    <w:basedOn w:val="TableNormal"/>
    <w:uiPriority w:val="39"/>
    <w:rsid w:val="006F514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de">
    <w:name w:val="Code"/>
    <w:basedOn w:val="Normal"/>
    <w:qFormat/>
    <w:rsid w:val="003F714F"/>
    <w:pPr>
      <w:ind w:firstLine="0"/>
    </w:pPr>
    <w:rPr>
      <w:rFonts w:ascii="Andale Mono" w:hAnsi="Andale Mono"/>
    </w:rPr>
  </w:style>
  <w:style w:type="numbering" w:customStyle="1" w:styleId="HDR1">
    <w:name w:val="HDR1"/>
    <w:basedOn w:val="NoList"/>
    <w:uiPriority w:val="99"/>
    <w:rsid w:val="00726001"/>
    <w:pPr>
      <w:numPr>
        <w:numId w:val="3"/>
      </w:numPr>
    </w:pPr>
  </w:style>
  <w:style w:type="paragraph" w:styleId="TOC1">
    <w:name w:val="toc 1"/>
    <w:basedOn w:val="Normal"/>
    <w:next w:val="Normal"/>
    <w:autoRedefine/>
    <w:uiPriority w:val="39"/>
    <w:semiHidden/>
    <w:unhideWhenUsed/>
    <w:rsid w:val="00726001"/>
    <w:pPr>
      <w:spacing w:after="100"/>
    </w:pPr>
  </w:style>
  <w:style w:type="paragraph" w:styleId="ListNumber2">
    <w:name w:val="List Number 2"/>
    <w:basedOn w:val="Normal"/>
    <w:uiPriority w:val="99"/>
    <w:semiHidden/>
    <w:unhideWhenUsed/>
    <w:rsid w:val="00726001"/>
    <w:pPr>
      <w:ind w:firstLine="0"/>
      <w:contextualSpacing/>
    </w:pPr>
  </w:style>
  <w:style w:type="paragraph" w:styleId="ListNumber">
    <w:name w:val="List Number"/>
    <w:basedOn w:val="Normal"/>
    <w:uiPriority w:val="99"/>
    <w:semiHidden/>
    <w:unhideWhenUsed/>
    <w:rsid w:val="00726001"/>
    <w:pPr>
      <w:ind w:firstLine="0"/>
      <w:contextualSpacing/>
    </w:pPr>
  </w:style>
  <w:style w:type="paragraph" w:styleId="List">
    <w:name w:val="List"/>
    <w:basedOn w:val="Normal"/>
    <w:uiPriority w:val="99"/>
    <w:unhideWhenUsed/>
    <w:rsid w:val="00726001"/>
    <w:pPr>
      <w:ind w:left="283" w:hanging="283"/>
      <w:contextualSpacing/>
    </w:pPr>
  </w:style>
  <w:style w:type="paragraph" w:styleId="ListNumber3">
    <w:name w:val="List Number 3"/>
    <w:basedOn w:val="Normal"/>
    <w:uiPriority w:val="99"/>
    <w:semiHidden/>
    <w:unhideWhenUsed/>
    <w:rsid w:val="00726001"/>
    <w:pPr>
      <w:ind w:firstLine="0"/>
      <w:contextualSpacing/>
    </w:pPr>
  </w:style>
  <w:style w:type="paragraph" w:styleId="ListNumber4">
    <w:name w:val="List Number 4"/>
    <w:basedOn w:val="Normal"/>
    <w:uiPriority w:val="99"/>
    <w:semiHidden/>
    <w:unhideWhenUsed/>
    <w:rsid w:val="00726001"/>
    <w:pPr>
      <w:numPr>
        <w:numId w:val="2"/>
      </w:numPr>
      <w:contextualSpacing/>
    </w:pPr>
  </w:style>
  <w:style w:type="character" w:customStyle="1" w:styleId="Codelist">
    <w:name w:val="Code: list"/>
    <w:basedOn w:val="DefaultParagraphFont"/>
    <w:uiPriority w:val="1"/>
    <w:qFormat/>
    <w:rsid w:val="00AC2083"/>
    <w:rPr>
      <w:rFonts w:ascii="Andale Mono" w:hAnsi="Andale Mono"/>
      <w:sz w:val="22"/>
    </w:rPr>
  </w:style>
  <w:style w:type="character" w:styleId="CommentReference">
    <w:name w:val="annotation reference"/>
    <w:basedOn w:val="DefaultParagraphFont"/>
    <w:uiPriority w:val="99"/>
    <w:semiHidden/>
    <w:unhideWhenUsed/>
    <w:rsid w:val="005C1D22"/>
    <w:rPr>
      <w:sz w:val="16"/>
      <w:szCs w:val="16"/>
    </w:rPr>
  </w:style>
  <w:style w:type="paragraph" w:styleId="CommentText">
    <w:name w:val="annotation text"/>
    <w:basedOn w:val="Normal"/>
    <w:link w:val="CommentTextChar"/>
    <w:uiPriority w:val="99"/>
    <w:semiHidden/>
    <w:unhideWhenUsed/>
    <w:rsid w:val="005C1D22"/>
    <w:rPr>
      <w:sz w:val="20"/>
      <w:szCs w:val="20"/>
    </w:rPr>
  </w:style>
  <w:style w:type="character" w:customStyle="1" w:styleId="CommentTextChar">
    <w:name w:val="Comment Text Char"/>
    <w:basedOn w:val="DefaultParagraphFont"/>
    <w:link w:val="CommentText"/>
    <w:uiPriority w:val="99"/>
    <w:semiHidden/>
    <w:rsid w:val="005C1D22"/>
    <w:rPr>
      <w:sz w:val="20"/>
      <w:szCs w:val="20"/>
    </w:rPr>
  </w:style>
  <w:style w:type="paragraph" w:styleId="CommentSubject">
    <w:name w:val="annotation subject"/>
    <w:basedOn w:val="CommentText"/>
    <w:next w:val="CommentText"/>
    <w:link w:val="CommentSubjectChar"/>
    <w:uiPriority w:val="99"/>
    <w:semiHidden/>
    <w:unhideWhenUsed/>
    <w:rsid w:val="005C1D22"/>
    <w:rPr>
      <w:b/>
      <w:bCs/>
    </w:rPr>
  </w:style>
  <w:style w:type="character" w:customStyle="1" w:styleId="CommentSubjectChar">
    <w:name w:val="Comment Subject Char"/>
    <w:basedOn w:val="CommentTextChar"/>
    <w:link w:val="CommentSubject"/>
    <w:uiPriority w:val="99"/>
    <w:semiHidden/>
    <w:rsid w:val="005C1D22"/>
    <w:rPr>
      <w:b/>
      <w:bCs/>
      <w:sz w:val="20"/>
      <w:szCs w:val="20"/>
    </w:rPr>
  </w:style>
  <w:style w:type="paragraph" w:styleId="BalloonText">
    <w:name w:val="Balloon Text"/>
    <w:basedOn w:val="Normal"/>
    <w:link w:val="BalloonTextChar"/>
    <w:uiPriority w:val="99"/>
    <w:semiHidden/>
    <w:unhideWhenUsed/>
    <w:rsid w:val="005C1D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1D22"/>
    <w:rPr>
      <w:rFonts w:ascii="Segoe UI" w:hAnsi="Segoe UI" w:cs="Segoe UI"/>
      <w:sz w:val="18"/>
      <w:szCs w:val="18"/>
    </w:rPr>
  </w:style>
  <w:style w:type="paragraph" w:styleId="Header">
    <w:name w:val="header"/>
    <w:basedOn w:val="Normal"/>
    <w:link w:val="HeaderChar"/>
    <w:uiPriority w:val="99"/>
    <w:unhideWhenUsed/>
    <w:rsid w:val="007352A6"/>
    <w:pPr>
      <w:tabs>
        <w:tab w:val="center" w:pos="4680"/>
        <w:tab w:val="right" w:pos="9360"/>
      </w:tabs>
    </w:pPr>
  </w:style>
  <w:style w:type="character" w:customStyle="1" w:styleId="HeaderChar">
    <w:name w:val="Header Char"/>
    <w:basedOn w:val="DefaultParagraphFont"/>
    <w:link w:val="Header"/>
    <w:uiPriority w:val="99"/>
    <w:rsid w:val="007352A6"/>
  </w:style>
  <w:style w:type="paragraph" w:styleId="Footer">
    <w:name w:val="footer"/>
    <w:basedOn w:val="Normal"/>
    <w:link w:val="FooterChar"/>
    <w:uiPriority w:val="99"/>
    <w:unhideWhenUsed/>
    <w:rsid w:val="007352A6"/>
    <w:pPr>
      <w:tabs>
        <w:tab w:val="center" w:pos="4680"/>
        <w:tab w:val="right" w:pos="9360"/>
      </w:tabs>
    </w:pPr>
  </w:style>
  <w:style w:type="character" w:customStyle="1" w:styleId="FooterChar">
    <w:name w:val="Footer Char"/>
    <w:basedOn w:val="DefaultParagraphFont"/>
    <w:link w:val="Footer"/>
    <w:uiPriority w:val="99"/>
    <w:rsid w:val="007352A6"/>
  </w:style>
  <w:style w:type="paragraph" w:styleId="NormalWeb">
    <w:name w:val="Normal (Web)"/>
    <w:basedOn w:val="Normal"/>
    <w:uiPriority w:val="99"/>
    <w:semiHidden/>
    <w:unhideWhenUsed/>
    <w:rsid w:val="00AB0ACD"/>
    <w:pPr>
      <w:spacing w:before="100" w:beforeAutospacing="1" w:after="100" w:afterAutospacing="1"/>
      <w:ind w:firstLine="0"/>
    </w:pPr>
    <w:rPr>
      <w:rFonts w:ascii="Times New Roman" w:hAnsi="Times New Roman" w:cs="Times New Roman"/>
      <w:sz w:val="24"/>
      <w:szCs w:val="24"/>
    </w:rPr>
  </w:style>
  <w:style w:type="paragraph" w:styleId="Revision">
    <w:name w:val="Revision"/>
    <w:hidden/>
    <w:uiPriority w:val="99"/>
    <w:semiHidden/>
    <w:rsid w:val="00E86908"/>
    <w:pPr>
      <w:ind w:firstLine="0"/>
    </w:pPr>
  </w:style>
  <w:style w:type="character" w:styleId="Hyperlink">
    <w:name w:val="Hyperlink"/>
    <w:basedOn w:val="DefaultParagraphFont"/>
    <w:uiPriority w:val="99"/>
    <w:unhideWhenUsed/>
    <w:rsid w:val="003A1D1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300574">
      <w:bodyDiv w:val="1"/>
      <w:marLeft w:val="0"/>
      <w:marRight w:val="0"/>
      <w:marTop w:val="0"/>
      <w:marBottom w:val="0"/>
      <w:divBdr>
        <w:top w:val="none" w:sz="0" w:space="0" w:color="auto"/>
        <w:left w:val="none" w:sz="0" w:space="0" w:color="auto"/>
        <w:bottom w:val="none" w:sz="0" w:space="0" w:color="auto"/>
        <w:right w:val="none" w:sz="0" w:space="0" w:color="auto"/>
      </w:divBdr>
    </w:div>
    <w:div w:id="864248324">
      <w:bodyDiv w:val="1"/>
      <w:marLeft w:val="0"/>
      <w:marRight w:val="0"/>
      <w:marTop w:val="0"/>
      <w:marBottom w:val="0"/>
      <w:divBdr>
        <w:top w:val="none" w:sz="0" w:space="0" w:color="auto"/>
        <w:left w:val="none" w:sz="0" w:space="0" w:color="auto"/>
        <w:bottom w:val="none" w:sz="0" w:space="0" w:color="auto"/>
        <w:right w:val="none" w:sz="0" w:space="0" w:color="auto"/>
      </w:divBdr>
    </w:div>
    <w:div w:id="901449259">
      <w:bodyDiv w:val="1"/>
      <w:marLeft w:val="0"/>
      <w:marRight w:val="0"/>
      <w:marTop w:val="0"/>
      <w:marBottom w:val="0"/>
      <w:divBdr>
        <w:top w:val="none" w:sz="0" w:space="0" w:color="auto"/>
        <w:left w:val="none" w:sz="0" w:space="0" w:color="auto"/>
        <w:bottom w:val="none" w:sz="0" w:space="0" w:color="auto"/>
        <w:right w:val="none" w:sz="0" w:space="0" w:color="auto"/>
      </w:divBdr>
    </w:div>
    <w:div w:id="1011487286">
      <w:bodyDiv w:val="1"/>
      <w:marLeft w:val="0"/>
      <w:marRight w:val="0"/>
      <w:marTop w:val="0"/>
      <w:marBottom w:val="0"/>
      <w:divBdr>
        <w:top w:val="none" w:sz="0" w:space="0" w:color="auto"/>
        <w:left w:val="none" w:sz="0" w:space="0" w:color="auto"/>
        <w:bottom w:val="none" w:sz="0" w:space="0" w:color="auto"/>
        <w:right w:val="none" w:sz="0" w:space="0" w:color="auto"/>
      </w:divBdr>
    </w:div>
    <w:div w:id="1050959352">
      <w:bodyDiv w:val="1"/>
      <w:marLeft w:val="0"/>
      <w:marRight w:val="0"/>
      <w:marTop w:val="0"/>
      <w:marBottom w:val="0"/>
      <w:divBdr>
        <w:top w:val="none" w:sz="0" w:space="0" w:color="auto"/>
        <w:left w:val="none" w:sz="0" w:space="0" w:color="auto"/>
        <w:bottom w:val="none" w:sz="0" w:space="0" w:color="auto"/>
        <w:right w:val="none" w:sz="0" w:space="0" w:color="auto"/>
      </w:divBdr>
    </w:div>
    <w:div w:id="1160392249">
      <w:bodyDiv w:val="1"/>
      <w:marLeft w:val="0"/>
      <w:marRight w:val="0"/>
      <w:marTop w:val="0"/>
      <w:marBottom w:val="0"/>
      <w:divBdr>
        <w:top w:val="none" w:sz="0" w:space="0" w:color="auto"/>
        <w:left w:val="none" w:sz="0" w:space="0" w:color="auto"/>
        <w:bottom w:val="none" w:sz="0" w:space="0" w:color="auto"/>
        <w:right w:val="none" w:sz="0" w:space="0" w:color="auto"/>
      </w:divBdr>
    </w:div>
    <w:div w:id="1333221596">
      <w:bodyDiv w:val="1"/>
      <w:marLeft w:val="0"/>
      <w:marRight w:val="0"/>
      <w:marTop w:val="0"/>
      <w:marBottom w:val="0"/>
      <w:divBdr>
        <w:top w:val="none" w:sz="0" w:space="0" w:color="auto"/>
        <w:left w:val="none" w:sz="0" w:space="0" w:color="auto"/>
        <w:bottom w:val="none" w:sz="0" w:space="0" w:color="auto"/>
        <w:right w:val="none" w:sz="0" w:space="0" w:color="auto"/>
      </w:divBdr>
    </w:div>
    <w:div w:id="1482385880">
      <w:bodyDiv w:val="1"/>
      <w:marLeft w:val="0"/>
      <w:marRight w:val="0"/>
      <w:marTop w:val="0"/>
      <w:marBottom w:val="0"/>
      <w:divBdr>
        <w:top w:val="none" w:sz="0" w:space="0" w:color="auto"/>
        <w:left w:val="none" w:sz="0" w:space="0" w:color="auto"/>
        <w:bottom w:val="none" w:sz="0" w:space="0" w:color="auto"/>
        <w:right w:val="none" w:sz="0" w:space="0" w:color="auto"/>
      </w:divBdr>
    </w:div>
    <w:div w:id="1527600187">
      <w:bodyDiv w:val="1"/>
      <w:marLeft w:val="0"/>
      <w:marRight w:val="0"/>
      <w:marTop w:val="0"/>
      <w:marBottom w:val="0"/>
      <w:divBdr>
        <w:top w:val="none" w:sz="0" w:space="0" w:color="auto"/>
        <w:left w:val="none" w:sz="0" w:space="0" w:color="auto"/>
        <w:bottom w:val="none" w:sz="0" w:space="0" w:color="auto"/>
        <w:right w:val="none" w:sz="0" w:space="0" w:color="auto"/>
      </w:divBdr>
    </w:div>
    <w:div w:id="1565750875">
      <w:bodyDiv w:val="1"/>
      <w:marLeft w:val="0"/>
      <w:marRight w:val="0"/>
      <w:marTop w:val="0"/>
      <w:marBottom w:val="0"/>
      <w:divBdr>
        <w:top w:val="none" w:sz="0" w:space="0" w:color="auto"/>
        <w:left w:val="none" w:sz="0" w:space="0" w:color="auto"/>
        <w:bottom w:val="none" w:sz="0" w:space="0" w:color="auto"/>
        <w:right w:val="none" w:sz="0" w:space="0" w:color="auto"/>
      </w:divBdr>
    </w:div>
    <w:div w:id="1663195384">
      <w:bodyDiv w:val="1"/>
      <w:marLeft w:val="0"/>
      <w:marRight w:val="0"/>
      <w:marTop w:val="0"/>
      <w:marBottom w:val="0"/>
      <w:divBdr>
        <w:top w:val="none" w:sz="0" w:space="0" w:color="auto"/>
        <w:left w:val="none" w:sz="0" w:space="0" w:color="auto"/>
        <w:bottom w:val="none" w:sz="0" w:space="0" w:color="auto"/>
        <w:right w:val="none" w:sz="0" w:space="0" w:color="auto"/>
      </w:divBdr>
    </w:div>
    <w:div w:id="1966958519">
      <w:bodyDiv w:val="1"/>
      <w:marLeft w:val="0"/>
      <w:marRight w:val="0"/>
      <w:marTop w:val="0"/>
      <w:marBottom w:val="0"/>
      <w:divBdr>
        <w:top w:val="none" w:sz="0" w:space="0" w:color="auto"/>
        <w:left w:val="none" w:sz="0" w:space="0" w:color="auto"/>
        <w:bottom w:val="none" w:sz="0" w:space="0" w:color="auto"/>
        <w:right w:val="none" w:sz="0" w:space="0" w:color="auto"/>
      </w:divBdr>
    </w:div>
    <w:div w:id="2089111143">
      <w:bodyDiv w:val="1"/>
      <w:marLeft w:val="0"/>
      <w:marRight w:val="0"/>
      <w:marTop w:val="0"/>
      <w:marBottom w:val="0"/>
      <w:divBdr>
        <w:top w:val="none" w:sz="0" w:space="0" w:color="auto"/>
        <w:left w:val="none" w:sz="0" w:space="0" w:color="auto"/>
        <w:bottom w:val="none" w:sz="0" w:space="0" w:color="auto"/>
        <w:right w:val="none" w:sz="0" w:space="0" w:color="auto"/>
      </w:divBdr>
    </w:div>
    <w:div w:id="214041275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1.emf"/><Relationship Id="rId21" Type="http://schemas.openxmlformats.org/officeDocument/2006/relationships/image" Target="media/image12.emf"/><Relationship Id="rId22" Type="http://schemas.openxmlformats.org/officeDocument/2006/relationships/image" Target="media/image13.emf"/><Relationship Id="rId23" Type="http://schemas.openxmlformats.org/officeDocument/2006/relationships/image" Target="media/image14.emf"/><Relationship Id="rId24" Type="http://schemas.openxmlformats.org/officeDocument/2006/relationships/image" Target="media/image15.emf"/><Relationship Id="rId25" Type="http://schemas.openxmlformats.org/officeDocument/2006/relationships/image" Target="media/image16.emf"/><Relationship Id="rId26" Type="http://schemas.openxmlformats.org/officeDocument/2006/relationships/image" Target="media/image17.emf"/><Relationship Id="rId27" Type="http://schemas.openxmlformats.org/officeDocument/2006/relationships/image" Target="media/image18.emf"/><Relationship Id="rId28" Type="http://schemas.openxmlformats.org/officeDocument/2006/relationships/image" Target="media/image19.emf"/><Relationship Id="rId29" Type="http://schemas.openxmlformats.org/officeDocument/2006/relationships/image" Target="media/image20.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1.emf"/><Relationship Id="rId31" Type="http://schemas.openxmlformats.org/officeDocument/2006/relationships/image" Target="media/image22.emf"/><Relationship Id="rId32" Type="http://schemas.openxmlformats.org/officeDocument/2006/relationships/footer" Target="footer1.xml"/><Relationship Id="rId9" Type="http://schemas.openxmlformats.org/officeDocument/2006/relationships/image" Target="media/image2.emf"/><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33" Type="http://schemas.openxmlformats.org/officeDocument/2006/relationships/fontTable" Target="fontTable.xml"/><Relationship Id="rId34" Type="http://schemas.microsoft.com/office/2011/relationships/people" Target="people.xml"/><Relationship Id="rId35" Type="http://schemas.openxmlformats.org/officeDocument/2006/relationships/theme" Target="theme/theme1.xml"/><Relationship Id="rId10" Type="http://schemas.openxmlformats.org/officeDocument/2006/relationships/image" Target="media/image3.emf"/><Relationship Id="rId11" Type="http://schemas.openxmlformats.org/officeDocument/2006/relationships/comments" Target="comments.xml"/><Relationship Id="rId12" Type="http://schemas.microsoft.com/office/2011/relationships/commentsExtended" Target="commentsExtended.xml"/><Relationship Id="rId13" Type="http://schemas.openxmlformats.org/officeDocument/2006/relationships/image" Target="media/image4.emf"/><Relationship Id="rId14" Type="http://schemas.openxmlformats.org/officeDocument/2006/relationships/image" Target="media/image5.emf"/><Relationship Id="rId15" Type="http://schemas.openxmlformats.org/officeDocument/2006/relationships/image" Target="media/image6.emf"/><Relationship Id="rId16" Type="http://schemas.openxmlformats.org/officeDocument/2006/relationships/image" Target="media/image7.emf"/><Relationship Id="rId17" Type="http://schemas.openxmlformats.org/officeDocument/2006/relationships/image" Target="media/image8.emf"/><Relationship Id="rId18" Type="http://schemas.openxmlformats.org/officeDocument/2006/relationships/image" Target="media/image9.emf"/><Relationship Id="rId19"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DF7C019-489B-C54F-BAED-F4A5F8E07C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28</Pages>
  <Words>7055</Words>
  <Characters>35422</Characters>
  <Application>Microsoft Macintosh Word</Application>
  <DocSecurity>0</DocSecurity>
  <Lines>908</Lines>
  <Paragraphs>400</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42077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Petermann</dc:creator>
  <cp:keywords/>
  <dc:description/>
  <cp:lastModifiedBy>Martin Petermann</cp:lastModifiedBy>
  <cp:revision>12</cp:revision>
  <dcterms:created xsi:type="dcterms:W3CDTF">2016-08-16T10:09:00Z</dcterms:created>
  <dcterms:modified xsi:type="dcterms:W3CDTF">2016-09-14T11:57:00Z</dcterms:modified>
</cp:coreProperties>
</file>