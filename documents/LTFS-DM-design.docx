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02D18" w14:textId="77777777" w:rsidR="002801D0" w:rsidRDefault="001A487B" w:rsidP="00B42B62">
      <w:pPr>
        <w:pStyle w:val="Title"/>
        <w:keepNext/>
      </w:pPr>
      <w:r>
        <w:t>Open LTFS design</w:t>
      </w:r>
    </w:p>
    <w:p w14:paraId="5D244112" w14:textId="77777777" w:rsidR="0096276B" w:rsidRDefault="0096276B" w:rsidP="0096276B"/>
    <w:p w14:paraId="57ADA2FD" w14:textId="77777777" w:rsidR="005D014D" w:rsidRDefault="0096276B">
      <w:pPr>
        <w:pStyle w:val="TOC1"/>
        <w:rPr>
          <w:b w:val="0"/>
          <w:bCs w:val="0"/>
          <w:noProof/>
        </w:rPr>
      </w:pPr>
      <w:r>
        <w:fldChar w:fldCharType="begin"/>
      </w:r>
      <w:r>
        <w:instrText xml:space="preserve"> TOC \o "1-3" </w:instrText>
      </w:r>
      <w:r>
        <w:fldChar w:fldCharType="separate"/>
      </w:r>
      <w:r w:rsidR="005D014D">
        <w:rPr>
          <w:noProof/>
        </w:rPr>
        <w:t>1.</w:t>
      </w:r>
      <w:r w:rsidR="005D014D">
        <w:rPr>
          <w:b w:val="0"/>
          <w:bCs w:val="0"/>
          <w:noProof/>
        </w:rPr>
        <w:tab/>
      </w:r>
      <w:r w:rsidR="005D014D">
        <w:rPr>
          <w:noProof/>
        </w:rPr>
        <w:t>Introduction</w:t>
      </w:r>
      <w:r w:rsidR="005D014D">
        <w:rPr>
          <w:noProof/>
        </w:rPr>
        <w:tab/>
      </w:r>
      <w:r w:rsidR="005D014D">
        <w:rPr>
          <w:noProof/>
        </w:rPr>
        <w:fldChar w:fldCharType="begin"/>
      </w:r>
      <w:r w:rsidR="005D014D">
        <w:rPr>
          <w:noProof/>
        </w:rPr>
        <w:instrText xml:space="preserve"> PAGEREF _Toc487547636 \h </w:instrText>
      </w:r>
      <w:r w:rsidR="005D014D">
        <w:rPr>
          <w:noProof/>
        </w:rPr>
      </w:r>
      <w:r w:rsidR="005D014D">
        <w:rPr>
          <w:noProof/>
        </w:rPr>
        <w:fldChar w:fldCharType="separate"/>
      </w:r>
      <w:r w:rsidR="005D014D">
        <w:rPr>
          <w:noProof/>
        </w:rPr>
        <w:t>2</w:t>
      </w:r>
      <w:r w:rsidR="005D014D">
        <w:rPr>
          <w:noProof/>
        </w:rPr>
        <w:fldChar w:fldCharType="end"/>
      </w:r>
    </w:p>
    <w:p w14:paraId="3B52968F" w14:textId="77777777" w:rsidR="005D014D" w:rsidRDefault="005D014D">
      <w:pPr>
        <w:pStyle w:val="TOC1"/>
        <w:rPr>
          <w:b w:val="0"/>
          <w:bCs w:val="0"/>
          <w:noProof/>
        </w:rPr>
      </w:pPr>
      <w:r>
        <w:rPr>
          <w:noProof/>
        </w:rPr>
        <w:t>2.</w:t>
      </w:r>
      <w:r>
        <w:rPr>
          <w:b w:val="0"/>
          <w:bCs w:val="0"/>
          <w:noProof/>
        </w:rPr>
        <w:tab/>
      </w:r>
      <w:r>
        <w:rPr>
          <w:noProof/>
        </w:rPr>
        <w:t>Overview</w:t>
      </w:r>
      <w:r>
        <w:rPr>
          <w:noProof/>
        </w:rPr>
        <w:tab/>
      </w:r>
      <w:r>
        <w:rPr>
          <w:noProof/>
        </w:rPr>
        <w:fldChar w:fldCharType="begin"/>
      </w:r>
      <w:r>
        <w:rPr>
          <w:noProof/>
        </w:rPr>
        <w:instrText xml:space="preserve"> PAGEREF _Toc487547637 \h </w:instrText>
      </w:r>
      <w:r>
        <w:rPr>
          <w:noProof/>
        </w:rPr>
      </w:r>
      <w:r>
        <w:rPr>
          <w:noProof/>
        </w:rPr>
        <w:fldChar w:fldCharType="separate"/>
      </w:r>
      <w:r>
        <w:rPr>
          <w:noProof/>
        </w:rPr>
        <w:t>5</w:t>
      </w:r>
      <w:r>
        <w:rPr>
          <w:noProof/>
        </w:rPr>
        <w:fldChar w:fldCharType="end"/>
      </w:r>
    </w:p>
    <w:p w14:paraId="6A66ACD6" w14:textId="77777777" w:rsidR="005D014D" w:rsidRDefault="005D014D">
      <w:pPr>
        <w:pStyle w:val="TOC1"/>
        <w:rPr>
          <w:b w:val="0"/>
          <w:bCs w:val="0"/>
          <w:noProof/>
        </w:rPr>
      </w:pPr>
      <w:r>
        <w:rPr>
          <w:noProof/>
        </w:rPr>
        <w:t>2.1.</w:t>
      </w:r>
      <w:r>
        <w:rPr>
          <w:b w:val="0"/>
          <w:bCs w:val="0"/>
          <w:noProof/>
        </w:rPr>
        <w:tab/>
      </w:r>
      <w:r>
        <w:rPr>
          <w:noProof/>
        </w:rPr>
        <w:t>migration states</w:t>
      </w:r>
      <w:r>
        <w:rPr>
          <w:noProof/>
        </w:rPr>
        <w:tab/>
      </w:r>
      <w:r>
        <w:rPr>
          <w:noProof/>
        </w:rPr>
        <w:fldChar w:fldCharType="begin"/>
      </w:r>
      <w:r>
        <w:rPr>
          <w:noProof/>
        </w:rPr>
        <w:instrText xml:space="preserve"> PAGEREF _Toc487547638 \h </w:instrText>
      </w:r>
      <w:r>
        <w:rPr>
          <w:noProof/>
        </w:rPr>
      </w:r>
      <w:r>
        <w:rPr>
          <w:noProof/>
        </w:rPr>
        <w:fldChar w:fldCharType="separate"/>
      </w:r>
      <w:r>
        <w:rPr>
          <w:noProof/>
        </w:rPr>
        <w:t>5</w:t>
      </w:r>
      <w:r>
        <w:rPr>
          <w:noProof/>
        </w:rPr>
        <w:fldChar w:fldCharType="end"/>
      </w:r>
    </w:p>
    <w:p w14:paraId="00017320" w14:textId="77777777" w:rsidR="005D014D" w:rsidRDefault="005D014D">
      <w:pPr>
        <w:pStyle w:val="TOC1"/>
        <w:rPr>
          <w:b w:val="0"/>
          <w:bCs w:val="0"/>
          <w:noProof/>
        </w:rPr>
      </w:pPr>
      <w:r>
        <w:rPr>
          <w:noProof/>
        </w:rPr>
        <w:t>2.2.</w:t>
      </w:r>
      <w:r>
        <w:rPr>
          <w:b w:val="0"/>
          <w:bCs w:val="0"/>
          <w:noProof/>
        </w:rPr>
        <w:tab/>
      </w:r>
      <w:r>
        <w:rPr>
          <w:noProof/>
        </w:rPr>
        <w:t>Front end commands</w:t>
      </w:r>
      <w:r>
        <w:rPr>
          <w:noProof/>
        </w:rPr>
        <w:tab/>
      </w:r>
      <w:r>
        <w:rPr>
          <w:noProof/>
        </w:rPr>
        <w:fldChar w:fldCharType="begin"/>
      </w:r>
      <w:r>
        <w:rPr>
          <w:noProof/>
        </w:rPr>
        <w:instrText xml:space="preserve"> PAGEREF _Toc487547639 \h </w:instrText>
      </w:r>
      <w:r>
        <w:rPr>
          <w:noProof/>
        </w:rPr>
      </w:r>
      <w:r>
        <w:rPr>
          <w:noProof/>
        </w:rPr>
        <w:fldChar w:fldCharType="separate"/>
      </w:r>
      <w:r>
        <w:rPr>
          <w:noProof/>
        </w:rPr>
        <w:t>7</w:t>
      </w:r>
      <w:r>
        <w:rPr>
          <w:noProof/>
        </w:rPr>
        <w:fldChar w:fldCharType="end"/>
      </w:r>
    </w:p>
    <w:p w14:paraId="52AA3CE2" w14:textId="77777777" w:rsidR="005D014D" w:rsidRDefault="005D014D">
      <w:pPr>
        <w:pStyle w:val="TOC1"/>
        <w:tabs>
          <w:tab w:val="left" w:pos="1540"/>
        </w:tabs>
        <w:rPr>
          <w:b w:val="0"/>
          <w:bCs w:val="0"/>
          <w:noProof/>
        </w:rPr>
      </w:pPr>
      <w:r w:rsidRPr="00C75E93">
        <w:rPr>
          <w:rFonts w:ascii="Andale Mono" w:hAnsi="Andale Mono"/>
          <w:noProof/>
        </w:rPr>
        <w:t>2.2.1.</w:t>
      </w:r>
      <w:r>
        <w:rPr>
          <w:b w:val="0"/>
          <w:bCs w:val="0"/>
          <w:noProof/>
        </w:rPr>
        <w:tab/>
      </w:r>
      <w:r w:rsidRPr="00C75E93">
        <w:rPr>
          <w:rFonts w:ascii="Andale Mono" w:hAnsi="Andale Mono"/>
          <w:noProof/>
        </w:rPr>
        <w:t>ltfsdm start/stop</w:t>
      </w:r>
      <w:r>
        <w:rPr>
          <w:noProof/>
        </w:rPr>
        <w:tab/>
      </w:r>
      <w:r>
        <w:rPr>
          <w:noProof/>
        </w:rPr>
        <w:fldChar w:fldCharType="begin"/>
      </w:r>
      <w:r>
        <w:rPr>
          <w:noProof/>
        </w:rPr>
        <w:instrText xml:space="preserve"> PAGEREF _Toc487547640 \h </w:instrText>
      </w:r>
      <w:r>
        <w:rPr>
          <w:noProof/>
        </w:rPr>
      </w:r>
      <w:r>
        <w:rPr>
          <w:noProof/>
        </w:rPr>
        <w:fldChar w:fldCharType="separate"/>
      </w:r>
      <w:r>
        <w:rPr>
          <w:noProof/>
        </w:rPr>
        <w:t>7</w:t>
      </w:r>
      <w:r>
        <w:rPr>
          <w:noProof/>
        </w:rPr>
        <w:fldChar w:fldCharType="end"/>
      </w:r>
    </w:p>
    <w:p w14:paraId="67EE9506" w14:textId="77777777" w:rsidR="005D014D" w:rsidRDefault="005D014D">
      <w:pPr>
        <w:pStyle w:val="TOC1"/>
        <w:tabs>
          <w:tab w:val="left" w:pos="1540"/>
        </w:tabs>
        <w:rPr>
          <w:b w:val="0"/>
          <w:bCs w:val="0"/>
          <w:noProof/>
        </w:rPr>
      </w:pPr>
      <w:r w:rsidRPr="00C75E93">
        <w:rPr>
          <w:rFonts w:ascii="Andale Mono" w:hAnsi="Andale Mono"/>
          <w:noProof/>
        </w:rPr>
        <w:t>2.2.2.</w:t>
      </w:r>
      <w:r>
        <w:rPr>
          <w:b w:val="0"/>
          <w:bCs w:val="0"/>
          <w:noProof/>
        </w:rPr>
        <w:tab/>
      </w:r>
      <w:r w:rsidRPr="00C75E93">
        <w:rPr>
          <w:rFonts w:ascii="Andale Mono" w:hAnsi="Andale Mono"/>
          <w:noProof/>
        </w:rPr>
        <w:t>ltfsdm add</w:t>
      </w:r>
      <w:r>
        <w:rPr>
          <w:noProof/>
        </w:rPr>
        <w:tab/>
      </w:r>
      <w:r>
        <w:rPr>
          <w:noProof/>
        </w:rPr>
        <w:fldChar w:fldCharType="begin"/>
      </w:r>
      <w:r>
        <w:rPr>
          <w:noProof/>
        </w:rPr>
        <w:instrText xml:space="preserve"> PAGEREF _Toc487547641 \h </w:instrText>
      </w:r>
      <w:r>
        <w:rPr>
          <w:noProof/>
        </w:rPr>
      </w:r>
      <w:r>
        <w:rPr>
          <w:noProof/>
        </w:rPr>
        <w:fldChar w:fldCharType="separate"/>
      </w:r>
      <w:r>
        <w:rPr>
          <w:noProof/>
        </w:rPr>
        <w:t>7</w:t>
      </w:r>
      <w:r>
        <w:rPr>
          <w:noProof/>
        </w:rPr>
        <w:fldChar w:fldCharType="end"/>
      </w:r>
    </w:p>
    <w:p w14:paraId="46D7F699" w14:textId="77777777" w:rsidR="005D014D" w:rsidRDefault="005D014D">
      <w:pPr>
        <w:pStyle w:val="TOC1"/>
        <w:tabs>
          <w:tab w:val="left" w:pos="1540"/>
        </w:tabs>
        <w:rPr>
          <w:b w:val="0"/>
          <w:bCs w:val="0"/>
          <w:noProof/>
        </w:rPr>
      </w:pPr>
      <w:r w:rsidRPr="00C75E93">
        <w:rPr>
          <w:rFonts w:ascii="Andale Mono" w:hAnsi="Andale Mono"/>
          <w:noProof/>
        </w:rPr>
        <w:t>2.2.3.</w:t>
      </w:r>
      <w:r>
        <w:rPr>
          <w:b w:val="0"/>
          <w:bCs w:val="0"/>
          <w:noProof/>
        </w:rPr>
        <w:tab/>
      </w:r>
      <w:r w:rsidRPr="00C75E93">
        <w:rPr>
          <w:rFonts w:ascii="Andale Mono" w:hAnsi="Andale Mono"/>
          <w:noProof/>
        </w:rPr>
        <w:t>ltfsdm status</w:t>
      </w:r>
      <w:r>
        <w:rPr>
          <w:noProof/>
        </w:rPr>
        <w:tab/>
      </w:r>
      <w:r>
        <w:rPr>
          <w:noProof/>
        </w:rPr>
        <w:fldChar w:fldCharType="begin"/>
      </w:r>
      <w:r>
        <w:rPr>
          <w:noProof/>
        </w:rPr>
        <w:instrText xml:space="preserve"> PAGEREF _Toc487547642 \h </w:instrText>
      </w:r>
      <w:r>
        <w:rPr>
          <w:noProof/>
        </w:rPr>
      </w:r>
      <w:r>
        <w:rPr>
          <w:noProof/>
        </w:rPr>
        <w:fldChar w:fldCharType="separate"/>
      </w:r>
      <w:r>
        <w:rPr>
          <w:noProof/>
        </w:rPr>
        <w:t>8</w:t>
      </w:r>
      <w:r>
        <w:rPr>
          <w:noProof/>
        </w:rPr>
        <w:fldChar w:fldCharType="end"/>
      </w:r>
    </w:p>
    <w:p w14:paraId="661C293E" w14:textId="77777777" w:rsidR="005D014D" w:rsidRDefault="005D014D">
      <w:pPr>
        <w:pStyle w:val="TOC1"/>
        <w:tabs>
          <w:tab w:val="left" w:pos="1540"/>
        </w:tabs>
        <w:rPr>
          <w:b w:val="0"/>
          <w:bCs w:val="0"/>
          <w:noProof/>
        </w:rPr>
      </w:pPr>
      <w:r w:rsidRPr="00C75E93">
        <w:rPr>
          <w:rFonts w:ascii="Andale Mono" w:hAnsi="Andale Mono"/>
          <w:noProof/>
        </w:rPr>
        <w:t>2.2.4.</w:t>
      </w:r>
      <w:r>
        <w:rPr>
          <w:b w:val="0"/>
          <w:bCs w:val="0"/>
          <w:noProof/>
        </w:rPr>
        <w:tab/>
      </w:r>
      <w:r w:rsidRPr="00C75E93">
        <w:rPr>
          <w:rFonts w:ascii="Andale Mono" w:hAnsi="Andale Mono"/>
          <w:noProof/>
        </w:rPr>
        <w:t>ltfsdm migrate</w:t>
      </w:r>
      <w:r>
        <w:rPr>
          <w:noProof/>
        </w:rPr>
        <w:tab/>
      </w:r>
      <w:r>
        <w:rPr>
          <w:noProof/>
        </w:rPr>
        <w:fldChar w:fldCharType="begin"/>
      </w:r>
      <w:r>
        <w:rPr>
          <w:noProof/>
        </w:rPr>
        <w:instrText xml:space="preserve"> PAGEREF _Toc487547643 \h </w:instrText>
      </w:r>
      <w:r>
        <w:rPr>
          <w:noProof/>
        </w:rPr>
      </w:r>
      <w:r>
        <w:rPr>
          <w:noProof/>
        </w:rPr>
        <w:fldChar w:fldCharType="separate"/>
      </w:r>
      <w:r>
        <w:rPr>
          <w:noProof/>
        </w:rPr>
        <w:t>8</w:t>
      </w:r>
      <w:r>
        <w:rPr>
          <w:noProof/>
        </w:rPr>
        <w:fldChar w:fldCharType="end"/>
      </w:r>
    </w:p>
    <w:p w14:paraId="61670B4F" w14:textId="77777777" w:rsidR="005D014D" w:rsidRDefault="005D014D">
      <w:pPr>
        <w:pStyle w:val="TOC1"/>
        <w:tabs>
          <w:tab w:val="left" w:pos="1540"/>
        </w:tabs>
        <w:rPr>
          <w:b w:val="0"/>
          <w:bCs w:val="0"/>
          <w:noProof/>
        </w:rPr>
      </w:pPr>
      <w:r w:rsidRPr="00C75E93">
        <w:rPr>
          <w:rFonts w:ascii="Andale Mono" w:hAnsi="Andale Mono"/>
          <w:noProof/>
        </w:rPr>
        <w:t>2.2.5.</w:t>
      </w:r>
      <w:r>
        <w:rPr>
          <w:b w:val="0"/>
          <w:bCs w:val="0"/>
          <w:noProof/>
        </w:rPr>
        <w:tab/>
      </w:r>
      <w:r w:rsidRPr="00C75E93">
        <w:rPr>
          <w:rFonts w:ascii="Andale Mono" w:hAnsi="Andale Mono"/>
          <w:noProof/>
        </w:rPr>
        <w:t>ltfsdm recall</w:t>
      </w:r>
      <w:r>
        <w:rPr>
          <w:noProof/>
        </w:rPr>
        <w:tab/>
      </w:r>
      <w:r>
        <w:rPr>
          <w:noProof/>
        </w:rPr>
        <w:fldChar w:fldCharType="begin"/>
      </w:r>
      <w:r>
        <w:rPr>
          <w:noProof/>
        </w:rPr>
        <w:instrText xml:space="preserve"> PAGEREF _Toc487547644 \h </w:instrText>
      </w:r>
      <w:r>
        <w:rPr>
          <w:noProof/>
        </w:rPr>
      </w:r>
      <w:r>
        <w:rPr>
          <w:noProof/>
        </w:rPr>
        <w:fldChar w:fldCharType="separate"/>
      </w:r>
      <w:r>
        <w:rPr>
          <w:noProof/>
        </w:rPr>
        <w:t>9</w:t>
      </w:r>
      <w:r>
        <w:rPr>
          <w:noProof/>
        </w:rPr>
        <w:fldChar w:fldCharType="end"/>
      </w:r>
    </w:p>
    <w:p w14:paraId="4929C318" w14:textId="77777777" w:rsidR="005D014D" w:rsidRDefault="005D014D">
      <w:pPr>
        <w:pStyle w:val="TOC1"/>
        <w:tabs>
          <w:tab w:val="left" w:pos="1540"/>
        </w:tabs>
        <w:rPr>
          <w:b w:val="0"/>
          <w:bCs w:val="0"/>
          <w:noProof/>
        </w:rPr>
      </w:pPr>
      <w:r w:rsidRPr="00C75E93">
        <w:rPr>
          <w:rFonts w:ascii="Andale Mono" w:hAnsi="Andale Mono"/>
          <w:noProof/>
        </w:rPr>
        <w:t>2.2.6.</w:t>
      </w:r>
      <w:r>
        <w:rPr>
          <w:b w:val="0"/>
          <w:bCs w:val="0"/>
          <w:noProof/>
        </w:rPr>
        <w:tab/>
      </w:r>
      <w:r w:rsidRPr="00C75E93">
        <w:rPr>
          <w:rFonts w:ascii="Andale Mono" w:hAnsi="Andale Mono"/>
          <w:noProof/>
        </w:rPr>
        <w:t>ltfsdm retrieve</w:t>
      </w:r>
      <w:r>
        <w:rPr>
          <w:noProof/>
        </w:rPr>
        <w:tab/>
      </w:r>
      <w:r>
        <w:rPr>
          <w:noProof/>
        </w:rPr>
        <w:fldChar w:fldCharType="begin"/>
      </w:r>
      <w:r>
        <w:rPr>
          <w:noProof/>
        </w:rPr>
        <w:instrText xml:space="preserve"> PAGEREF _Toc487547645 \h </w:instrText>
      </w:r>
      <w:r>
        <w:rPr>
          <w:noProof/>
        </w:rPr>
      </w:r>
      <w:r>
        <w:rPr>
          <w:noProof/>
        </w:rPr>
        <w:fldChar w:fldCharType="separate"/>
      </w:r>
      <w:r>
        <w:rPr>
          <w:noProof/>
        </w:rPr>
        <w:t>10</w:t>
      </w:r>
      <w:r>
        <w:rPr>
          <w:noProof/>
        </w:rPr>
        <w:fldChar w:fldCharType="end"/>
      </w:r>
    </w:p>
    <w:p w14:paraId="622E510D" w14:textId="77777777" w:rsidR="005D014D" w:rsidRDefault="005D014D">
      <w:pPr>
        <w:pStyle w:val="TOC1"/>
        <w:tabs>
          <w:tab w:val="left" w:pos="1540"/>
        </w:tabs>
        <w:rPr>
          <w:b w:val="0"/>
          <w:bCs w:val="0"/>
          <w:noProof/>
        </w:rPr>
      </w:pPr>
      <w:r w:rsidRPr="00C75E93">
        <w:rPr>
          <w:rFonts w:ascii="Andale Mono" w:hAnsi="Andale Mono"/>
          <w:noProof/>
        </w:rPr>
        <w:t>2.2.7.</w:t>
      </w:r>
      <w:r>
        <w:rPr>
          <w:b w:val="0"/>
          <w:bCs w:val="0"/>
          <w:noProof/>
        </w:rPr>
        <w:tab/>
      </w:r>
      <w:r w:rsidRPr="00C75E93">
        <w:rPr>
          <w:rFonts w:ascii="Andale Mono" w:hAnsi="Andale Mono"/>
          <w:noProof/>
        </w:rPr>
        <w:t>ltfsdm help</w:t>
      </w:r>
      <w:r>
        <w:rPr>
          <w:noProof/>
        </w:rPr>
        <w:tab/>
      </w:r>
      <w:r>
        <w:rPr>
          <w:noProof/>
        </w:rPr>
        <w:fldChar w:fldCharType="begin"/>
      </w:r>
      <w:r>
        <w:rPr>
          <w:noProof/>
        </w:rPr>
        <w:instrText xml:space="preserve"> PAGEREF _Toc487547646 \h </w:instrText>
      </w:r>
      <w:r>
        <w:rPr>
          <w:noProof/>
        </w:rPr>
      </w:r>
      <w:r>
        <w:rPr>
          <w:noProof/>
        </w:rPr>
        <w:fldChar w:fldCharType="separate"/>
      </w:r>
      <w:r>
        <w:rPr>
          <w:noProof/>
        </w:rPr>
        <w:t>10</w:t>
      </w:r>
      <w:r>
        <w:rPr>
          <w:noProof/>
        </w:rPr>
        <w:fldChar w:fldCharType="end"/>
      </w:r>
    </w:p>
    <w:p w14:paraId="25E837B1" w14:textId="77777777" w:rsidR="005D014D" w:rsidRDefault="005D014D">
      <w:pPr>
        <w:pStyle w:val="TOC1"/>
        <w:tabs>
          <w:tab w:val="left" w:pos="1540"/>
        </w:tabs>
        <w:rPr>
          <w:b w:val="0"/>
          <w:bCs w:val="0"/>
          <w:noProof/>
        </w:rPr>
      </w:pPr>
      <w:r w:rsidRPr="00C75E93">
        <w:rPr>
          <w:rFonts w:ascii="Andale Mono" w:hAnsi="Andale Mono"/>
          <w:noProof/>
        </w:rPr>
        <w:t>2.2.8.</w:t>
      </w:r>
      <w:r>
        <w:rPr>
          <w:b w:val="0"/>
          <w:bCs w:val="0"/>
          <w:noProof/>
        </w:rPr>
        <w:tab/>
      </w:r>
      <w:r w:rsidRPr="00C75E93">
        <w:rPr>
          <w:rFonts w:ascii="Andale Mono" w:hAnsi="Andale Mono"/>
          <w:noProof/>
        </w:rPr>
        <w:t>ltfsdm reclaim</w:t>
      </w:r>
      <w:r>
        <w:rPr>
          <w:noProof/>
        </w:rPr>
        <w:tab/>
      </w:r>
      <w:r>
        <w:rPr>
          <w:noProof/>
        </w:rPr>
        <w:fldChar w:fldCharType="begin"/>
      </w:r>
      <w:r>
        <w:rPr>
          <w:noProof/>
        </w:rPr>
        <w:instrText xml:space="preserve"> PAGEREF _Toc487547647 \h </w:instrText>
      </w:r>
      <w:r>
        <w:rPr>
          <w:noProof/>
        </w:rPr>
      </w:r>
      <w:r>
        <w:rPr>
          <w:noProof/>
        </w:rPr>
        <w:fldChar w:fldCharType="separate"/>
      </w:r>
      <w:r>
        <w:rPr>
          <w:noProof/>
        </w:rPr>
        <w:t>10</w:t>
      </w:r>
      <w:r>
        <w:rPr>
          <w:noProof/>
        </w:rPr>
        <w:fldChar w:fldCharType="end"/>
      </w:r>
    </w:p>
    <w:p w14:paraId="58AD3E37" w14:textId="77777777" w:rsidR="005D014D" w:rsidRDefault="005D014D">
      <w:pPr>
        <w:pStyle w:val="TOC1"/>
        <w:tabs>
          <w:tab w:val="left" w:pos="1540"/>
        </w:tabs>
        <w:rPr>
          <w:b w:val="0"/>
          <w:bCs w:val="0"/>
          <w:noProof/>
        </w:rPr>
      </w:pPr>
      <w:r w:rsidRPr="00C75E93">
        <w:rPr>
          <w:rFonts w:ascii="Andale Mono" w:hAnsi="Andale Mono"/>
          <w:noProof/>
        </w:rPr>
        <w:t>2.2.9.</w:t>
      </w:r>
      <w:r>
        <w:rPr>
          <w:b w:val="0"/>
          <w:bCs w:val="0"/>
          <w:noProof/>
        </w:rPr>
        <w:tab/>
      </w:r>
      <w:r w:rsidRPr="00C75E93">
        <w:rPr>
          <w:rFonts w:ascii="Andale Mono" w:hAnsi="Andale Mono"/>
          <w:noProof/>
        </w:rPr>
        <w:t>ltfsdm config</w:t>
      </w:r>
      <w:r>
        <w:rPr>
          <w:noProof/>
        </w:rPr>
        <w:tab/>
      </w:r>
      <w:r>
        <w:rPr>
          <w:noProof/>
        </w:rPr>
        <w:fldChar w:fldCharType="begin"/>
      </w:r>
      <w:r>
        <w:rPr>
          <w:noProof/>
        </w:rPr>
        <w:instrText xml:space="preserve"> PAGEREF _Toc487547648 \h </w:instrText>
      </w:r>
      <w:r>
        <w:rPr>
          <w:noProof/>
        </w:rPr>
      </w:r>
      <w:r>
        <w:rPr>
          <w:noProof/>
        </w:rPr>
        <w:fldChar w:fldCharType="separate"/>
      </w:r>
      <w:r>
        <w:rPr>
          <w:noProof/>
        </w:rPr>
        <w:t>10</w:t>
      </w:r>
      <w:r>
        <w:rPr>
          <w:noProof/>
        </w:rPr>
        <w:fldChar w:fldCharType="end"/>
      </w:r>
    </w:p>
    <w:p w14:paraId="0938B7AC" w14:textId="77777777" w:rsidR="005D014D" w:rsidRDefault="005D014D">
      <w:pPr>
        <w:pStyle w:val="TOC1"/>
        <w:tabs>
          <w:tab w:val="left" w:pos="1760"/>
        </w:tabs>
        <w:rPr>
          <w:b w:val="0"/>
          <w:bCs w:val="0"/>
          <w:noProof/>
        </w:rPr>
      </w:pPr>
      <w:r w:rsidRPr="00C75E93">
        <w:rPr>
          <w:rFonts w:ascii="Andale Mono" w:hAnsi="Andale Mono"/>
          <w:noProof/>
        </w:rPr>
        <w:t>2.2.10.</w:t>
      </w:r>
      <w:r>
        <w:rPr>
          <w:b w:val="0"/>
          <w:bCs w:val="0"/>
          <w:noProof/>
        </w:rPr>
        <w:tab/>
      </w:r>
      <w:r w:rsidRPr="00C75E93">
        <w:rPr>
          <w:rFonts w:ascii="Andale Mono" w:hAnsi="Andale Mono"/>
          <w:noProof/>
        </w:rPr>
        <w:t>ltfsdm check</w:t>
      </w:r>
      <w:r>
        <w:rPr>
          <w:noProof/>
        </w:rPr>
        <w:tab/>
      </w:r>
      <w:r>
        <w:rPr>
          <w:noProof/>
        </w:rPr>
        <w:fldChar w:fldCharType="begin"/>
      </w:r>
      <w:r>
        <w:rPr>
          <w:noProof/>
        </w:rPr>
        <w:instrText xml:space="preserve"> PAGEREF _Toc487547649 \h </w:instrText>
      </w:r>
      <w:r>
        <w:rPr>
          <w:noProof/>
        </w:rPr>
      </w:r>
      <w:r>
        <w:rPr>
          <w:noProof/>
        </w:rPr>
        <w:fldChar w:fldCharType="separate"/>
      </w:r>
      <w:r>
        <w:rPr>
          <w:noProof/>
        </w:rPr>
        <w:t>10</w:t>
      </w:r>
      <w:r>
        <w:rPr>
          <w:noProof/>
        </w:rPr>
        <w:fldChar w:fldCharType="end"/>
      </w:r>
    </w:p>
    <w:p w14:paraId="5FEB0658" w14:textId="77777777" w:rsidR="005D014D" w:rsidRDefault="005D014D">
      <w:pPr>
        <w:pStyle w:val="TOC1"/>
        <w:tabs>
          <w:tab w:val="left" w:pos="1760"/>
        </w:tabs>
        <w:rPr>
          <w:b w:val="0"/>
          <w:bCs w:val="0"/>
          <w:noProof/>
        </w:rPr>
      </w:pPr>
      <w:r w:rsidRPr="00C75E93">
        <w:rPr>
          <w:rFonts w:ascii="Andale Mono" w:hAnsi="Andale Mono"/>
          <w:noProof/>
        </w:rPr>
        <w:t>2.2.11.</w:t>
      </w:r>
      <w:r>
        <w:rPr>
          <w:b w:val="0"/>
          <w:bCs w:val="0"/>
          <w:noProof/>
        </w:rPr>
        <w:tab/>
      </w:r>
      <w:r w:rsidRPr="00C75E93">
        <w:rPr>
          <w:rFonts w:ascii="Andale Mono" w:hAnsi="Andale Mono"/>
          <w:noProof/>
        </w:rPr>
        <w:t>ltfsdm format</w:t>
      </w:r>
      <w:r>
        <w:rPr>
          <w:noProof/>
        </w:rPr>
        <w:tab/>
      </w:r>
      <w:r>
        <w:rPr>
          <w:noProof/>
        </w:rPr>
        <w:fldChar w:fldCharType="begin"/>
      </w:r>
      <w:r>
        <w:rPr>
          <w:noProof/>
        </w:rPr>
        <w:instrText xml:space="preserve"> PAGEREF _Toc487547650 \h </w:instrText>
      </w:r>
      <w:r>
        <w:rPr>
          <w:noProof/>
        </w:rPr>
      </w:r>
      <w:r>
        <w:rPr>
          <w:noProof/>
        </w:rPr>
        <w:fldChar w:fldCharType="separate"/>
      </w:r>
      <w:r>
        <w:rPr>
          <w:noProof/>
        </w:rPr>
        <w:t>10</w:t>
      </w:r>
      <w:r>
        <w:rPr>
          <w:noProof/>
        </w:rPr>
        <w:fldChar w:fldCharType="end"/>
      </w:r>
    </w:p>
    <w:p w14:paraId="565F3509" w14:textId="77777777" w:rsidR="005D014D" w:rsidRDefault="005D014D">
      <w:pPr>
        <w:pStyle w:val="TOC1"/>
        <w:tabs>
          <w:tab w:val="left" w:pos="1760"/>
        </w:tabs>
        <w:rPr>
          <w:b w:val="0"/>
          <w:bCs w:val="0"/>
          <w:noProof/>
        </w:rPr>
      </w:pPr>
      <w:r w:rsidRPr="00C75E93">
        <w:rPr>
          <w:rFonts w:ascii="Andale Mono" w:hAnsi="Andale Mono"/>
          <w:noProof/>
        </w:rPr>
        <w:t>2.2.12.</w:t>
      </w:r>
      <w:r>
        <w:rPr>
          <w:b w:val="0"/>
          <w:bCs w:val="0"/>
          <w:noProof/>
        </w:rPr>
        <w:tab/>
      </w:r>
      <w:r w:rsidRPr="00C75E93">
        <w:rPr>
          <w:rFonts w:ascii="Andale Mono" w:hAnsi="Andale Mono"/>
          <w:noProof/>
        </w:rPr>
        <w:t>ltfsdm version</w:t>
      </w:r>
      <w:r>
        <w:rPr>
          <w:noProof/>
        </w:rPr>
        <w:tab/>
      </w:r>
      <w:r>
        <w:rPr>
          <w:noProof/>
        </w:rPr>
        <w:fldChar w:fldCharType="begin"/>
      </w:r>
      <w:r>
        <w:rPr>
          <w:noProof/>
        </w:rPr>
        <w:instrText xml:space="preserve"> PAGEREF _Toc487547651 \h </w:instrText>
      </w:r>
      <w:r>
        <w:rPr>
          <w:noProof/>
        </w:rPr>
      </w:r>
      <w:r>
        <w:rPr>
          <w:noProof/>
        </w:rPr>
        <w:fldChar w:fldCharType="separate"/>
      </w:r>
      <w:r>
        <w:rPr>
          <w:noProof/>
        </w:rPr>
        <w:t>11</w:t>
      </w:r>
      <w:r>
        <w:rPr>
          <w:noProof/>
        </w:rPr>
        <w:fldChar w:fldCharType="end"/>
      </w:r>
    </w:p>
    <w:p w14:paraId="1D8276A9" w14:textId="77777777" w:rsidR="005D014D" w:rsidRDefault="005D014D">
      <w:pPr>
        <w:pStyle w:val="TOC1"/>
        <w:tabs>
          <w:tab w:val="left" w:pos="1760"/>
        </w:tabs>
        <w:rPr>
          <w:b w:val="0"/>
          <w:bCs w:val="0"/>
          <w:noProof/>
        </w:rPr>
      </w:pPr>
      <w:r w:rsidRPr="00C75E93">
        <w:rPr>
          <w:rFonts w:ascii="Andale Mono" w:hAnsi="Andale Mono"/>
          <w:noProof/>
        </w:rPr>
        <w:t>2.2.13.</w:t>
      </w:r>
      <w:r>
        <w:rPr>
          <w:b w:val="0"/>
          <w:bCs w:val="0"/>
          <w:noProof/>
        </w:rPr>
        <w:tab/>
      </w:r>
      <w:r w:rsidRPr="00C75E93">
        <w:rPr>
          <w:rFonts w:ascii="Andale Mono" w:hAnsi="Andale Mono"/>
          <w:noProof/>
        </w:rPr>
        <w:t>ltfsdm info …</w:t>
      </w:r>
      <w:r>
        <w:rPr>
          <w:noProof/>
        </w:rPr>
        <w:tab/>
      </w:r>
      <w:r>
        <w:rPr>
          <w:noProof/>
        </w:rPr>
        <w:fldChar w:fldCharType="begin"/>
      </w:r>
      <w:r>
        <w:rPr>
          <w:noProof/>
        </w:rPr>
        <w:instrText xml:space="preserve"> PAGEREF _Toc487547652 \h </w:instrText>
      </w:r>
      <w:r>
        <w:rPr>
          <w:noProof/>
        </w:rPr>
      </w:r>
      <w:r>
        <w:rPr>
          <w:noProof/>
        </w:rPr>
        <w:fldChar w:fldCharType="separate"/>
      </w:r>
      <w:r>
        <w:rPr>
          <w:noProof/>
        </w:rPr>
        <w:t>11</w:t>
      </w:r>
      <w:r>
        <w:rPr>
          <w:noProof/>
        </w:rPr>
        <w:fldChar w:fldCharType="end"/>
      </w:r>
    </w:p>
    <w:p w14:paraId="310EE373" w14:textId="77777777" w:rsidR="005D014D" w:rsidRDefault="005D014D">
      <w:pPr>
        <w:pStyle w:val="TOC1"/>
        <w:tabs>
          <w:tab w:val="left" w:pos="1896"/>
        </w:tabs>
        <w:rPr>
          <w:b w:val="0"/>
          <w:bCs w:val="0"/>
          <w:noProof/>
        </w:rPr>
      </w:pPr>
      <w:r w:rsidRPr="00C75E93">
        <w:rPr>
          <w:rFonts w:ascii="Andale Mono" w:hAnsi="Andale Mono"/>
          <w:noProof/>
        </w:rPr>
        <w:t>2.2.13.1.</w:t>
      </w:r>
      <w:r>
        <w:rPr>
          <w:b w:val="0"/>
          <w:bCs w:val="0"/>
          <w:noProof/>
        </w:rPr>
        <w:tab/>
      </w:r>
      <w:r w:rsidRPr="00C75E93">
        <w:rPr>
          <w:rFonts w:ascii="Andale Mono" w:hAnsi="Andale Mono"/>
          <w:noProof/>
        </w:rPr>
        <w:t>ltfsdm info requests</w:t>
      </w:r>
      <w:r>
        <w:rPr>
          <w:noProof/>
        </w:rPr>
        <w:tab/>
      </w:r>
      <w:r>
        <w:rPr>
          <w:noProof/>
        </w:rPr>
        <w:fldChar w:fldCharType="begin"/>
      </w:r>
      <w:r>
        <w:rPr>
          <w:noProof/>
        </w:rPr>
        <w:instrText xml:space="preserve"> PAGEREF _Toc487547653 \h </w:instrText>
      </w:r>
      <w:r>
        <w:rPr>
          <w:noProof/>
        </w:rPr>
      </w:r>
      <w:r>
        <w:rPr>
          <w:noProof/>
        </w:rPr>
        <w:fldChar w:fldCharType="separate"/>
      </w:r>
      <w:r>
        <w:rPr>
          <w:noProof/>
        </w:rPr>
        <w:t>11</w:t>
      </w:r>
      <w:r>
        <w:rPr>
          <w:noProof/>
        </w:rPr>
        <w:fldChar w:fldCharType="end"/>
      </w:r>
    </w:p>
    <w:p w14:paraId="23387325" w14:textId="77777777" w:rsidR="005D014D" w:rsidRDefault="005D014D">
      <w:pPr>
        <w:pStyle w:val="TOC1"/>
        <w:tabs>
          <w:tab w:val="left" w:pos="1896"/>
        </w:tabs>
        <w:rPr>
          <w:b w:val="0"/>
          <w:bCs w:val="0"/>
          <w:noProof/>
        </w:rPr>
      </w:pPr>
      <w:r w:rsidRPr="00C75E93">
        <w:rPr>
          <w:rFonts w:ascii="Andale Mono" w:hAnsi="Andale Mono"/>
          <w:noProof/>
        </w:rPr>
        <w:t>2.2.13.2.</w:t>
      </w:r>
      <w:r>
        <w:rPr>
          <w:b w:val="0"/>
          <w:bCs w:val="0"/>
          <w:noProof/>
        </w:rPr>
        <w:tab/>
      </w:r>
      <w:r w:rsidRPr="00C75E93">
        <w:rPr>
          <w:rFonts w:ascii="Andale Mono" w:hAnsi="Andale Mono"/>
          <w:noProof/>
        </w:rPr>
        <w:t>ltfsdm info jobs</w:t>
      </w:r>
      <w:r>
        <w:rPr>
          <w:noProof/>
        </w:rPr>
        <w:tab/>
      </w:r>
      <w:r>
        <w:rPr>
          <w:noProof/>
        </w:rPr>
        <w:fldChar w:fldCharType="begin"/>
      </w:r>
      <w:r>
        <w:rPr>
          <w:noProof/>
        </w:rPr>
        <w:instrText xml:space="preserve"> PAGEREF _Toc487547654 \h </w:instrText>
      </w:r>
      <w:r>
        <w:rPr>
          <w:noProof/>
        </w:rPr>
      </w:r>
      <w:r>
        <w:rPr>
          <w:noProof/>
        </w:rPr>
        <w:fldChar w:fldCharType="separate"/>
      </w:r>
      <w:r>
        <w:rPr>
          <w:noProof/>
        </w:rPr>
        <w:t>11</w:t>
      </w:r>
      <w:r>
        <w:rPr>
          <w:noProof/>
        </w:rPr>
        <w:fldChar w:fldCharType="end"/>
      </w:r>
    </w:p>
    <w:p w14:paraId="47A6070A" w14:textId="77777777" w:rsidR="005D014D" w:rsidRDefault="005D014D">
      <w:pPr>
        <w:pStyle w:val="TOC1"/>
        <w:tabs>
          <w:tab w:val="left" w:pos="1896"/>
        </w:tabs>
        <w:rPr>
          <w:b w:val="0"/>
          <w:bCs w:val="0"/>
          <w:noProof/>
        </w:rPr>
      </w:pPr>
      <w:r w:rsidRPr="00C75E93">
        <w:rPr>
          <w:rFonts w:ascii="Andale Mono" w:hAnsi="Andale Mono"/>
          <w:noProof/>
        </w:rPr>
        <w:t>2.2.13.3.</w:t>
      </w:r>
      <w:r>
        <w:rPr>
          <w:b w:val="0"/>
          <w:bCs w:val="0"/>
          <w:noProof/>
        </w:rPr>
        <w:tab/>
      </w:r>
      <w:r w:rsidRPr="00C75E93">
        <w:rPr>
          <w:rFonts w:ascii="Andale Mono" w:hAnsi="Andale Mono"/>
          <w:noProof/>
        </w:rPr>
        <w:t>ltfsdm info files</w:t>
      </w:r>
      <w:r>
        <w:rPr>
          <w:noProof/>
        </w:rPr>
        <w:tab/>
      </w:r>
      <w:r>
        <w:rPr>
          <w:noProof/>
        </w:rPr>
        <w:fldChar w:fldCharType="begin"/>
      </w:r>
      <w:r>
        <w:rPr>
          <w:noProof/>
        </w:rPr>
        <w:instrText xml:space="preserve"> PAGEREF _Toc487547655 \h </w:instrText>
      </w:r>
      <w:r>
        <w:rPr>
          <w:noProof/>
        </w:rPr>
      </w:r>
      <w:r>
        <w:rPr>
          <w:noProof/>
        </w:rPr>
        <w:fldChar w:fldCharType="separate"/>
      </w:r>
      <w:r>
        <w:rPr>
          <w:noProof/>
        </w:rPr>
        <w:t>12</w:t>
      </w:r>
      <w:r>
        <w:rPr>
          <w:noProof/>
        </w:rPr>
        <w:fldChar w:fldCharType="end"/>
      </w:r>
    </w:p>
    <w:p w14:paraId="4768F81A" w14:textId="77777777" w:rsidR="005D014D" w:rsidRDefault="005D014D">
      <w:pPr>
        <w:pStyle w:val="TOC1"/>
        <w:tabs>
          <w:tab w:val="left" w:pos="1896"/>
        </w:tabs>
        <w:rPr>
          <w:b w:val="0"/>
          <w:bCs w:val="0"/>
          <w:noProof/>
        </w:rPr>
      </w:pPr>
      <w:r w:rsidRPr="00C75E93">
        <w:rPr>
          <w:rFonts w:ascii="Andale Mono" w:hAnsi="Andale Mono"/>
          <w:noProof/>
        </w:rPr>
        <w:t>2.2.13.4.</w:t>
      </w:r>
      <w:r>
        <w:rPr>
          <w:b w:val="0"/>
          <w:bCs w:val="0"/>
          <w:noProof/>
        </w:rPr>
        <w:tab/>
      </w:r>
      <w:r w:rsidRPr="00C75E93">
        <w:rPr>
          <w:rFonts w:ascii="Andale Mono" w:hAnsi="Andale Mono"/>
          <w:noProof/>
        </w:rPr>
        <w:t>ltfsdm info fs</w:t>
      </w:r>
      <w:r>
        <w:rPr>
          <w:noProof/>
        </w:rPr>
        <w:tab/>
      </w:r>
      <w:r>
        <w:rPr>
          <w:noProof/>
        </w:rPr>
        <w:fldChar w:fldCharType="begin"/>
      </w:r>
      <w:r>
        <w:rPr>
          <w:noProof/>
        </w:rPr>
        <w:instrText xml:space="preserve"> PAGEREF _Toc487547656 \h </w:instrText>
      </w:r>
      <w:r>
        <w:rPr>
          <w:noProof/>
        </w:rPr>
      </w:r>
      <w:r>
        <w:rPr>
          <w:noProof/>
        </w:rPr>
        <w:fldChar w:fldCharType="separate"/>
      </w:r>
      <w:r>
        <w:rPr>
          <w:noProof/>
        </w:rPr>
        <w:t>12</w:t>
      </w:r>
      <w:r>
        <w:rPr>
          <w:noProof/>
        </w:rPr>
        <w:fldChar w:fldCharType="end"/>
      </w:r>
    </w:p>
    <w:p w14:paraId="2102E5BF" w14:textId="77777777" w:rsidR="005D014D" w:rsidRDefault="005D014D">
      <w:pPr>
        <w:pStyle w:val="TOC1"/>
        <w:tabs>
          <w:tab w:val="left" w:pos="1896"/>
        </w:tabs>
        <w:rPr>
          <w:b w:val="0"/>
          <w:bCs w:val="0"/>
          <w:noProof/>
        </w:rPr>
      </w:pPr>
      <w:r w:rsidRPr="00C75E93">
        <w:rPr>
          <w:rFonts w:ascii="Andale Mono" w:hAnsi="Andale Mono"/>
          <w:noProof/>
        </w:rPr>
        <w:t>2.2.13.5.</w:t>
      </w:r>
      <w:r>
        <w:rPr>
          <w:b w:val="0"/>
          <w:bCs w:val="0"/>
          <w:noProof/>
        </w:rPr>
        <w:tab/>
      </w:r>
      <w:r w:rsidRPr="00C75E93">
        <w:rPr>
          <w:rFonts w:ascii="Andale Mono" w:hAnsi="Andale Mono"/>
          <w:noProof/>
        </w:rPr>
        <w:t>ltfsdm info drives</w:t>
      </w:r>
      <w:r>
        <w:rPr>
          <w:noProof/>
        </w:rPr>
        <w:tab/>
      </w:r>
      <w:r>
        <w:rPr>
          <w:noProof/>
        </w:rPr>
        <w:fldChar w:fldCharType="begin"/>
      </w:r>
      <w:r>
        <w:rPr>
          <w:noProof/>
        </w:rPr>
        <w:instrText xml:space="preserve"> PAGEREF _Toc487547657 \h </w:instrText>
      </w:r>
      <w:r>
        <w:rPr>
          <w:noProof/>
        </w:rPr>
      </w:r>
      <w:r>
        <w:rPr>
          <w:noProof/>
        </w:rPr>
        <w:fldChar w:fldCharType="separate"/>
      </w:r>
      <w:r>
        <w:rPr>
          <w:noProof/>
        </w:rPr>
        <w:t>12</w:t>
      </w:r>
      <w:r>
        <w:rPr>
          <w:noProof/>
        </w:rPr>
        <w:fldChar w:fldCharType="end"/>
      </w:r>
    </w:p>
    <w:p w14:paraId="0734A43C" w14:textId="77777777" w:rsidR="005D014D" w:rsidRDefault="005D014D">
      <w:pPr>
        <w:pStyle w:val="TOC1"/>
        <w:tabs>
          <w:tab w:val="left" w:pos="1896"/>
        </w:tabs>
        <w:rPr>
          <w:b w:val="0"/>
          <w:bCs w:val="0"/>
          <w:noProof/>
        </w:rPr>
      </w:pPr>
      <w:r w:rsidRPr="00C75E93">
        <w:rPr>
          <w:rFonts w:ascii="Andale Mono" w:hAnsi="Andale Mono"/>
          <w:noProof/>
        </w:rPr>
        <w:t>2.2.13.6.</w:t>
      </w:r>
      <w:r>
        <w:rPr>
          <w:b w:val="0"/>
          <w:bCs w:val="0"/>
          <w:noProof/>
        </w:rPr>
        <w:tab/>
      </w:r>
      <w:r w:rsidRPr="00C75E93">
        <w:rPr>
          <w:rFonts w:ascii="Andale Mono" w:hAnsi="Andale Mono"/>
          <w:noProof/>
        </w:rPr>
        <w:t>ltfsdm info tapes</w:t>
      </w:r>
      <w:r>
        <w:rPr>
          <w:noProof/>
        </w:rPr>
        <w:tab/>
      </w:r>
      <w:r>
        <w:rPr>
          <w:noProof/>
        </w:rPr>
        <w:fldChar w:fldCharType="begin"/>
      </w:r>
      <w:r>
        <w:rPr>
          <w:noProof/>
        </w:rPr>
        <w:instrText xml:space="preserve"> PAGEREF _Toc487547658 \h </w:instrText>
      </w:r>
      <w:r>
        <w:rPr>
          <w:noProof/>
        </w:rPr>
      </w:r>
      <w:r>
        <w:rPr>
          <w:noProof/>
        </w:rPr>
        <w:fldChar w:fldCharType="separate"/>
      </w:r>
      <w:r>
        <w:rPr>
          <w:noProof/>
        </w:rPr>
        <w:t>13</w:t>
      </w:r>
      <w:r>
        <w:rPr>
          <w:noProof/>
        </w:rPr>
        <w:fldChar w:fldCharType="end"/>
      </w:r>
    </w:p>
    <w:p w14:paraId="098D4F18" w14:textId="77777777" w:rsidR="005D014D" w:rsidRDefault="005D014D">
      <w:pPr>
        <w:pStyle w:val="TOC1"/>
        <w:tabs>
          <w:tab w:val="left" w:pos="1896"/>
        </w:tabs>
        <w:rPr>
          <w:b w:val="0"/>
          <w:bCs w:val="0"/>
          <w:noProof/>
        </w:rPr>
      </w:pPr>
      <w:r w:rsidRPr="00C75E93">
        <w:rPr>
          <w:rFonts w:ascii="Andale Mono" w:hAnsi="Andale Mono"/>
          <w:noProof/>
        </w:rPr>
        <w:t>2.2.13.7.</w:t>
      </w:r>
      <w:r>
        <w:rPr>
          <w:b w:val="0"/>
          <w:bCs w:val="0"/>
          <w:noProof/>
        </w:rPr>
        <w:tab/>
      </w:r>
      <w:r w:rsidRPr="00C75E93">
        <w:rPr>
          <w:rFonts w:ascii="Andale Mono" w:hAnsi="Andale Mono"/>
          <w:noProof/>
        </w:rPr>
        <w:t>ltfsdm info pools</w:t>
      </w:r>
      <w:r>
        <w:rPr>
          <w:noProof/>
        </w:rPr>
        <w:tab/>
      </w:r>
      <w:r>
        <w:rPr>
          <w:noProof/>
        </w:rPr>
        <w:fldChar w:fldCharType="begin"/>
      </w:r>
      <w:r>
        <w:rPr>
          <w:noProof/>
        </w:rPr>
        <w:instrText xml:space="preserve"> PAGEREF _Toc487547659 \h </w:instrText>
      </w:r>
      <w:r>
        <w:rPr>
          <w:noProof/>
        </w:rPr>
      </w:r>
      <w:r>
        <w:rPr>
          <w:noProof/>
        </w:rPr>
        <w:fldChar w:fldCharType="separate"/>
      </w:r>
      <w:r>
        <w:rPr>
          <w:noProof/>
        </w:rPr>
        <w:t>13</w:t>
      </w:r>
      <w:r>
        <w:rPr>
          <w:noProof/>
        </w:rPr>
        <w:fldChar w:fldCharType="end"/>
      </w:r>
    </w:p>
    <w:p w14:paraId="0D1FEF2A" w14:textId="77777777" w:rsidR="005D014D" w:rsidRDefault="005D014D">
      <w:pPr>
        <w:pStyle w:val="TOC1"/>
        <w:tabs>
          <w:tab w:val="left" w:pos="1760"/>
        </w:tabs>
        <w:rPr>
          <w:b w:val="0"/>
          <w:bCs w:val="0"/>
          <w:noProof/>
        </w:rPr>
      </w:pPr>
      <w:r w:rsidRPr="00C75E93">
        <w:rPr>
          <w:rFonts w:ascii="Andale Mono" w:hAnsi="Andale Mono"/>
          <w:noProof/>
        </w:rPr>
        <w:t>2.2.14.</w:t>
      </w:r>
      <w:r>
        <w:rPr>
          <w:b w:val="0"/>
          <w:bCs w:val="0"/>
          <w:noProof/>
        </w:rPr>
        <w:tab/>
      </w:r>
      <w:r w:rsidRPr="00C75E93">
        <w:rPr>
          <w:rFonts w:ascii="Andale Mono" w:hAnsi="Andale Mono"/>
          <w:noProof/>
        </w:rPr>
        <w:t>ltfsdm pool …</w:t>
      </w:r>
      <w:r>
        <w:rPr>
          <w:noProof/>
        </w:rPr>
        <w:tab/>
      </w:r>
      <w:r>
        <w:rPr>
          <w:noProof/>
        </w:rPr>
        <w:fldChar w:fldCharType="begin"/>
      </w:r>
      <w:r>
        <w:rPr>
          <w:noProof/>
        </w:rPr>
        <w:instrText xml:space="preserve"> PAGEREF _Toc487547660 \h </w:instrText>
      </w:r>
      <w:r>
        <w:rPr>
          <w:noProof/>
        </w:rPr>
      </w:r>
      <w:r>
        <w:rPr>
          <w:noProof/>
        </w:rPr>
        <w:fldChar w:fldCharType="separate"/>
      </w:r>
      <w:r>
        <w:rPr>
          <w:noProof/>
        </w:rPr>
        <w:t>13</w:t>
      </w:r>
      <w:r>
        <w:rPr>
          <w:noProof/>
        </w:rPr>
        <w:fldChar w:fldCharType="end"/>
      </w:r>
    </w:p>
    <w:p w14:paraId="1D26CE84" w14:textId="77777777" w:rsidR="005D014D" w:rsidRDefault="005D014D">
      <w:pPr>
        <w:pStyle w:val="TOC1"/>
        <w:tabs>
          <w:tab w:val="left" w:pos="1896"/>
        </w:tabs>
        <w:rPr>
          <w:b w:val="0"/>
          <w:bCs w:val="0"/>
          <w:noProof/>
        </w:rPr>
      </w:pPr>
      <w:r w:rsidRPr="00C75E93">
        <w:rPr>
          <w:rFonts w:ascii="Andale Mono" w:hAnsi="Andale Mono"/>
          <w:noProof/>
        </w:rPr>
        <w:t>2.2.14.1.</w:t>
      </w:r>
      <w:r>
        <w:rPr>
          <w:b w:val="0"/>
          <w:bCs w:val="0"/>
          <w:noProof/>
        </w:rPr>
        <w:tab/>
      </w:r>
      <w:r w:rsidRPr="00C75E93">
        <w:rPr>
          <w:rFonts w:ascii="Andale Mono" w:hAnsi="Andale Mono"/>
          <w:noProof/>
        </w:rPr>
        <w:t>ltfsdm pool create</w:t>
      </w:r>
      <w:r>
        <w:rPr>
          <w:noProof/>
        </w:rPr>
        <w:tab/>
      </w:r>
      <w:r>
        <w:rPr>
          <w:noProof/>
        </w:rPr>
        <w:fldChar w:fldCharType="begin"/>
      </w:r>
      <w:r>
        <w:rPr>
          <w:noProof/>
        </w:rPr>
        <w:instrText xml:space="preserve"> PAGEREF _Toc487547661 \h </w:instrText>
      </w:r>
      <w:r>
        <w:rPr>
          <w:noProof/>
        </w:rPr>
      </w:r>
      <w:r>
        <w:rPr>
          <w:noProof/>
        </w:rPr>
        <w:fldChar w:fldCharType="separate"/>
      </w:r>
      <w:r>
        <w:rPr>
          <w:noProof/>
        </w:rPr>
        <w:t>14</w:t>
      </w:r>
      <w:r>
        <w:rPr>
          <w:noProof/>
        </w:rPr>
        <w:fldChar w:fldCharType="end"/>
      </w:r>
    </w:p>
    <w:p w14:paraId="74CD5087" w14:textId="77777777" w:rsidR="005D014D" w:rsidRDefault="005D014D">
      <w:pPr>
        <w:pStyle w:val="TOC1"/>
        <w:tabs>
          <w:tab w:val="left" w:pos="1896"/>
        </w:tabs>
        <w:rPr>
          <w:b w:val="0"/>
          <w:bCs w:val="0"/>
          <w:noProof/>
        </w:rPr>
      </w:pPr>
      <w:r w:rsidRPr="00C75E93">
        <w:rPr>
          <w:rFonts w:ascii="Andale Mono" w:hAnsi="Andale Mono"/>
          <w:noProof/>
        </w:rPr>
        <w:t>2.2.14.2.</w:t>
      </w:r>
      <w:r>
        <w:rPr>
          <w:b w:val="0"/>
          <w:bCs w:val="0"/>
          <w:noProof/>
        </w:rPr>
        <w:tab/>
      </w:r>
      <w:r w:rsidRPr="00C75E93">
        <w:rPr>
          <w:rFonts w:ascii="Andale Mono" w:hAnsi="Andale Mono"/>
          <w:noProof/>
        </w:rPr>
        <w:t>ltfsdm pool delete</w:t>
      </w:r>
      <w:r>
        <w:rPr>
          <w:noProof/>
        </w:rPr>
        <w:tab/>
      </w:r>
      <w:r>
        <w:rPr>
          <w:noProof/>
        </w:rPr>
        <w:fldChar w:fldCharType="begin"/>
      </w:r>
      <w:r>
        <w:rPr>
          <w:noProof/>
        </w:rPr>
        <w:instrText xml:space="preserve"> PAGEREF _Toc487547662 \h </w:instrText>
      </w:r>
      <w:r>
        <w:rPr>
          <w:noProof/>
        </w:rPr>
      </w:r>
      <w:r>
        <w:rPr>
          <w:noProof/>
        </w:rPr>
        <w:fldChar w:fldCharType="separate"/>
      </w:r>
      <w:r>
        <w:rPr>
          <w:noProof/>
        </w:rPr>
        <w:t>14</w:t>
      </w:r>
      <w:r>
        <w:rPr>
          <w:noProof/>
        </w:rPr>
        <w:fldChar w:fldCharType="end"/>
      </w:r>
    </w:p>
    <w:p w14:paraId="03973C30" w14:textId="77777777" w:rsidR="005D014D" w:rsidRDefault="005D014D">
      <w:pPr>
        <w:pStyle w:val="TOC1"/>
        <w:tabs>
          <w:tab w:val="left" w:pos="1896"/>
        </w:tabs>
        <w:rPr>
          <w:b w:val="0"/>
          <w:bCs w:val="0"/>
          <w:noProof/>
        </w:rPr>
      </w:pPr>
      <w:r w:rsidRPr="00C75E93">
        <w:rPr>
          <w:rFonts w:ascii="Andale Mono" w:hAnsi="Andale Mono"/>
          <w:noProof/>
        </w:rPr>
        <w:t>2.2.14.3.</w:t>
      </w:r>
      <w:r>
        <w:rPr>
          <w:b w:val="0"/>
          <w:bCs w:val="0"/>
          <w:noProof/>
        </w:rPr>
        <w:tab/>
      </w:r>
      <w:r w:rsidRPr="00C75E93">
        <w:rPr>
          <w:rFonts w:ascii="Andale Mono" w:hAnsi="Andale Mono"/>
          <w:noProof/>
        </w:rPr>
        <w:t>ltfsdm pool add</w:t>
      </w:r>
      <w:r>
        <w:rPr>
          <w:noProof/>
        </w:rPr>
        <w:tab/>
      </w:r>
      <w:r>
        <w:rPr>
          <w:noProof/>
        </w:rPr>
        <w:fldChar w:fldCharType="begin"/>
      </w:r>
      <w:r>
        <w:rPr>
          <w:noProof/>
        </w:rPr>
        <w:instrText xml:space="preserve"> PAGEREF _Toc487547663 \h </w:instrText>
      </w:r>
      <w:r>
        <w:rPr>
          <w:noProof/>
        </w:rPr>
      </w:r>
      <w:r>
        <w:rPr>
          <w:noProof/>
        </w:rPr>
        <w:fldChar w:fldCharType="separate"/>
      </w:r>
      <w:r>
        <w:rPr>
          <w:noProof/>
        </w:rPr>
        <w:t>14</w:t>
      </w:r>
      <w:r>
        <w:rPr>
          <w:noProof/>
        </w:rPr>
        <w:fldChar w:fldCharType="end"/>
      </w:r>
    </w:p>
    <w:p w14:paraId="5BECBBB4" w14:textId="77777777" w:rsidR="005D014D" w:rsidRDefault="005D014D">
      <w:pPr>
        <w:pStyle w:val="TOC1"/>
        <w:tabs>
          <w:tab w:val="left" w:pos="1896"/>
        </w:tabs>
        <w:rPr>
          <w:b w:val="0"/>
          <w:bCs w:val="0"/>
          <w:noProof/>
        </w:rPr>
      </w:pPr>
      <w:r w:rsidRPr="00C75E93">
        <w:rPr>
          <w:rFonts w:ascii="Andale Mono" w:hAnsi="Andale Mono"/>
          <w:noProof/>
        </w:rPr>
        <w:t>2.2.14.4.</w:t>
      </w:r>
      <w:r>
        <w:rPr>
          <w:b w:val="0"/>
          <w:bCs w:val="0"/>
          <w:noProof/>
        </w:rPr>
        <w:tab/>
      </w:r>
      <w:r w:rsidRPr="00C75E93">
        <w:rPr>
          <w:rFonts w:ascii="Andale Mono" w:hAnsi="Andale Mono"/>
          <w:noProof/>
        </w:rPr>
        <w:t>ltfsdm pool remove</w:t>
      </w:r>
      <w:r>
        <w:rPr>
          <w:noProof/>
        </w:rPr>
        <w:tab/>
      </w:r>
      <w:r>
        <w:rPr>
          <w:noProof/>
        </w:rPr>
        <w:fldChar w:fldCharType="begin"/>
      </w:r>
      <w:r>
        <w:rPr>
          <w:noProof/>
        </w:rPr>
        <w:instrText xml:space="preserve"> PAGEREF _Toc487547664 \h </w:instrText>
      </w:r>
      <w:r>
        <w:rPr>
          <w:noProof/>
        </w:rPr>
      </w:r>
      <w:r>
        <w:rPr>
          <w:noProof/>
        </w:rPr>
        <w:fldChar w:fldCharType="separate"/>
      </w:r>
      <w:r>
        <w:rPr>
          <w:noProof/>
        </w:rPr>
        <w:t>15</w:t>
      </w:r>
      <w:r>
        <w:rPr>
          <w:noProof/>
        </w:rPr>
        <w:fldChar w:fldCharType="end"/>
      </w:r>
    </w:p>
    <w:p w14:paraId="23E9C00F" w14:textId="77777777" w:rsidR="005D014D" w:rsidRDefault="005D014D">
      <w:pPr>
        <w:pStyle w:val="TOC1"/>
        <w:rPr>
          <w:b w:val="0"/>
          <w:bCs w:val="0"/>
          <w:noProof/>
        </w:rPr>
      </w:pPr>
      <w:r>
        <w:rPr>
          <w:noProof/>
        </w:rPr>
        <w:t>2.3.</w:t>
      </w:r>
      <w:r>
        <w:rPr>
          <w:b w:val="0"/>
          <w:bCs w:val="0"/>
          <w:noProof/>
        </w:rPr>
        <w:tab/>
      </w:r>
      <w:r>
        <w:rPr>
          <w:noProof/>
        </w:rPr>
        <w:t>Tracing and Messaging</w:t>
      </w:r>
      <w:r>
        <w:rPr>
          <w:noProof/>
        </w:rPr>
        <w:tab/>
      </w:r>
      <w:r>
        <w:rPr>
          <w:noProof/>
        </w:rPr>
        <w:fldChar w:fldCharType="begin"/>
      </w:r>
      <w:r>
        <w:rPr>
          <w:noProof/>
        </w:rPr>
        <w:instrText xml:space="preserve"> PAGEREF _Toc487547665 \h </w:instrText>
      </w:r>
      <w:r>
        <w:rPr>
          <w:noProof/>
        </w:rPr>
      </w:r>
      <w:r>
        <w:rPr>
          <w:noProof/>
        </w:rPr>
        <w:fldChar w:fldCharType="separate"/>
      </w:r>
      <w:r>
        <w:rPr>
          <w:noProof/>
        </w:rPr>
        <w:t>15</w:t>
      </w:r>
      <w:r>
        <w:rPr>
          <w:noProof/>
        </w:rPr>
        <w:fldChar w:fldCharType="end"/>
      </w:r>
    </w:p>
    <w:p w14:paraId="5979C6DB" w14:textId="77777777" w:rsidR="005D014D" w:rsidRDefault="005D014D">
      <w:pPr>
        <w:pStyle w:val="TOC1"/>
        <w:tabs>
          <w:tab w:val="left" w:pos="1320"/>
        </w:tabs>
        <w:rPr>
          <w:b w:val="0"/>
          <w:bCs w:val="0"/>
          <w:noProof/>
        </w:rPr>
      </w:pPr>
      <w:r>
        <w:rPr>
          <w:noProof/>
        </w:rPr>
        <w:lastRenderedPageBreak/>
        <w:t>2.3.1.</w:t>
      </w:r>
      <w:r>
        <w:rPr>
          <w:b w:val="0"/>
          <w:bCs w:val="0"/>
          <w:noProof/>
        </w:rPr>
        <w:tab/>
      </w:r>
      <w:r>
        <w:rPr>
          <w:noProof/>
        </w:rPr>
        <w:t>Messaging</w:t>
      </w:r>
      <w:r>
        <w:rPr>
          <w:noProof/>
        </w:rPr>
        <w:tab/>
      </w:r>
      <w:r>
        <w:rPr>
          <w:noProof/>
        </w:rPr>
        <w:fldChar w:fldCharType="begin"/>
      </w:r>
      <w:r>
        <w:rPr>
          <w:noProof/>
        </w:rPr>
        <w:instrText xml:space="preserve"> PAGEREF _Toc487547666 \h </w:instrText>
      </w:r>
      <w:r>
        <w:rPr>
          <w:noProof/>
        </w:rPr>
      </w:r>
      <w:r>
        <w:rPr>
          <w:noProof/>
        </w:rPr>
        <w:fldChar w:fldCharType="separate"/>
      </w:r>
      <w:r>
        <w:rPr>
          <w:noProof/>
        </w:rPr>
        <w:t>15</w:t>
      </w:r>
      <w:r>
        <w:rPr>
          <w:noProof/>
        </w:rPr>
        <w:fldChar w:fldCharType="end"/>
      </w:r>
    </w:p>
    <w:p w14:paraId="2FCE9D5F" w14:textId="77777777" w:rsidR="005D014D" w:rsidRDefault="005D014D">
      <w:pPr>
        <w:pStyle w:val="TOC1"/>
        <w:tabs>
          <w:tab w:val="left" w:pos="1320"/>
        </w:tabs>
        <w:rPr>
          <w:b w:val="0"/>
          <w:bCs w:val="0"/>
          <w:noProof/>
        </w:rPr>
      </w:pPr>
      <w:r>
        <w:rPr>
          <w:noProof/>
        </w:rPr>
        <w:t>2.3.2.</w:t>
      </w:r>
      <w:r>
        <w:rPr>
          <w:b w:val="0"/>
          <w:bCs w:val="0"/>
          <w:noProof/>
        </w:rPr>
        <w:tab/>
      </w:r>
      <w:r>
        <w:rPr>
          <w:noProof/>
        </w:rPr>
        <w:t>Tracing</w:t>
      </w:r>
      <w:r>
        <w:rPr>
          <w:noProof/>
        </w:rPr>
        <w:tab/>
      </w:r>
      <w:r>
        <w:rPr>
          <w:noProof/>
        </w:rPr>
        <w:fldChar w:fldCharType="begin"/>
      </w:r>
      <w:r>
        <w:rPr>
          <w:noProof/>
        </w:rPr>
        <w:instrText xml:space="preserve"> PAGEREF _Toc487547667 \h </w:instrText>
      </w:r>
      <w:r>
        <w:rPr>
          <w:noProof/>
        </w:rPr>
      </w:r>
      <w:r>
        <w:rPr>
          <w:noProof/>
        </w:rPr>
        <w:fldChar w:fldCharType="separate"/>
      </w:r>
      <w:r>
        <w:rPr>
          <w:noProof/>
        </w:rPr>
        <w:t>16</w:t>
      </w:r>
      <w:r>
        <w:rPr>
          <w:noProof/>
        </w:rPr>
        <w:fldChar w:fldCharType="end"/>
      </w:r>
    </w:p>
    <w:p w14:paraId="247808E0" w14:textId="77777777" w:rsidR="005D014D" w:rsidRDefault="005D014D">
      <w:pPr>
        <w:pStyle w:val="TOC1"/>
        <w:rPr>
          <w:b w:val="0"/>
          <w:bCs w:val="0"/>
          <w:noProof/>
        </w:rPr>
      </w:pPr>
      <w:r>
        <w:rPr>
          <w:noProof/>
        </w:rPr>
        <w:t>2.4.</w:t>
      </w:r>
      <w:r>
        <w:rPr>
          <w:b w:val="0"/>
          <w:bCs w:val="0"/>
          <w:noProof/>
        </w:rPr>
        <w:tab/>
      </w:r>
      <w:r>
        <w:rPr>
          <w:noProof/>
        </w:rPr>
        <w:t>Communication between front end and back end service</w:t>
      </w:r>
      <w:r>
        <w:rPr>
          <w:noProof/>
        </w:rPr>
        <w:tab/>
      </w:r>
      <w:r>
        <w:rPr>
          <w:noProof/>
        </w:rPr>
        <w:fldChar w:fldCharType="begin"/>
      </w:r>
      <w:r>
        <w:rPr>
          <w:noProof/>
        </w:rPr>
        <w:instrText xml:space="preserve"> PAGEREF _Toc487547668 \h </w:instrText>
      </w:r>
      <w:r>
        <w:rPr>
          <w:noProof/>
        </w:rPr>
      </w:r>
      <w:r>
        <w:rPr>
          <w:noProof/>
        </w:rPr>
        <w:fldChar w:fldCharType="separate"/>
      </w:r>
      <w:r>
        <w:rPr>
          <w:noProof/>
        </w:rPr>
        <w:t>17</w:t>
      </w:r>
      <w:r>
        <w:rPr>
          <w:noProof/>
        </w:rPr>
        <w:fldChar w:fldCharType="end"/>
      </w:r>
    </w:p>
    <w:p w14:paraId="2BF9382B" w14:textId="77777777" w:rsidR="005D014D" w:rsidRDefault="005D014D">
      <w:pPr>
        <w:pStyle w:val="TOC1"/>
        <w:rPr>
          <w:b w:val="0"/>
          <w:bCs w:val="0"/>
          <w:noProof/>
        </w:rPr>
      </w:pPr>
      <w:r>
        <w:rPr>
          <w:noProof/>
        </w:rPr>
        <w:t>2.5.</w:t>
      </w:r>
      <w:r>
        <w:rPr>
          <w:b w:val="0"/>
          <w:bCs w:val="0"/>
          <w:noProof/>
        </w:rPr>
        <w:tab/>
      </w:r>
      <w:r>
        <w:rPr>
          <w:noProof/>
        </w:rPr>
        <w:t>Data serialization</w:t>
      </w:r>
      <w:r>
        <w:rPr>
          <w:noProof/>
        </w:rPr>
        <w:tab/>
      </w:r>
      <w:r>
        <w:rPr>
          <w:noProof/>
        </w:rPr>
        <w:fldChar w:fldCharType="begin"/>
      </w:r>
      <w:r>
        <w:rPr>
          <w:noProof/>
        </w:rPr>
        <w:instrText xml:space="preserve"> PAGEREF _Toc487547669 \h </w:instrText>
      </w:r>
      <w:r>
        <w:rPr>
          <w:noProof/>
        </w:rPr>
      </w:r>
      <w:r>
        <w:rPr>
          <w:noProof/>
        </w:rPr>
        <w:fldChar w:fldCharType="separate"/>
      </w:r>
      <w:r>
        <w:rPr>
          <w:noProof/>
        </w:rPr>
        <w:t>17</w:t>
      </w:r>
      <w:r>
        <w:rPr>
          <w:noProof/>
        </w:rPr>
        <w:fldChar w:fldCharType="end"/>
      </w:r>
    </w:p>
    <w:p w14:paraId="12EC8558" w14:textId="77777777" w:rsidR="005D014D" w:rsidRDefault="005D014D">
      <w:pPr>
        <w:pStyle w:val="TOC1"/>
        <w:rPr>
          <w:b w:val="0"/>
          <w:bCs w:val="0"/>
          <w:noProof/>
        </w:rPr>
      </w:pPr>
      <w:r>
        <w:rPr>
          <w:noProof/>
        </w:rPr>
        <w:t>2.6.</w:t>
      </w:r>
      <w:r>
        <w:rPr>
          <w:b w:val="0"/>
          <w:bCs w:val="0"/>
          <w:noProof/>
        </w:rPr>
        <w:tab/>
      </w:r>
      <w:r>
        <w:rPr>
          <w:noProof/>
        </w:rPr>
        <w:t>Back end service</w:t>
      </w:r>
      <w:r>
        <w:rPr>
          <w:noProof/>
        </w:rPr>
        <w:tab/>
      </w:r>
      <w:r>
        <w:rPr>
          <w:noProof/>
        </w:rPr>
        <w:fldChar w:fldCharType="begin"/>
      </w:r>
      <w:r>
        <w:rPr>
          <w:noProof/>
        </w:rPr>
        <w:instrText xml:space="preserve"> PAGEREF _Toc487547670 \h </w:instrText>
      </w:r>
      <w:r>
        <w:rPr>
          <w:noProof/>
        </w:rPr>
      </w:r>
      <w:r>
        <w:rPr>
          <w:noProof/>
        </w:rPr>
        <w:fldChar w:fldCharType="separate"/>
      </w:r>
      <w:r>
        <w:rPr>
          <w:noProof/>
        </w:rPr>
        <w:t>18</w:t>
      </w:r>
      <w:r>
        <w:rPr>
          <w:noProof/>
        </w:rPr>
        <w:fldChar w:fldCharType="end"/>
      </w:r>
    </w:p>
    <w:p w14:paraId="16C42B88" w14:textId="77777777" w:rsidR="005D014D" w:rsidRDefault="005D014D">
      <w:pPr>
        <w:pStyle w:val="TOC1"/>
        <w:rPr>
          <w:b w:val="0"/>
          <w:bCs w:val="0"/>
          <w:noProof/>
        </w:rPr>
      </w:pPr>
      <w:r>
        <w:rPr>
          <w:noProof/>
        </w:rPr>
        <w:t>2.7.</w:t>
      </w:r>
      <w:r>
        <w:rPr>
          <w:b w:val="0"/>
          <w:bCs w:val="0"/>
          <w:noProof/>
        </w:rPr>
        <w:tab/>
      </w:r>
      <w:r>
        <w:rPr>
          <w:noProof/>
        </w:rPr>
        <w:t>Receiver</w:t>
      </w:r>
      <w:r>
        <w:rPr>
          <w:noProof/>
        </w:rPr>
        <w:tab/>
      </w:r>
      <w:r>
        <w:rPr>
          <w:noProof/>
        </w:rPr>
        <w:fldChar w:fldCharType="begin"/>
      </w:r>
      <w:r>
        <w:rPr>
          <w:noProof/>
        </w:rPr>
        <w:instrText xml:space="preserve"> PAGEREF _Toc487547671 \h </w:instrText>
      </w:r>
      <w:r>
        <w:rPr>
          <w:noProof/>
        </w:rPr>
      </w:r>
      <w:r>
        <w:rPr>
          <w:noProof/>
        </w:rPr>
        <w:fldChar w:fldCharType="separate"/>
      </w:r>
      <w:r>
        <w:rPr>
          <w:noProof/>
        </w:rPr>
        <w:t>19</w:t>
      </w:r>
      <w:r>
        <w:rPr>
          <w:noProof/>
        </w:rPr>
        <w:fldChar w:fldCharType="end"/>
      </w:r>
    </w:p>
    <w:p w14:paraId="7EC6BA79" w14:textId="77777777" w:rsidR="005D014D" w:rsidRDefault="005D014D">
      <w:pPr>
        <w:pStyle w:val="TOC1"/>
        <w:rPr>
          <w:b w:val="0"/>
          <w:bCs w:val="0"/>
          <w:noProof/>
        </w:rPr>
      </w:pPr>
      <w:r>
        <w:rPr>
          <w:noProof/>
        </w:rPr>
        <w:t>2.8.</w:t>
      </w:r>
      <w:r>
        <w:rPr>
          <w:b w:val="0"/>
          <w:bCs w:val="0"/>
          <w:noProof/>
        </w:rPr>
        <w:tab/>
      </w:r>
      <w:r>
        <w:rPr>
          <w:noProof/>
        </w:rPr>
        <w:t>MessageParser</w:t>
      </w:r>
      <w:r>
        <w:rPr>
          <w:noProof/>
        </w:rPr>
        <w:tab/>
      </w:r>
      <w:r>
        <w:rPr>
          <w:noProof/>
        </w:rPr>
        <w:fldChar w:fldCharType="begin"/>
      </w:r>
      <w:r>
        <w:rPr>
          <w:noProof/>
        </w:rPr>
        <w:instrText xml:space="preserve"> PAGEREF _Toc487547672 \h </w:instrText>
      </w:r>
      <w:r>
        <w:rPr>
          <w:noProof/>
        </w:rPr>
      </w:r>
      <w:r>
        <w:rPr>
          <w:noProof/>
        </w:rPr>
        <w:fldChar w:fldCharType="separate"/>
      </w:r>
      <w:r>
        <w:rPr>
          <w:noProof/>
        </w:rPr>
        <w:t>19</w:t>
      </w:r>
      <w:r>
        <w:rPr>
          <w:noProof/>
        </w:rPr>
        <w:fldChar w:fldCharType="end"/>
      </w:r>
    </w:p>
    <w:p w14:paraId="28ECAB65" w14:textId="77777777" w:rsidR="005D014D" w:rsidRDefault="005D014D">
      <w:pPr>
        <w:pStyle w:val="TOC1"/>
        <w:rPr>
          <w:b w:val="0"/>
          <w:bCs w:val="0"/>
          <w:noProof/>
        </w:rPr>
      </w:pPr>
      <w:r>
        <w:rPr>
          <w:noProof/>
        </w:rPr>
        <w:t>2.9.</w:t>
      </w:r>
      <w:r>
        <w:rPr>
          <w:b w:val="0"/>
          <w:bCs w:val="0"/>
          <w:noProof/>
        </w:rPr>
        <w:tab/>
      </w:r>
      <w:r>
        <w:rPr>
          <w:noProof/>
        </w:rPr>
        <w:t>SQLite database for non-persistent data</w:t>
      </w:r>
      <w:r>
        <w:rPr>
          <w:noProof/>
        </w:rPr>
        <w:tab/>
      </w:r>
      <w:r>
        <w:rPr>
          <w:noProof/>
        </w:rPr>
        <w:fldChar w:fldCharType="begin"/>
      </w:r>
      <w:r>
        <w:rPr>
          <w:noProof/>
        </w:rPr>
        <w:instrText xml:space="preserve"> PAGEREF _Toc487547673 \h </w:instrText>
      </w:r>
      <w:r>
        <w:rPr>
          <w:noProof/>
        </w:rPr>
      </w:r>
      <w:r>
        <w:rPr>
          <w:noProof/>
        </w:rPr>
        <w:fldChar w:fldCharType="separate"/>
      </w:r>
      <w:r>
        <w:rPr>
          <w:noProof/>
        </w:rPr>
        <w:t>19</w:t>
      </w:r>
      <w:r>
        <w:rPr>
          <w:noProof/>
        </w:rPr>
        <w:fldChar w:fldCharType="end"/>
      </w:r>
    </w:p>
    <w:p w14:paraId="1A7809DA" w14:textId="77777777" w:rsidR="005D014D" w:rsidRDefault="005D014D">
      <w:pPr>
        <w:pStyle w:val="TOC1"/>
        <w:tabs>
          <w:tab w:val="left" w:pos="1320"/>
        </w:tabs>
        <w:rPr>
          <w:b w:val="0"/>
          <w:bCs w:val="0"/>
          <w:noProof/>
        </w:rPr>
      </w:pPr>
      <w:r>
        <w:rPr>
          <w:noProof/>
        </w:rPr>
        <w:t>2.9.1.</w:t>
      </w:r>
      <w:r>
        <w:rPr>
          <w:b w:val="0"/>
          <w:bCs w:val="0"/>
          <w:noProof/>
        </w:rPr>
        <w:tab/>
      </w:r>
      <w:r>
        <w:rPr>
          <w:noProof/>
        </w:rPr>
        <w:t>JOB_QUEUE</w:t>
      </w:r>
      <w:r>
        <w:rPr>
          <w:noProof/>
        </w:rPr>
        <w:tab/>
      </w:r>
      <w:r>
        <w:rPr>
          <w:noProof/>
        </w:rPr>
        <w:fldChar w:fldCharType="begin"/>
      </w:r>
      <w:r>
        <w:rPr>
          <w:noProof/>
        </w:rPr>
        <w:instrText xml:space="preserve"> PAGEREF _Toc487547674 \h </w:instrText>
      </w:r>
      <w:r>
        <w:rPr>
          <w:noProof/>
        </w:rPr>
      </w:r>
      <w:r>
        <w:rPr>
          <w:noProof/>
        </w:rPr>
        <w:fldChar w:fldCharType="separate"/>
      </w:r>
      <w:r>
        <w:rPr>
          <w:noProof/>
        </w:rPr>
        <w:t>20</w:t>
      </w:r>
      <w:r>
        <w:rPr>
          <w:noProof/>
        </w:rPr>
        <w:fldChar w:fldCharType="end"/>
      </w:r>
    </w:p>
    <w:p w14:paraId="0A1EA09A" w14:textId="77777777" w:rsidR="005D014D" w:rsidRDefault="005D014D">
      <w:pPr>
        <w:pStyle w:val="TOC1"/>
        <w:tabs>
          <w:tab w:val="left" w:pos="1320"/>
        </w:tabs>
        <w:rPr>
          <w:b w:val="0"/>
          <w:bCs w:val="0"/>
          <w:noProof/>
        </w:rPr>
      </w:pPr>
      <w:r>
        <w:rPr>
          <w:noProof/>
        </w:rPr>
        <w:t>2.9.2.</w:t>
      </w:r>
      <w:r>
        <w:rPr>
          <w:b w:val="0"/>
          <w:bCs w:val="0"/>
          <w:noProof/>
        </w:rPr>
        <w:tab/>
      </w:r>
      <w:r>
        <w:rPr>
          <w:noProof/>
        </w:rPr>
        <w:t>REQUEST_QUEUE</w:t>
      </w:r>
      <w:r>
        <w:rPr>
          <w:noProof/>
        </w:rPr>
        <w:tab/>
      </w:r>
      <w:r>
        <w:rPr>
          <w:noProof/>
        </w:rPr>
        <w:fldChar w:fldCharType="begin"/>
      </w:r>
      <w:r>
        <w:rPr>
          <w:noProof/>
        </w:rPr>
        <w:instrText xml:space="preserve"> PAGEREF _Toc487547675 \h </w:instrText>
      </w:r>
      <w:r>
        <w:rPr>
          <w:noProof/>
        </w:rPr>
      </w:r>
      <w:r>
        <w:rPr>
          <w:noProof/>
        </w:rPr>
        <w:fldChar w:fldCharType="separate"/>
      </w:r>
      <w:r>
        <w:rPr>
          <w:noProof/>
        </w:rPr>
        <w:t>21</w:t>
      </w:r>
      <w:r>
        <w:rPr>
          <w:noProof/>
        </w:rPr>
        <w:fldChar w:fldCharType="end"/>
      </w:r>
    </w:p>
    <w:p w14:paraId="5403F475" w14:textId="77777777" w:rsidR="005D014D" w:rsidRDefault="005D014D">
      <w:pPr>
        <w:pStyle w:val="TOC1"/>
        <w:rPr>
          <w:b w:val="0"/>
          <w:bCs w:val="0"/>
          <w:noProof/>
        </w:rPr>
      </w:pPr>
      <w:r>
        <w:rPr>
          <w:noProof/>
        </w:rPr>
        <w:t>2.10.</w:t>
      </w:r>
      <w:r>
        <w:rPr>
          <w:b w:val="0"/>
          <w:bCs w:val="0"/>
          <w:noProof/>
        </w:rPr>
        <w:tab/>
      </w:r>
      <w:r>
        <w:rPr>
          <w:noProof/>
        </w:rPr>
        <w:t>Inventory</w:t>
      </w:r>
      <w:r>
        <w:rPr>
          <w:noProof/>
        </w:rPr>
        <w:tab/>
      </w:r>
      <w:r>
        <w:rPr>
          <w:noProof/>
        </w:rPr>
        <w:fldChar w:fldCharType="begin"/>
      </w:r>
      <w:r>
        <w:rPr>
          <w:noProof/>
        </w:rPr>
        <w:instrText xml:space="preserve"> PAGEREF _Toc487547676 \h </w:instrText>
      </w:r>
      <w:r>
        <w:rPr>
          <w:noProof/>
        </w:rPr>
      </w:r>
      <w:r>
        <w:rPr>
          <w:noProof/>
        </w:rPr>
        <w:fldChar w:fldCharType="separate"/>
      </w:r>
      <w:r>
        <w:rPr>
          <w:noProof/>
        </w:rPr>
        <w:t>22</w:t>
      </w:r>
      <w:r>
        <w:rPr>
          <w:noProof/>
        </w:rPr>
        <w:fldChar w:fldCharType="end"/>
      </w:r>
    </w:p>
    <w:p w14:paraId="36C61568" w14:textId="77777777" w:rsidR="005D014D" w:rsidRDefault="005D014D">
      <w:pPr>
        <w:pStyle w:val="TOC1"/>
        <w:rPr>
          <w:b w:val="0"/>
          <w:bCs w:val="0"/>
          <w:noProof/>
        </w:rPr>
      </w:pPr>
      <w:r>
        <w:rPr>
          <w:noProof/>
        </w:rPr>
        <w:t>2.11.</w:t>
      </w:r>
      <w:r>
        <w:rPr>
          <w:b w:val="0"/>
          <w:bCs w:val="0"/>
          <w:noProof/>
        </w:rPr>
        <w:tab/>
      </w:r>
      <w:r>
        <w:rPr>
          <w:noProof/>
        </w:rPr>
        <w:t>Processing Overview</w:t>
      </w:r>
      <w:r>
        <w:rPr>
          <w:noProof/>
        </w:rPr>
        <w:tab/>
      </w:r>
      <w:r>
        <w:rPr>
          <w:noProof/>
        </w:rPr>
        <w:fldChar w:fldCharType="begin"/>
      </w:r>
      <w:r>
        <w:rPr>
          <w:noProof/>
        </w:rPr>
        <w:instrText xml:space="preserve"> PAGEREF _Toc487547677 \h </w:instrText>
      </w:r>
      <w:r>
        <w:rPr>
          <w:noProof/>
        </w:rPr>
      </w:r>
      <w:r>
        <w:rPr>
          <w:noProof/>
        </w:rPr>
        <w:fldChar w:fldCharType="separate"/>
      </w:r>
      <w:r>
        <w:rPr>
          <w:noProof/>
        </w:rPr>
        <w:t>23</w:t>
      </w:r>
      <w:r>
        <w:rPr>
          <w:noProof/>
        </w:rPr>
        <w:fldChar w:fldCharType="end"/>
      </w:r>
    </w:p>
    <w:p w14:paraId="682FF5A5" w14:textId="77777777" w:rsidR="005D014D" w:rsidRDefault="005D014D">
      <w:pPr>
        <w:pStyle w:val="TOC1"/>
        <w:rPr>
          <w:b w:val="0"/>
          <w:bCs w:val="0"/>
          <w:noProof/>
        </w:rPr>
      </w:pPr>
      <w:r>
        <w:rPr>
          <w:noProof/>
        </w:rPr>
        <w:t xml:space="preserve">The enumeration </w:t>
      </w:r>
      <w:r>
        <w:rPr>
          <w:rFonts w:hint="eastAsia"/>
          <w:noProof/>
        </w:rPr>
        <w:t>①</w:t>
      </w:r>
      <w:r>
        <w:rPr>
          <w:noProof/>
        </w:rPr>
        <w:t xml:space="preserve"> to </w:t>
      </w:r>
      <w:r>
        <w:rPr>
          <w:rFonts w:hint="eastAsia"/>
          <w:noProof/>
        </w:rPr>
        <w:t>④</w:t>
      </w:r>
      <w:r>
        <w:rPr>
          <w:noProof/>
        </w:rPr>
        <w:t xml:space="preserve"> within the figure are explained in the following.</w:t>
      </w:r>
      <w:r>
        <w:rPr>
          <w:noProof/>
        </w:rPr>
        <w:tab/>
      </w:r>
      <w:r>
        <w:rPr>
          <w:noProof/>
        </w:rPr>
        <w:fldChar w:fldCharType="begin"/>
      </w:r>
      <w:r>
        <w:rPr>
          <w:noProof/>
        </w:rPr>
        <w:instrText xml:space="preserve"> PAGEREF _Toc487547678 \h </w:instrText>
      </w:r>
      <w:r>
        <w:rPr>
          <w:noProof/>
        </w:rPr>
      </w:r>
      <w:r>
        <w:rPr>
          <w:noProof/>
        </w:rPr>
        <w:fldChar w:fldCharType="separate"/>
      </w:r>
      <w:r>
        <w:rPr>
          <w:noProof/>
        </w:rPr>
        <w:t>23</w:t>
      </w:r>
      <w:r>
        <w:rPr>
          <w:noProof/>
        </w:rPr>
        <w:fldChar w:fldCharType="end"/>
      </w:r>
    </w:p>
    <w:p w14:paraId="12EFA3FE" w14:textId="77777777" w:rsidR="005D014D" w:rsidRDefault="005D014D">
      <w:pPr>
        <w:pStyle w:val="TOC1"/>
        <w:tabs>
          <w:tab w:val="left" w:pos="1320"/>
        </w:tabs>
        <w:rPr>
          <w:b w:val="0"/>
          <w:bCs w:val="0"/>
          <w:noProof/>
        </w:rPr>
      </w:pPr>
      <w:r>
        <w:rPr>
          <w:noProof/>
        </w:rPr>
        <w:t>2.11.1.</w:t>
      </w:r>
      <w:r>
        <w:rPr>
          <w:b w:val="0"/>
          <w:bCs w:val="0"/>
          <w:noProof/>
        </w:rPr>
        <w:tab/>
      </w:r>
      <w:r>
        <w:rPr>
          <w:rFonts w:hint="eastAsia"/>
          <w:noProof/>
        </w:rPr>
        <w:t>①</w:t>
      </w:r>
      <w:r>
        <w:rPr>
          <w:noProof/>
        </w:rPr>
        <w:tab/>
      </w:r>
      <w:r>
        <w:rPr>
          <w:noProof/>
        </w:rPr>
        <w:fldChar w:fldCharType="begin"/>
      </w:r>
      <w:r>
        <w:rPr>
          <w:noProof/>
        </w:rPr>
        <w:instrText xml:space="preserve"> PAGEREF _Toc487547679 \h </w:instrText>
      </w:r>
      <w:r>
        <w:rPr>
          <w:noProof/>
        </w:rPr>
      </w:r>
      <w:r>
        <w:rPr>
          <w:noProof/>
        </w:rPr>
        <w:fldChar w:fldCharType="separate"/>
      </w:r>
      <w:r>
        <w:rPr>
          <w:noProof/>
        </w:rPr>
        <w:t>23</w:t>
      </w:r>
      <w:r>
        <w:rPr>
          <w:noProof/>
        </w:rPr>
        <w:fldChar w:fldCharType="end"/>
      </w:r>
    </w:p>
    <w:p w14:paraId="0E731414" w14:textId="77777777" w:rsidR="005D014D" w:rsidRDefault="005D014D">
      <w:pPr>
        <w:pStyle w:val="TOC1"/>
        <w:tabs>
          <w:tab w:val="left" w:pos="1320"/>
        </w:tabs>
        <w:rPr>
          <w:b w:val="0"/>
          <w:bCs w:val="0"/>
          <w:noProof/>
        </w:rPr>
      </w:pPr>
      <w:r>
        <w:rPr>
          <w:noProof/>
        </w:rPr>
        <w:t>2.11.2.</w:t>
      </w:r>
      <w:r>
        <w:rPr>
          <w:b w:val="0"/>
          <w:bCs w:val="0"/>
          <w:noProof/>
        </w:rPr>
        <w:tab/>
      </w:r>
      <w:r>
        <w:rPr>
          <w:rFonts w:hint="eastAsia"/>
          <w:noProof/>
        </w:rPr>
        <w:t>②</w:t>
      </w:r>
      <w:r>
        <w:rPr>
          <w:noProof/>
        </w:rPr>
        <w:tab/>
      </w:r>
      <w:r>
        <w:rPr>
          <w:noProof/>
        </w:rPr>
        <w:fldChar w:fldCharType="begin"/>
      </w:r>
      <w:r>
        <w:rPr>
          <w:noProof/>
        </w:rPr>
        <w:instrText xml:space="preserve"> PAGEREF _Toc487547680 \h </w:instrText>
      </w:r>
      <w:r>
        <w:rPr>
          <w:noProof/>
        </w:rPr>
      </w:r>
      <w:r>
        <w:rPr>
          <w:noProof/>
        </w:rPr>
        <w:fldChar w:fldCharType="separate"/>
      </w:r>
      <w:r>
        <w:rPr>
          <w:noProof/>
        </w:rPr>
        <w:t>24</w:t>
      </w:r>
      <w:r>
        <w:rPr>
          <w:noProof/>
        </w:rPr>
        <w:fldChar w:fldCharType="end"/>
      </w:r>
    </w:p>
    <w:p w14:paraId="6FD5FDB5" w14:textId="77777777" w:rsidR="005D014D" w:rsidRDefault="005D014D">
      <w:pPr>
        <w:pStyle w:val="TOC1"/>
        <w:tabs>
          <w:tab w:val="left" w:pos="1320"/>
        </w:tabs>
        <w:rPr>
          <w:b w:val="0"/>
          <w:bCs w:val="0"/>
          <w:noProof/>
        </w:rPr>
      </w:pPr>
      <w:r>
        <w:rPr>
          <w:noProof/>
        </w:rPr>
        <w:t>2.11.3.</w:t>
      </w:r>
      <w:r>
        <w:rPr>
          <w:b w:val="0"/>
          <w:bCs w:val="0"/>
          <w:noProof/>
        </w:rPr>
        <w:tab/>
      </w:r>
      <w:r>
        <w:rPr>
          <w:rFonts w:hint="eastAsia"/>
          <w:noProof/>
        </w:rPr>
        <w:t>③</w:t>
      </w:r>
      <w:r>
        <w:rPr>
          <w:noProof/>
        </w:rPr>
        <w:tab/>
      </w:r>
      <w:r>
        <w:rPr>
          <w:noProof/>
        </w:rPr>
        <w:fldChar w:fldCharType="begin"/>
      </w:r>
      <w:r>
        <w:rPr>
          <w:noProof/>
        </w:rPr>
        <w:instrText xml:space="preserve"> PAGEREF _Toc487547681 \h </w:instrText>
      </w:r>
      <w:r>
        <w:rPr>
          <w:noProof/>
        </w:rPr>
      </w:r>
      <w:r>
        <w:rPr>
          <w:noProof/>
        </w:rPr>
        <w:fldChar w:fldCharType="separate"/>
      </w:r>
      <w:r>
        <w:rPr>
          <w:noProof/>
        </w:rPr>
        <w:t>24</w:t>
      </w:r>
      <w:r>
        <w:rPr>
          <w:noProof/>
        </w:rPr>
        <w:fldChar w:fldCharType="end"/>
      </w:r>
    </w:p>
    <w:p w14:paraId="7F72FCAA" w14:textId="77777777" w:rsidR="005D014D" w:rsidRDefault="005D014D">
      <w:pPr>
        <w:pStyle w:val="TOC1"/>
        <w:tabs>
          <w:tab w:val="left" w:pos="1320"/>
        </w:tabs>
        <w:rPr>
          <w:b w:val="0"/>
          <w:bCs w:val="0"/>
          <w:noProof/>
        </w:rPr>
      </w:pPr>
      <w:r>
        <w:rPr>
          <w:noProof/>
        </w:rPr>
        <w:t>2.11.4.</w:t>
      </w:r>
      <w:r>
        <w:rPr>
          <w:b w:val="0"/>
          <w:bCs w:val="0"/>
          <w:noProof/>
        </w:rPr>
        <w:tab/>
      </w:r>
      <w:r>
        <w:rPr>
          <w:rFonts w:hint="eastAsia"/>
          <w:noProof/>
        </w:rPr>
        <w:t>④</w:t>
      </w:r>
      <w:r>
        <w:rPr>
          <w:noProof/>
        </w:rPr>
        <w:tab/>
      </w:r>
      <w:r>
        <w:rPr>
          <w:noProof/>
        </w:rPr>
        <w:fldChar w:fldCharType="begin"/>
      </w:r>
      <w:r>
        <w:rPr>
          <w:noProof/>
        </w:rPr>
        <w:instrText xml:space="preserve"> PAGEREF _Toc487547682 \h </w:instrText>
      </w:r>
      <w:r>
        <w:rPr>
          <w:noProof/>
        </w:rPr>
      </w:r>
      <w:r>
        <w:rPr>
          <w:noProof/>
        </w:rPr>
        <w:fldChar w:fldCharType="separate"/>
      </w:r>
      <w:r>
        <w:rPr>
          <w:noProof/>
        </w:rPr>
        <w:t>25</w:t>
      </w:r>
      <w:r>
        <w:rPr>
          <w:noProof/>
        </w:rPr>
        <w:fldChar w:fldCharType="end"/>
      </w:r>
    </w:p>
    <w:p w14:paraId="795405F5" w14:textId="77777777" w:rsidR="005D014D" w:rsidRDefault="005D014D">
      <w:pPr>
        <w:pStyle w:val="TOC1"/>
        <w:rPr>
          <w:b w:val="0"/>
          <w:bCs w:val="0"/>
          <w:noProof/>
        </w:rPr>
      </w:pPr>
      <w:r>
        <w:rPr>
          <w:noProof/>
        </w:rPr>
        <w:t>2.12.</w:t>
      </w:r>
      <w:r>
        <w:rPr>
          <w:b w:val="0"/>
          <w:bCs w:val="0"/>
          <w:noProof/>
        </w:rPr>
        <w:tab/>
      </w:r>
      <w:r>
        <w:rPr>
          <w:noProof/>
        </w:rPr>
        <w:t>The Scheduler</w:t>
      </w:r>
      <w:r>
        <w:rPr>
          <w:noProof/>
        </w:rPr>
        <w:tab/>
      </w:r>
      <w:r>
        <w:rPr>
          <w:noProof/>
        </w:rPr>
        <w:fldChar w:fldCharType="begin"/>
      </w:r>
      <w:r>
        <w:rPr>
          <w:noProof/>
        </w:rPr>
        <w:instrText xml:space="preserve"> PAGEREF _Toc487547683 \h </w:instrText>
      </w:r>
      <w:r>
        <w:rPr>
          <w:noProof/>
        </w:rPr>
      </w:r>
      <w:r>
        <w:rPr>
          <w:noProof/>
        </w:rPr>
        <w:fldChar w:fldCharType="separate"/>
      </w:r>
      <w:r>
        <w:rPr>
          <w:noProof/>
        </w:rPr>
        <w:t>25</w:t>
      </w:r>
      <w:r>
        <w:rPr>
          <w:noProof/>
        </w:rPr>
        <w:fldChar w:fldCharType="end"/>
      </w:r>
    </w:p>
    <w:p w14:paraId="2775801E" w14:textId="77777777" w:rsidR="005D014D" w:rsidRDefault="005D014D">
      <w:pPr>
        <w:pStyle w:val="TOC1"/>
        <w:rPr>
          <w:b w:val="0"/>
          <w:bCs w:val="0"/>
          <w:noProof/>
        </w:rPr>
      </w:pPr>
      <w:r>
        <w:rPr>
          <w:noProof/>
        </w:rPr>
        <w:t>2.13.</w:t>
      </w:r>
      <w:r>
        <w:rPr>
          <w:b w:val="0"/>
          <w:bCs w:val="0"/>
          <w:noProof/>
        </w:rPr>
        <w:tab/>
      </w:r>
      <w:r>
        <w:rPr>
          <w:noProof/>
        </w:rPr>
        <w:t>The name space on tape</w:t>
      </w:r>
      <w:r>
        <w:rPr>
          <w:noProof/>
        </w:rPr>
        <w:tab/>
      </w:r>
      <w:r>
        <w:rPr>
          <w:noProof/>
        </w:rPr>
        <w:fldChar w:fldCharType="begin"/>
      </w:r>
      <w:r>
        <w:rPr>
          <w:noProof/>
        </w:rPr>
        <w:instrText xml:space="preserve"> PAGEREF _Toc487547684 \h </w:instrText>
      </w:r>
      <w:r>
        <w:rPr>
          <w:noProof/>
        </w:rPr>
      </w:r>
      <w:r>
        <w:rPr>
          <w:noProof/>
        </w:rPr>
        <w:fldChar w:fldCharType="separate"/>
      </w:r>
      <w:r>
        <w:rPr>
          <w:noProof/>
        </w:rPr>
        <w:t>26</w:t>
      </w:r>
      <w:r>
        <w:rPr>
          <w:noProof/>
        </w:rPr>
        <w:fldChar w:fldCharType="end"/>
      </w:r>
    </w:p>
    <w:p w14:paraId="61C0B8F7" w14:textId="77777777" w:rsidR="005D014D" w:rsidRDefault="005D014D">
      <w:pPr>
        <w:pStyle w:val="TOC1"/>
        <w:rPr>
          <w:b w:val="0"/>
          <w:bCs w:val="0"/>
          <w:noProof/>
        </w:rPr>
      </w:pPr>
      <w:r>
        <w:rPr>
          <w:noProof/>
        </w:rPr>
        <w:t>2.14.</w:t>
      </w:r>
      <w:r>
        <w:rPr>
          <w:b w:val="0"/>
          <w:bCs w:val="0"/>
          <w:noProof/>
        </w:rPr>
        <w:tab/>
      </w:r>
      <w:r>
        <w:rPr>
          <w:noProof/>
        </w:rPr>
        <w:t>LTFS operations</w:t>
      </w:r>
      <w:r>
        <w:rPr>
          <w:noProof/>
        </w:rPr>
        <w:tab/>
      </w:r>
      <w:r>
        <w:rPr>
          <w:noProof/>
        </w:rPr>
        <w:fldChar w:fldCharType="begin"/>
      </w:r>
      <w:r>
        <w:rPr>
          <w:noProof/>
        </w:rPr>
        <w:instrText xml:space="preserve"> PAGEREF _Toc487547685 \h </w:instrText>
      </w:r>
      <w:r>
        <w:rPr>
          <w:noProof/>
        </w:rPr>
      </w:r>
      <w:r>
        <w:rPr>
          <w:noProof/>
        </w:rPr>
        <w:fldChar w:fldCharType="separate"/>
      </w:r>
      <w:r>
        <w:rPr>
          <w:noProof/>
        </w:rPr>
        <w:t>27</w:t>
      </w:r>
      <w:r>
        <w:rPr>
          <w:noProof/>
        </w:rPr>
        <w:fldChar w:fldCharType="end"/>
      </w:r>
    </w:p>
    <w:p w14:paraId="3984D32B" w14:textId="77777777" w:rsidR="005D014D" w:rsidRDefault="005D014D">
      <w:pPr>
        <w:pStyle w:val="TOC1"/>
        <w:tabs>
          <w:tab w:val="left" w:pos="1320"/>
        </w:tabs>
        <w:rPr>
          <w:b w:val="0"/>
          <w:bCs w:val="0"/>
          <w:noProof/>
        </w:rPr>
      </w:pPr>
      <w:r>
        <w:rPr>
          <w:noProof/>
        </w:rPr>
        <w:t>2.14.1.</w:t>
      </w:r>
      <w:r>
        <w:rPr>
          <w:b w:val="0"/>
          <w:bCs w:val="0"/>
          <w:noProof/>
        </w:rPr>
        <w:tab/>
      </w:r>
      <w:r>
        <w:rPr>
          <w:noProof/>
        </w:rPr>
        <w:t>API + connector</w:t>
      </w:r>
      <w:r>
        <w:rPr>
          <w:noProof/>
        </w:rPr>
        <w:tab/>
      </w:r>
      <w:r>
        <w:rPr>
          <w:noProof/>
        </w:rPr>
        <w:fldChar w:fldCharType="begin"/>
      </w:r>
      <w:r>
        <w:rPr>
          <w:noProof/>
        </w:rPr>
        <w:instrText xml:space="preserve"> PAGEREF _Toc487547686 \h </w:instrText>
      </w:r>
      <w:r>
        <w:rPr>
          <w:noProof/>
        </w:rPr>
      </w:r>
      <w:r>
        <w:rPr>
          <w:noProof/>
        </w:rPr>
        <w:fldChar w:fldCharType="separate"/>
      </w:r>
      <w:r>
        <w:rPr>
          <w:noProof/>
        </w:rPr>
        <w:t>28</w:t>
      </w:r>
      <w:r>
        <w:rPr>
          <w:noProof/>
        </w:rPr>
        <w:fldChar w:fldCharType="end"/>
      </w:r>
    </w:p>
    <w:p w14:paraId="37A5E0A1" w14:textId="77777777" w:rsidR="005D014D" w:rsidRDefault="005D014D">
      <w:pPr>
        <w:pStyle w:val="TOC1"/>
        <w:tabs>
          <w:tab w:val="left" w:pos="1320"/>
        </w:tabs>
        <w:rPr>
          <w:b w:val="0"/>
          <w:bCs w:val="0"/>
          <w:noProof/>
        </w:rPr>
      </w:pPr>
      <w:r>
        <w:rPr>
          <w:noProof/>
        </w:rPr>
        <w:t>2.14.2.</w:t>
      </w:r>
      <w:r>
        <w:rPr>
          <w:b w:val="0"/>
          <w:bCs w:val="0"/>
          <w:noProof/>
        </w:rPr>
        <w:tab/>
      </w:r>
      <w:r>
        <w:rPr>
          <w:noProof/>
        </w:rPr>
        <w:t>DMAPI</w:t>
      </w:r>
      <w:r>
        <w:rPr>
          <w:noProof/>
        </w:rPr>
        <w:tab/>
      </w:r>
      <w:r>
        <w:rPr>
          <w:noProof/>
        </w:rPr>
        <w:fldChar w:fldCharType="begin"/>
      </w:r>
      <w:r>
        <w:rPr>
          <w:noProof/>
        </w:rPr>
        <w:instrText xml:space="preserve"> PAGEREF _Toc487547687 \h </w:instrText>
      </w:r>
      <w:r>
        <w:rPr>
          <w:noProof/>
        </w:rPr>
      </w:r>
      <w:r>
        <w:rPr>
          <w:noProof/>
        </w:rPr>
        <w:fldChar w:fldCharType="separate"/>
      </w:r>
      <w:r>
        <w:rPr>
          <w:noProof/>
        </w:rPr>
        <w:t>29</w:t>
      </w:r>
      <w:r>
        <w:rPr>
          <w:noProof/>
        </w:rPr>
        <w:fldChar w:fldCharType="end"/>
      </w:r>
    </w:p>
    <w:p w14:paraId="71A74951" w14:textId="77777777" w:rsidR="005D014D" w:rsidRDefault="005D014D">
      <w:pPr>
        <w:pStyle w:val="TOC1"/>
        <w:tabs>
          <w:tab w:val="left" w:pos="1320"/>
        </w:tabs>
        <w:rPr>
          <w:b w:val="0"/>
          <w:bCs w:val="0"/>
          <w:noProof/>
        </w:rPr>
      </w:pPr>
      <w:r>
        <w:rPr>
          <w:noProof/>
        </w:rPr>
        <w:t>2.14.3.</w:t>
      </w:r>
      <w:r>
        <w:rPr>
          <w:b w:val="0"/>
          <w:bCs w:val="0"/>
          <w:noProof/>
        </w:rPr>
        <w:tab/>
      </w:r>
      <w:r>
        <w:rPr>
          <w:noProof/>
        </w:rPr>
        <w:t>FUSE</w:t>
      </w:r>
      <w:r>
        <w:rPr>
          <w:noProof/>
        </w:rPr>
        <w:tab/>
      </w:r>
      <w:r>
        <w:rPr>
          <w:noProof/>
        </w:rPr>
        <w:fldChar w:fldCharType="begin"/>
      </w:r>
      <w:r>
        <w:rPr>
          <w:noProof/>
        </w:rPr>
        <w:instrText xml:space="preserve"> PAGEREF _Toc487547688 \h </w:instrText>
      </w:r>
      <w:r>
        <w:rPr>
          <w:noProof/>
        </w:rPr>
      </w:r>
      <w:r>
        <w:rPr>
          <w:noProof/>
        </w:rPr>
        <w:fldChar w:fldCharType="separate"/>
      </w:r>
      <w:r>
        <w:rPr>
          <w:noProof/>
        </w:rPr>
        <w:t>30</w:t>
      </w:r>
      <w:r>
        <w:rPr>
          <w:noProof/>
        </w:rPr>
        <w:fldChar w:fldCharType="end"/>
      </w:r>
    </w:p>
    <w:p w14:paraId="39B4978C" w14:textId="77777777" w:rsidR="005D014D" w:rsidRDefault="005D014D">
      <w:pPr>
        <w:pStyle w:val="TOC1"/>
        <w:tabs>
          <w:tab w:val="left" w:pos="1320"/>
        </w:tabs>
        <w:rPr>
          <w:b w:val="0"/>
          <w:bCs w:val="0"/>
          <w:noProof/>
        </w:rPr>
      </w:pPr>
      <w:r>
        <w:rPr>
          <w:noProof/>
        </w:rPr>
        <w:t>2.14.4.</w:t>
      </w:r>
      <w:r>
        <w:rPr>
          <w:b w:val="0"/>
          <w:bCs w:val="0"/>
          <w:noProof/>
        </w:rPr>
        <w:tab/>
      </w:r>
      <w:r>
        <w:rPr>
          <w:noProof/>
        </w:rPr>
        <w:t>DMAPI or FUSE</w:t>
      </w:r>
      <w:r>
        <w:rPr>
          <w:noProof/>
        </w:rPr>
        <w:tab/>
      </w:r>
      <w:r>
        <w:rPr>
          <w:noProof/>
        </w:rPr>
        <w:fldChar w:fldCharType="begin"/>
      </w:r>
      <w:r>
        <w:rPr>
          <w:noProof/>
        </w:rPr>
        <w:instrText xml:space="preserve"> PAGEREF _Toc487547689 \h </w:instrText>
      </w:r>
      <w:r>
        <w:rPr>
          <w:noProof/>
        </w:rPr>
      </w:r>
      <w:r>
        <w:rPr>
          <w:noProof/>
        </w:rPr>
        <w:fldChar w:fldCharType="separate"/>
      </w:r>
      <w:r>
        <w:rPr>
          <w:noProof/>
        </w:rPr>
        <w:t>31</w:t>
      </w:r>
      <w:r>
        <w:rPr>
          <w:noProof/>
        </w:rPr>
        <w:fldChar w:fldCharType="end"/>
      </w:r>
    </w:p>
    <w:p w14:paraId="602697B8" w14:textId="77777777" w:rsidR="005D014D" w:rsidRDefault="005D014D">
      <w:pPr>
        <w:pStyle w:val="TOC1"/>
        <w:rPr>
          <w:b w:val="0"/>
          <w:bCs w:val="0"/>
          <w:noProof/>
        </w:rPr>
      </w:pPr>
      <w:r>
        <w:rPr>
          <w:noProof/>
        </w:rPr>
        <w:t>2.15.</w:t>
      </w:r>
      <w:r>
        <w:rPr>
          <w:b w:val="0"/>
          <w:bCs w:val="0"/>
          <w:noProof/>
        </w:rPr>
        <w:tab/>
      </w:r>
      <w:r>
        <w:rPr>
          <w:noProof/>
        </w:rPr>
        <w:t>Configurator</w:t>
      </w:r>
      <w:r>
        <w:rPr>
          <w:noProof/>
        </w:rPr>
        <w:tab/>
      </w:r>
      <w:r>
        <w:rPr>
          <w:noProof/>
        </w:rPr>
        <w:fldChar w:fldCharType="begin"/>
      </w:r>
      <w:r>
        <w:rPr>
          <w:noProof/>
        </w:rPr>
        <w:instrText xml:space="preserve"> PAGEREF _Toc487547690 \h </w:instrText>
      </w:r>
      <w:r>
        <w:rPr>
          <w:noProof/>
        </w:rPr>
      </w:r>
      <w:r>
        <w:rPr>
          <w:noProof/>
        </w:rPr>
        <w:fldChar w:fldCharType="separate"/>
      </w:r>
      <w:r>
        <w:rPr>
          <w:noProof/>
        </w:rPr>
        <w:t>31</w:t>
      </w:r>
      <w:r>
        <w:rPr>
          <w:noProof/>
        </w:rPr>
        <w:fldChar w:fldCharType="end"/>
      </w:r>
    </w:p>
    <w:p w14:paraId="43976115" w14:textId="77777777" w:rsidR="005D014D" w:rsidRDefault="005D014D">
      <w:pPr>
        <w:pStyle w:val="TOC1"/>
        <w:rPr>
          <w:b w:val="0"/>
          <w:bCs w:val="0"/>
          <w:noProof/>
        </w:rPr>
      </w:pPr>
      <w:r>
        <w:rPr>
          <w:noProof/>
        </w:rPr>
        <w:t>2.16.</w:t>
      </w:r>
      <w:r>
        <w:rPr>
          <w:b w:val="0"/>
          <w:bCs w:val="0"/>
          <w:noProof/>
        </w:rPr>
        <w:tab/>
      </w:r>
      <w:r>
        <w:rPr>
          <w:noProof/>
        </w:rPr>
        <w:t>Status and Statistics</w:t>
      </w:r>
      <w:r>
        <w:rPr>
          <w:noProof/>
        </w:rPr>
        <w:tab/>
      </w:r>
      <w:r>
        <w:rPr>
          <w:noProof/>
        </w:rPr>
        <w:fldChar w:fldCharType="begin"/>
      </w:r>
      <w:r>
        <w:rPr>
          <w:noProof/>
        </w:rPr>
        <w:instrText xml:space="preserve"> PAGEREF _Toc487547691 \h </w:instrText>
      </w:r>
      <w:r>
        <w:rPr>
          <w:noProof/>
        </w:rPr>
      </w:r>
      <w:r>
        <w:rPr>
          <w:noProof/>
        </w:rPr>
        <w:fldChar w:fldCharType="separate"/>
      </w:r>
      <w:r>
        <w:rPr>
          <w:noProof/>
        </w:rPr>
        <w:t>32</w:t>
      </w:r>
      <w:r>
        <w:rPr>
          <w:noProof/>
        </w:rPr>
        <w:fldChar w:fldCharType="end"/>
      </w:r>
    </w:p>
    <w:p w14:paraId="238CF972" w14:textId="77777777" w:rsidR="0096276B" w:rsidRDefault="0096276B" w:rsidP="0096276B">
      <w:pPr>
        <w:pStyle w:val="NoSpacing"/>
      </w:pPr>
      <w:r>
        <w:fldChar w:fldCharType="end"/>
      </w:r>
    </w:p>
    <w:p w14:paraId="724A5590" w14:textId="77777777" w:rsidR="0096276B" w:rsidRDefault="0096276B" w:rsidP="0096276B">
      <w:pPr>
        <w:pStyle w:val="NoSpacing"/>
      </w:pPr>
    </w:p>
    <w:p w14:paraId="28C17CA2" w14:textId="77777777" w:rsidR="0096276B" w:rsidRDefault="0096276B" w:rsidP="0096276B">
      <w:pPr>
        <w:pStyle w:val="NoSpacing"/>
      </w:pPr>
    </w:p>
    <w:p w14:paraId="21D72E7E" w14:textId="77777777" w:rsidR="0096276B" w:rsidRDefault="0096276B" w:rsidP="0096276B">
      <w:pPr>
        <w:pStyle w:val="NoSpacing"/>
      </w:pPr>
    </w:p>
    <w:p w14:paraId="571F50DE" w14:textId="77777777" w:rsidR="0096276B" w:rsidRPr="0096276B" w:rsidRDefault="0096276B" w:rsidP="0096276B">
      <w:pPr>
        <w:pStyle w:val="NoSpacing"/>
      </w:pPr>
    </w:p>
    <w:p w14:paraId="0AFEAC64" w14:textId="77777777" w:rsidR="001A487B" w:rsidRDefault="001A487B" w:rsidP="008A5B0B">
      <w:pPr>
        <w:pStyle w:val="Heading1"/>
        <w:numPr>
          <w:ilvl w:val="0"/>
          <w:numId w:val="4"/>
        </w:numPr>
      </w:pPr>
      <w:bookmarkStart w:id="0" w:name="_Toc487547636"/>
      <w:r>
        <w:t>Introduction</w:t>
      </w:r>
      <w:bookmarkEnd w:id="0"/>
    </w:p>
    <w:p w14:paraId="6D71D34D" w14:textId="77777777" w:rsidR="00ED5FD6" w:rsidRDefault="00ED5FD6" w:rsidP="00B42B62">
      <w:pPr>
        <w:keepNext/>
        <w:ind w:firstLine="0"/>
      </w:pPr>
    </w:p>
    <w:p w14:paraId="6728346B" w14:textId="67DCB464" w:rsidR="001A487B" w:rsidRDefault="00BC7CA8" w:rsidP="00B42B62">
      <w:pPr>
        <w:keepNext/>
        <w:ind w:firstLine="0"/>
      </w:pPr>
      <w:r>
        <w:t xml:space="preserve">IBM currently provides </w:t>
      </w:r>
      <w:r w:rsidR="00BE0F27">
        <w:t xml:space="preserve">three </w:t>
      </w:r>
      <w:r>
        <w:t xml:space="preserve">ILM solutions </w:t>
      </w:r>
      <w:r w:rsidR="008C0C6E">
        <w:t>on Linux to migrate data from disk to tape</w:t>
      </w:r>
      <w:r w:rsidR="007E1FE9">
        <w:t>: Spectrum Protect HSM</w:t>
      </w:r>
      <w:r w:rsidR="00BE0F27">
        <w:t>,</w:t>
      </w:r>
      <w:ins w:id="1" w:author="Martin Petermann" w:date="2017-01-25T18:02:00Z">
        <w:r w:rsidR="002746E2">
          <w:t xml:space="preserve"> HPSS</w:t>
        </w:r>
      </w:ins>
      <w:r w:rsidR="004B287B">
        <w:rPr>
          <w:rStyle w:val="CommentReference"/>
        </w:rPr>
        <w:commentReference w:id="2"/>
      </w:r>
      <w:r w:rsidR="00BE0F27">
        <w:t>, and</w:t>
      </w:r>
      <w:r w:rsidR="007E1FE9">
        <w:t xml:space="preserve"> Spectrum Archive</w:t>
      </w:r>
      <w:r w:rsidR="00BE0F27">
        <w:t xml:space="preserve"> Enterprise Edition</w:t>
      </w:r>
      <w:r w:rsidR="008C0C6E">
        <w:t xml:space="preserve">. </w:t>
      </w:r>
      <w:r w:rsidR="00367C78">
        <w:t xml:space="preserve">These </w:t>
      </w:r>
      <w:r w:rsidR="008C0C6E">
        <w:t xml:space="preserve">solutions are integrated within the ILM framework that Spectrum Scale provides. Furthermore, Spectrum Protect HSM requires a </w:t>
      </w:r>
      <w:r w:rsidR="008C0C6E">
        <w:lastRenderedPageBreak/>
        <w:t>Spectrum Protect Server and Spectrum Archive is based on Spectrum Protect HSM code</w:t>
      </w:r>
      <w:r w:rsidR="000A6626">
        <w:t xml:space="preserve"> (a Spectrum Protect Server is not necessary in that case)</w:t>
      </w:r>
      <w:r w:rsidR="008C0C6E">
        <w:t>.</w:t>
      </w:r>
    </w:p>
    <w:p w14:paraId="0C65A573" w14:textId="77777777" w:rsidR="00D53CAA" w:rsidRDefault="00D53CAA" w:rsidP="00B42B62">
      <w:pPr>
        <w:keepNext/>
        <w:ind w:firstLine="0"/>
      </w:pPr>
    </w:p>
    <w:p w14:paraId="59DCCD5D" w14:textId="2884104B" w:rsidR="0098049B" w:rsidRDefault="008C0C6E" w:rsidP="00B42B62">
      <w:pPr>
        <w:keepNext/>
        <w:ind w:firstLine="0"/>
      </w:pPr>
      <w:r>
        <w:t xml:space="preserve">For users who do not want or cannot use Spectrum Scale there is no such solution available. Especially cloud </w:t>
      </w:r>
      <w:r w:rsidR="00C165EE">
        <w:t xml:space="preserve">object storage </w:t>
      </w:r>
      <w:r>
        <w:t>providers who build up their environment on standard hard</w:t>
      </w:r>
      <w:r w:rsidR="005C1D22">
        <w:t xml:space="preserve">ware </w:t>
      </w:r>
      <w:r>
        <w:t xml:space="preserve">and software have little interest to use a highly advanced file system like Spectrum Scale. </w:t>
      </w:r>
      <w:r w:rsidR="006F2778">
        <w:t>Clustering functionality that is provided by Spectrum Scale is not</w:t>
      </w:r>
      <w:r w:rsidR="00C165EE">
        <w:t xml:space="preserve"> necessarily</w:t>
      </w:r>
      <w:r w:rsidR="006F2778">
        <w:t xml:space="preserve"> needed by since </w:t>
      </w:r>
      <w:r w:rsidR="00C165EE">
        <w:t xml:space="preserve">the </w:t>
      </w:r>
      <w:r w:rsidR="006F2778">
        <w:t>clustering funct</w:t>
      </w:r>
      <w:r w:rsidR="004B260A">
        <w:t xml:space="preserve">ionality already </w:t>
      </w:r>
      <w:r w:rsidR="00C165EE">
        <w:t>provided with e.g. OpenStack SWIFT</w:t>
      </w:r>
      <w:r w:rsidR="004B260A">
        <w:t>.</w:t>
      </w:r>
    </w:p>
    <w:p w14:paraId="31C79A5D" w14:textId="77777777" w:rsidR="004D7F5C" w:rsidRDefault="004D7F5C" w:rsidP="00B42B62">
      <w:pPr>
        <w:keepNext/>
        <w:ind w:firstLine="0"/>
      </w:pPr>
    </w:p>
    <w:p w14:paraId="5179BBC6" w14:textId="70B4A439" w:rsidR="004D7F5C" w:rsidRDefault="001A7281" w:rsidP="00B42B62">
      <w:pPr>
        <w:keepNext/>
        <w:ind w:firstLine="0"/>
      </w:pPr>
      <w:r>
        <w:t>A further requirement was not to have a dependency on TSM HSM. This gives more flexibility on the design and platform coverage.</w:t>
      </w:r>
    </w:p>
    <w:p w14:paraId="645F2556" w14:textId="77777777" w:rsidR="00092EA3" w:rsidRDefault="00092EA3" w:rsidP="00B42B62">
      <w:pPr>
        <w:keepNext/>
        <w:ind w:firstLine="0"/>
      </w:pPr>
    </w:p>
    <w:p w14:paraId="312846E2" w14:textId="43C2D80E" w:rsidR="00092EA3" w:rsidRDefault="00092EA3" w:rsidP="00B42B62">
      <w:pPr>
        <w:keepNext/>
        <w:ind w:firstLine="0"/>
      </w:pPr>
      <w:r>
        <w:t>Since the requirement on this software are similar to those for Spectrum Archive Enterprise Edition in the following design it is also explained why to go a different way within some parts of the design.</w:t>
      </w:r>
    </w:p>
    <w:p w14:paraId="76C9F37C" w14:textId="77777777" w:rsidR="0098049B" w:rsidRDefault="0098049B" w:rsidP="00B42B62">
      <w:pPr>
        <w:keepNext/>
        <w:ind w:firstLine="0"/>
      </w:pPr>
    </w:p>
    <w:p w14:paraId="4140A523" w14:textId="44115EDF" w:rsidR="007E1FE9" w:rsidRDefault="007E1FE9" w:rsidP="00B42B62">
      <w:pPr>
        <w:keepNext/>
        <w:ind w:firstLine="0"/>
      </w:pPr>
      <w:r>
        <w:t xml:space="preserve">To implement a </w:t>
      </w:r>
      <w:r w:rsidR="001A7281">
        <w:t>ILM</w:t>
      </w:r>
      <w:r>
        <w:t xml:space="preserve"> solution we have identified two technologies to use:</w:t>
      </w:r>
    </w:p>
    <w:p w14:paraId="3F1F7ED2" w14:textId="77777777" w:rsidR="007E1FE9" w:rsidRDefault="007E1FE9" w:rsidP="00B42B62">
      <w:pPr>
        <w:keepNext/>
        <w:ind w:firstLine="0"/>
      </w:pPr>
    </w:p>
    <w:p w14:paraId="0C6FE0A4" w14:textId="1C6BD7BD" w:rsidR="00BE4472" w:rsidRDefault="005A0B7E" w:rsidP="000B6E2D">
      <w:pPr>
        <w:pStyle w:val="ListParagraph"/>
        <w:keepNext/>
        <w:numPr>
          <w:ilvl w:val="0"/>
          <w:numId w:val="19"/>
        </w:numPr>
      </w:pPr>
      <w:r>
        <w:t>The f</w:t>
      </w:r>
      <w:r w:rsidR="00BE4472">
        <w:t>ile system type XFS is usually used for Object Storage installations. XFS provides an API to perform ILM operations which complies to the DMAPI standard</w:t>
      </w:r>
      <w:r>
        <w:t xml:space="preserve">. The DMAPI interface </w:t>
      </w:r>
      <w:r w:rsidR="00BE4472">
        <w:t>is also</w:t>
      </w:r>
      <w:r>
        <w:t xml:space="preserve"> used by the two</w:t>
      </w:r>
      <w:r w:rsidR="00BE4472">
        <w:t xml:space="preserve"> the Spectrum </w:t>
      </w:r>
      <w:r w:rsidR="007E1FE9">
        <w:t>Archive</w:t>
      </w:r>
      <w:r w:rsidR="00BE4472">
        <w:t xml:space="preserve"> implementations.</w:t>
      </w:r>
    </w:p>
    <w:p w14:paraId="0A3D54A5" w14:textId="62577BC5" w:rsidR="007E1FE9" w:rsidRDefault="004B287B" w:rsidP="000B6E2D">
      <w:pPr>
        <w:pStyle w:val="ListParagraph"/>
        <w:keepNext/>
        <w:numPr>
          <w:ilvl w:val="0"/>
          <w:numId w:val="19"/>
        </w:numPr>
      </w:pPr>
      <w:ins w:id="3" w:author="Slavisa Sarafijanovic" w:date="2017-01-25T16:34:00Z">
        <w:r>
          <w:t xml:space="preserve">FUSE. </w:t>
        </w:r>
      </w:ins>
      <w:ins w:id="4" w:author="Slavisa Sarafijanovic" w:date="2017-01-25T16:35:00Z">
        <w:r>
          <w:t xml:space="preserve">E.g., </w:t>
        </w:r>
      </w:ins>
      <w:r w:rsidR="00B46784" w:rsidRPr="00956F21">
        <w:t>BDT Media Automation GmbH</w:t>
      </w:r>
      <w:ins w:id="5" w:author="Slavisa Sarafijanovic" w:date="2017-01-25T16:35:00Z">
        <w:r>
          <w:t>, a German company,</w:t>
        </w:r>
      </w:ins>
      <w:r w:rsidR="00B46784">
        <w:t xml:space="preserve"> implemented a</w:t>
      </w:r>
      <w:r w:rsidR="0040562C">
        <w:t>n</w:t>
      </w:r>
      <w:r w:rsidR="00B46784">
        <w:t xml:space="preserve"> open source software that is based on a specifically implemented FUSE layer and provides HSM functionality. This software is based on LTFS SE (LTFS Single </w:t>
      </w:r>
      <w:r w:rsidR="00CB2C03">
        <w:t>Drive</w:t>
      </w:r>
      <w:r w:rsidR="00B46784">
        <w:t xml:space="preserve"> Edition).</w:t>
      </w:r>
      <w:r w:rsidR="003137EB">
        <w:t xml:space="preserve"> We could implement a similar solution with a FUSE layer but based on LTFS LE (LTFS Library Edition).</w:t>
      </w:r>
    </w:p>
    <w:p w14:paraId="34B3A650" w14:textId="77777777" w:rsidR="003137EB" w:rsidRDefault="003137EB" w:rsidP="008E7CE1">
      <w:pPr>
        <w:keepNext/>
      </w:pPr>
    </w:p>
    <w:p w14:paraId="3BA2E9F4" w14:textId="77777777" w:rsidR="003137EB" w:rsidRDefault="003137EB" w:rsidP="008E7CE1">
      <w:pPr>
        <w:keepNext/>
      </w:pPr>
    </w:p>
    <w:p w14:paraId="73F5F6E6" w14:textId="3A278716" w:rsidR="003137EB" w:rsidRDefault="003137EB" w:rsidP="008E7CE1">
      <w:pPr>
        <w:keepNext/>
        <w:ind w:firstLine="0"/>
      </w:pPr>
      <w:r>
        <w:t>There is a third technology that is worth being evaluated:</w:t>
      </w:r>
    </w:p>
    <w:p w14:paraId="19761F9A" w14:textId="77777777" w:rsidR="003137EB" w:rsidRDefault="003137EB" w:rsidP="008E7CE1">
      <w:pPr>
        <w:keepNext/>
        <w:ind w:firstLine="0"/>
      </w:pPr>
    </w:p>
    <w:p w14:paraId="63A70ACB" w14:textId="0416FF7A" w:rsidR="003137EB" w:rsidRDefault="003137EB" w:rsidP="00352724">
      <w:pPr>
        <w:pStyle w:val="ListParagraph"/>
        <w:keepNext/>
        <w:numPr>
          <w:ilvl w:val="0"/>
          <w:numId w:val="30"/>
        </w:numPr>
      </w:pPr>
      <w:r>
        <w:t xml:space="preserve">Linux provides </w:t>
      </w:r>
      <w:r w:rsidR="001B3965">
        <w:t xml:space="preserve">an event system that provides information about changes within a file system called </w:t>
      </w:r>
      <w:proofErr w:type="spellStart"/>
      <w:r w:rsidR="001B3965">
        <w:t>inotify</w:t>
      </w:r>
      <w:proofErr w:type="spellEnd"/>
      <w:r w:rsidR="001B3965">
        <w:t xml:space="preserve">. As far as I’m aware of virus scanner are using this event system. </w:t>
      </w:r>
    </w:p>
    <w:p w14:paraId="24721E26" w14:textId="77777777" w:rsidR="00B46784" w:rsidRDefault="00B46784" w:rsidP="00B46784">
      <w:pPr>
        <w:keepNext/>
        <w:ind w:firstLine="0"/>
      </w:pPr>
    </w:p>
    <w:p w14:paraId="0C84BEB0" w14:textId="77777777" w:rsidR="00A6209B" w:rsidRDefault="00A6209B">
      <w:r>
        <w:br w:type="page"/>
      </w:r>
    </w:p>
    <w:p w14:paraId="671BEF9E" w14:textId="6B3B00AB" w:rsidR="00B46784" w:rsidRDefault="00B46784" w:rsidP="00B46784">
      <w:pPr>
        <w:keepNext/>
        <w:ind w:firstLine="0"/>
      </w:pPr>
      <w:r>
        <w:lastRenderedPageBreak/>
        <w:t xml:space="preserve">The following </w:t>
      </w:r>
      <w:r w:rsidR="00A6209B">
        <w:t>figure</w:t>
      </w:r>
      <w:r>
        <w:t xml:space="preserve"> gives on overview on the design from a </w:t>
      </w:r>
      <w:proofErr w:type="gramStart"/>
      <w:r>
        <w:t>high level</w:t>
      </w:r>
      <w:proofErr w:type="gramEnd"/>
      <w:r>
        <w:t xml:space="preserve"> view with an integration in</w:t>
      </w:r>
      <w:r w:rsidR="00A6209B">
        <w:t>to</w:t>
      </w:r>
      <w:r>
        <w:t xml:space="preserve"> a SWIFT framework. SWIFT provides the clustering capabilities. A single Open LTFS node is not aware of other Open LTFS nodes beside the fact that the tapes need to be distributed between the different nodes and a tape can be used </w:t>
      </w:r>
      <w:ins w:id="6" w:author="Slavisa Sarafijanovic" w:date="2017-01-25T16:36:00Z">
        <w:r w:rsidR="004B287B">
          <w:t xml:space="preserve">only </w:t>
        </w:r>
      </w:ins>
      <w:r>
        <w:t xml:space="preserve">on </w:t>
      </w:r>
      <w:ins w:id="7" w:author="Slavisa Sarafijanovic" w:date="2017-01-25T16:36:00Z">
        <w:r w:rsidR="004B287B">
          <w:t>one</w:t>
        </w:r>
      </w:ins>
      <w:r>
        <w:t xml:space="preserve"> node.</w:t>
      </w:r>
    </w:p>
    <w:p w14:paraId="6DE4F948" w14:textId="77777777" w:rsidR="007E1FE9" w:rsidRDefault="007E1FE9" w:rsidP="00B42B62">
      <w:pPr>
        <w:keepNext/>
        <w:ind w:firstLine="0"/>
      </w:pPr>
    </w:p>
    <w:p w14:paraId="3C8EE3F8" w14:textId="77777777" w:rsidR="0098049B" w:rsidRDefault="0098049B" w:rsidP="00B42B62">
      <w:pPr>
        <w:keepNext/>
        <w:ind w:firstLine="0"/>
      </w:pPr>
    </w:p>
    <w:p w14:paraId="50CC67C0" w14:textId="606002EA" w:rsidR="0098049B" w:rsidRDefault="0098049B" w:rsidP="00B42B62">
      <w:pPr>
        <w:keepNext/>
        <w:ind w:firstLine="0"/>
      </w:pPr>
      <w:r w:rsidRPr="0098049B">
        <w:rPr>
          <w:noProof/>
        </w:rPr>
        <w:drawing>
          <wp:inline distT="0" distB="0" distL="0" distR="0" wp14:anchorId="5E5CB94D" wp14:editId="616FDE98">
            <wp:extent cx="5756910" cy="32029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202940"/>
                    </a:xfrm>
                    <a:prstGeom prst="rect">
                      <a:avLst/>
                    </a:prstGeom>
                  </pic:spPr>
                </pic:pic>
              </a:graphicData>
            </a:graphic>
          </wp:inline>
        </w:drawing>
      </w:r>
    </w:p>
    <w:p w14:paraId="5B940C86" w14:textId="77777777" w:rsidR="00A6209B" w:rsidRDefault="00A6209B" w:rsidP="00B42B62">
      <w:pPr>
        <w:keepNext/>
        <w:ind w:firstLine="0"/>
      </w:pPr>
    </w:p>
    <w:p w14:paraId="59B15F6C" w14:textId="5165CA67" w:rsidR="00A6209B" w:rsidRDefault="00A6209B" w:rsidP="00B42B62">
      <w:pPr>
        <w:keepNext/>
        <w:ind w:firstLine="0"/>
      </w:pPr>
      <w:r>
        <w:t>Within this figure the Open LTFS software consists of the following:</w:t>
      </w:r>
    </w:p>
    <w:p w14:paraId="6C108907" w14:textId="77777777" w:rsidR="00A6209B" w:rsidRDefault="00A6209B" w:rsidP="00B42B62">
      <w:pPr>
        <w:keepNext/>
        <w:ind w:firstLine="0"/>
      </w:pPr>
    </w:p>
    <w:p w14:paraId="4912AACF" w14:textId="01B8242B" w:rsidR="00A6209B" w:rsidRDefault="00A6209B" w:rsidP="00B42B62">
      <w:pPr>
        <w:keepNext/>
        <w:ind w:firstLine="0"/>
      </w:pPr>
      <w:r w:rsidRPr="00A6209B">
        <w:rPr>
          <w:noProof/>
        </w:rPr>
        <w:drawing>
          <wp:inline distT="0" distB="0" distL="0" distR="0" wp14:anchorId="105032F5" wp14:editId="6FBF905C">
            <wp:extent cx="1130300" cy="698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0300" cy="698500"/>
                    </a:xfrm>
                    <a:prstGeom prst="rect">
                      <a:avLst/>
                    </a:prstGeom>
                  </pic:spPr>
                </pic:pic>
              </a:graphicData>
            </a:graphic>
          </wp:inline>
        </w:drawing>
      </w:r>
    </w:p>
    <w:p w14:paraId="6777D47E" w14:textId="77777777" w:rsidR="009238A9" w:rsidRDefault="009238A9" w:rsidP="00B42B62">
      <w:pPr>
        <w:keepNext/>
        <w:ind w:firstLine="0"/>
      </w:pPr>
    </w:p>
    <w:p w14:paraId="6319DB57" w14:textId="4B07D53B" w:rsidR="00B45AEB" w:rsidRDefault="009238A9" w:rsidP="00B42B62">
      <w:pPr>
        <w:keepNext/>
        <w:ind w:firstLine="0"/>
      </w:pPr>
      <w:r>
        <w:t xml:space="preserve">Open LTFS is not </w:t>
      </w:r>
      <w:r w:rsidR="0040562C">
        <w:t xml:space="preserve">necessarily </w:t>
      </w:r>
      <w:r>
        <w:t>required to run within a SW</w:t>
      </w:r>
      <w:r w:rsidR="0040562C">
        <w:t>I</w:t>
      </w:r>
      <w:r>
        <w:t>FT framework. It can be used in a non-clustering environment or additional software need to clustering capabilities like SWIFT is doing.</w:t>
      </w:r>
    </w:p>
    <w:p w14:paraId="1A17C8CE" w14:textId="377116CC" w:rsidR="009238A9" w:rsidRDefault="00B45AEB" w:rsidP="00197487">
      <w:r>
        <w:br w:type="page"/>
      </w:r>
    </w:p>
    <w:p w14:paraId="3B09990B" w14:textId="77777777" w:rsidR="00BE4472" w:rsidRDefault="00BE4472" w:rsidP="008A5B0B">
      <w:pPr>
        <w:pStyle w:val="Heading1"/>
        <w:numPr>
          <w:ilvl w:val="0"/>
          <w:numId w:val="4"/>
        </w:numPr>
      </w:pPr>
      <w:bookmarkStart w:id="8" w:name="_Toc487547637"/>
      <w:r>
        <w:lastRenderedPageBreak/>
        <w:t>Overview</w:t>
      </w:r>
      <w:bookmarkEnd w:id="8"/>
    </w:p>
    <w:p w14:paraId="7A410DF0" w14:textId="6212997F" w:rsidR="00BE4472" w:rsidRDefault="00842A8E" w:rsidP="00B42B62">
      <w:pPr>
        <w:keepNext/>
        <w:ind w:firstLine="0"/>
      </w:pPr>
      <w:r>
        <w:t xml:space="preserve">Open LTFS consists on a daemon as </w:t>
      </w:r>
      <w:r w:rsidR="0040562C">
        <w:t>the Open LTFS service</w:t>
      </w:r>
      <w:r>
        <w:t xml:space="preserve"> background process </w:t>
      </w:r>
      <w:r w:rsidR="0040562C">
        <w:t>(</w:t>
      </w:r>
      <w:r w:rsidR="0040562C" w:rsidRPr="0040562C">
        <w:rPr>
          <w:rStyle w:val="Codelist"/>
        </w:rPr>
        <w:t>ltfsdmd</w:t>
      </w:r>
      <w:r w:rsidR="0040562C">
        <w:t xml:space="preserve">) </w:t>
      </w:r>
      <w:r>
        <w:t xml:space="preserve">and </w:t>
      </w:r>
      <w:r w:rsidR="006F5142">
        <w:t xml:space="preserve">a set </w:t>
      </w:r>
      <w:r w:rsidR="007C7B5A">
        <w:t>front end command</w:t>
      </w:r>
      <w:r>
        <w:t xml:space="preserve"> to manage the software</w:t>
      </w:r>
      <w:r w:rsidR="0040562C">
        <w:t xml:space="preserve"> (</w:t>
      </w:r>
      <w:r w:rsidR="0040562C" w:rsidRPr="0040562C">
        <w:rPr>
          <w:rStyle w:val="Codelist"/>
        </w:rPr>
        <w:t>ltfsdm</w:t>
      </w:r>
      <w:r w:rsidR="0040562C">
        <w:t>)</w:t>
      </w:r>
      <w:r w:rsidR="007C7B5A">
        <w:t xml:space="preserve"> used with specific sub-</w:t>
      </w:r>
      <w:commentRangeStart w:id="9"/>
      <w:r w:rsidR="007C7B5A">
        <w:t>commands</w:t>
      </w:r>
      <w:commentRangeEnd w:id="9"/>
      <w:r w:rsidR="006F51B3">
        <w:rPr>
          <w:rStyle w:val="CommentReference"/>
        </w:rPr>
        <w:commentReference w:id="9"/>
      </w:r>
      <w:r>
        <w:t>:</w:t>
      </w:r>
    </w:p>
    <w:p w14:paraId="2CC0B350" w14:textId="77777777" w:rsidR="00842A8E" w:rsidRDefault="00842A8E" w:rsidP="00B42B62">
      <w:pPr>
        <w:keepNext/>
        <w:ind w:firstLine="0"/>
      </w:pPr>
    </w:p>
    <w:p w14:paraId="77ABD91A" w14:textId="3860D722" w:rsidR="00BE4472" w:rsidRDefault="00382ED7" w:rsidP="00B42B62">
      <w:pPr>
        <w:keepNext/>
        <w:ind w:firstLine="0"/>
      </w:pPr>
      <w:r w:rsidRPr="00382ED7">
        <w:rPr>
          <w:noProof/>
        </w:rPr>
        <w:t xml:space="preserve"> </w:t>
      </w:r>
      <w:r w:rsidR="0047185F">
        <w:rPr>
          <w:rStyle w:val="CommentReference"/>
        </w:rPr>
        <w:commentReference w:id="10"/>
      </w:r>
      <w:r w:rsidR="00240B0B" w:rsidRPr="00240B0B">
        <w:rPr>
          <w:noProof/>
        </w:rPr>
        <w:t xml:space="preserve"> </w:t>
      </w:r>
      <w:del w:id="11" w:author="Martin Petermann" w:date="2017-01-25T18:15:00Z">
        <w:r w:rsidR="009E3704" w:rsidRPr="009E3704" w:rsidDel="004E0DB4">
          <w:rPr>
            <w:noProof/>
          </w:rPr>
          <w:drawing>
            <wp:inline distT="0" distB="0" distL="0" distR="0" wp14:anchorId="3A3D307C" wp14:editId="04A1CDD9">
              <wp:extent cx="5756910" cy="3726815"/>
              <wp:effectExtent l="0" t="0" r="8890" b="698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3726815"/>
                      </a:xfrm>
                      <a:prstGeom prst="rect">
                        <a:avLst/>
                      </a:prstGeom>
                    </pic:spPr>
                  </pic:pic>
                </a:graphicData>
              </a:graphic>
            </wp:inline>
          </w:drawing>
        </w:r>
      </w:del>
      <w:ins w:id="12" w:author="Martin Petermann" w:date="2017-01-25T18:15:00Z">
        <w:r w:rsidR="004E0DB4" w:rsidRPr="004E0DB4">
          <w:rPr>
            <w:noProof/>
          </w:rPr>
          <w:drawing>
            <wp:inline distT="0" distB="0" distL="0" distR="0" wp14:anchorId="762A02C6" wp14:editId="2F89444E">
              <wp:extent cx="5756910" cy="372681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3726815"/>
                      </a:xfrm>
                      <a:prstGeom prst="rect">
                        <a:avLst/>
                      </a:prstGeom>
                    </pic:spPr>
                  </pic:pic>
                </a:graphicData>
              </a:graphic>
            </wp:inline>
          </w:drawing>
        </w:r>
      </w:ins>
    </w:p>
    <w:p w14:paraId="164EF65D" w14:textId="77777777" w:rsidR="00DB0A3A" w:rsidRDefault="00DB0A3A" w:rsidP="00B42B62">
      <w:pPr>
        <w:keepNext/>
        <w:ind w:firstLine="0"/>
      </w:pPr>
    </w:p>
    <w:p w14:paraId="6E4E035B" w14:textId="3334A694" w:rsidR="00DB0A3A" w:rsidRDefault="00DB0A3A" w:rsidP="003D606F">
      <w:pPr>
        <w:pStyle w:val="NoSpacing"/>
      </w:pPr>
      <w:r>
        <w:t>Within the following sub sections</w:t>
      </w:r>
      <w:r w:rsidR="0040562C">
        <w:t xml:space="preserve"> all</w:t>
      </w:r>
      <w:r>
        <w:t xml:space="preserve"> these components are discussed.</w:t>
      </w:r>
    </w:p>
    <w:p w14:paraId="3A6EC99D" w14:textId="77777777" w:rsidR="003D606F" w:rsidRDefault="003D606F" w:rsidP="003D606F">
      <w:pPr>
        <w:pStyle w:val="NoSpacing"/>
      </w:pPr>
    </w:p>
    <w:p w14:paraId="0C64F625" w14:textId="3C3313BD" w:rsidR="00FA16B3" w:rsidRDefault="00FA16B3" w:rsidP="00FA16B3">
      <w:pPr>
        <w:pStyle w:val="Heading1"/>
        <w:numPr>
          <w:ilvl w:val="1"/>
          <w:numId w:val="4"/>
        </w:numPr>
      </w:pPr>
      <w:bookmarkStart w:id="13" w:name="_Toc487547638"/>
      <w:r>
        <w:t>migration states</w:t>
      </w:r>
      <w:bookmarkEnd w:id="13"/>
    </w:p>
    <w:p w14:paraId="70F1E9FB" w14:textId="77777777" w:rsidR="003D606F" w:rsidRDefault="003D606F" w:rsidP="003D606F">
      <w:pPr>
        <w:keepNext/>
        <w:ind w:firstLine="0"/>
      </w:pPr>
    </w:p>
    <w:p w14:paraId="0BAA2C6F" w14:textId="77777777" w:rsidR="003D606F" w:rsidRDefault="003D606F" w:rsidP="003D606F">
      <w:pPr>
        <w:pStyle w:val="NoSpacing"/>
      </w:pPr>
      <w:r>
        <w:t>There exist three types of migration states:</w:t>
      </w:r>
    </w:p>
    <w:p w14:paraId="1A7767AE" w14:textId="77777777" w:rsidR="003D606F" w:rsidRDefault="003D606F" w:rsidP="003D606F">
      <w:pPr>
        <w:pStyle w:val="NoSpacing"/>
      </w:pPr>
    </w:p>
    <w:p w14:paraId="71D15161" w14:textId="77777777" w:rsidR="003D606F" w:rsidRDefault="003D606F" w:rsidP="003D606F">
      <w:pPr>
        <w:pStyle w:val="NoSpacing"/>
        <w:numPr>
          <w:ilvl w:val="0"/>
          <w:numId w:val="40"/>
        </w:numPr>
      </w:pPr>
      <w:r>
        <w:t>A file is resident: file data only exist on the disk file system.</w:t>
      </w:r>
    </w:p>
    <w:p w14:paraId="062BE7E9" w14:textId="77777777" w:rsidR="003D606F" w:rsidRDefault="003D606F" w:rsidP="003D606F">
      <w:pPr>
        <w:pStyle w:val="NoSpacing"/>
        <w:numPr>
          <w:ilvl w:val="0"/>
          <w:numId w:val="40"/>
        </w:numPr>
      </w:pPr>
      <w:r>
        <w:t>A file is in premigrated state: the same file data exist on the disk file system as well on tape.</w:t>
      </w:r>
    </w:p>
    <w:p w14:paraId="5D6C77E3" w14:textId="77777777" w:rsidR="003D606F" w:rsidRDefault="003D606F" w:rsidP="003D606F">
      <w:pPr>
        <w:pStyle w:val="NoSpacing"/>
        <w:numPr>
          <w:ilvl w:val="0"/>
          <w:numId w:val="40"/>
        </w:numPr>
      </w:pPr>
      <w:r>
        <w:t>A file is in migrated state: the file data only exist on tape.</w:t>
      </w:r>
    </w:p>
    <w:p w14:paraId="254019AE" w14:textId="77777777" w:rsidR="003D606F" w:rsidRDefault="003D606F" w:rsidP="003D606F">
      <w:pPr>
        <w:pStyle w:val="NoSpacing"/>
      </w:pPr>
    </w:p>
    <w:p w14:paraId="2725F65D" w14:textId="77777777" w:rsidR="003D606F" w:rsidRDefault="003D606F" w:rsidP="003D606F">
      <w:pPr>
        <w:pStyle w:val="NoSpacing"/>
      </w:pPr>
      <w:r>
        <w:t>There are different operations that lead to a change of the migration state. The following picture gives an overview about these operations:</w:t>
      </w:r>
    </w:p>
    <w:p w14:paraId="76691291" w14:textId="77777777" w:rsidR="003D606F" w:rsidRDefault="003D606F" w:rsidP="003D606F">
      <w:pPr>
        <w:pStyle w:val="NoSpacing"/>
      </w:pPr>
    </w:p>
    <w:p w14:paraId="37FA3B23" w14:textId="77777777" w:rsidR="003D606F" w:rsidRDefault="003D606F" w:rsidP="003D606F">
      <w:pPr>
        <w:pStyle w:val="NoSpacing"/>
      </w:pPr>
      <w:r w:rsidRPr="00FD1FD9">
        <w:rPr>
          <w:noProof/>
        </w:rPr>
        <w:lastRenderedPageBreak/>
        <w:drawing>
          <wp:inline distT="0" distB="0" distL="0" distR="0" wp14:anchorId="5A0BB7CC" wp14:editId="0E96F8A3">
            <wp:extent cx="5756910" cy="342328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423285"/>
                    </a:xfrm>
                    <a:prstGeom prst="rect">
                      <a:avLst/>
                    </a:prstGeom>
                  </pic:spPr>
                </pic:pic>
              </a:graphicData>
            </a:graphic>
          </wp:inline>
        </w:drawing>
      </w:r>
    </w:p>
    <w:p w14:paraId="15BB8E4D" w14:textId="77777777" w:rsidR="003D606F" w:rsidRDefault="003D606F" w:rsidP="003D606F">
      <w:pPr>
        <w:pStyle w:val="NoSpacing"/>
      </w:pPr>
    </w:p>
    <w:p w14:paraId="574ED89E" w14:textId="77777777" w:rsidR="003D606F" w:rsidRDefault="003D606F" w:rsidP="003D606F">
      <w:pPr>
        <w:pStyle w:val="NoSpacing"/>
      </w:pPr>
    </w:p>
    <w:p w14:paraId="3446FAF4" w14:textId="7BAB0CC2" w:rsidR="00BD09C5" w:rsidRDefault="00BD09C5" w:rsidP="003D606F">
      <w:pPr>
        <w:pStyle w:val="NoSpacing"/>
      </w:pPr>
      <w:r>
        <w:t xml:space="preserve">The commands listed here will be explained in section </w:t>
      </w:r>
      <w:r>
        <w:fldChar w:fldCharType="begin"/>
      </w:r>
      <w:r>
        <w:instrText xml:space="preserve"> REF _Ref472936328 \r \h </w:instrText>
      </w:r>
      <w:r>
        <w:fldChar w:fldCharType="separate"/>
      </w:r>
      <w:r w:rsidR="00C67924">
        <w:t>2.2</w:t>
      </w:r>
      <w:r>
        <w:fldChar w:fldCharType="end"/>
      </w:r>
      <w:r>
        <w:t>.</w:t>
      </w:r>
    </w:p>
    <w:p w14:paraId="22162D1F" w14:textId="77777777" w:rsidR="00BD09C5" w:rsidRDefault="00BD09C5" w:rsidP="003D606F">
      <w:pPr>
        <w:pStyle w:val="NoSpacing"/>
      </w:pPr>
    </w:p>
    <w:p w14:paraId="06D90B88" w14:textId="77777777" w:rsidR="003D606F" w:rsidRDefault="003D606F" w:rsidP="003D606F">
      <w:pPr>
        <w:pStyle w:val="NoSpacing"/>
      </w:pPr>
      <w:r>
        <w:t>The migration operation is split into two phases. In a first phase the data is copied to tape (</w:t>
      </w:r>
      <w:proofErr w:type="spellStart"/>
      <w:r>
        <w:t>premigration</w:t>
      </w:r>
      <w:proofErr w:type="spellEnd"/>
      <w:r>
        <w:t>). A file is in premigrated state after this first step. Since a new file on tape has been created in this phase the LTFS index must be written to tape (indicated by the sync box within the chart). Without writing the index the file information is not persistently available on tape. This needs to happen before the date is removed from the disk within the following stubbing phase. Otherwise there is a risk of losing the data.</w:t>
      </w:r>
    </w:p>
    <w:p w14:paraId="4F9C039F" w14:textId="77777777" w:rsidR="003D606F" w:rsidRDefault="003D606F" w:rsidP="003D606F">
      <w:pPr>
        <w:pStyle w:val="NoSpacing"/>
      </w:pPr>
    </w:p>
    <w:p w14:paraId="2F43D2D7" w14:textId="77777777" w:rsidR="003D606F" w:rsidRDefault="003D606F" w:rsidP="003D606F">
      <w:pPr>
        <w:pStyle w:val="NoSpacing"/>
      </w:pPr>
      <w:r>
        <w:t xml:space="preserve">It is possible to just </w:t>
      </w:r>
      <w:proofErr w:type="spellStart"/>
      <w:r>
        <w:t>premigrate</w:t>
      </w:r>
      <w:proofErr w:type="spellEnd"/>
      <w:r>
        <w:t xml:space="preserve"> a file or to stub a premigrated file which results is a migrated file. A file in premigrated state has the beneficial behavior that it is still possible to read but in the case space needs to be freed space can be reclaimed very fast because of the quick stubbing operation.</w:t>
      </w:r>
    </w:p>
    <w:p w14:paraId="57FC410B" w14:textId="77777777" w:rsidR="003D606F" w:rsidRDefault="003D606F" w:rsidP="003D606F">
      <w:pPr>
        <w:pStyle w:val="NoSpacing"/>
      </w:pPr>
    </w:p>
    <w:p w14:paraId="03583305" w14:textId="77777777" w:rsidR="003D606F" w:rsidRDefault="003D606F" w:rsidP="003D606F">
      <w:pPr>
        <w:pStyle w:val="NoSpacing"/>
      </w:pPr>
      <w:r>
        <w:t>Recall is the reverse operation where it is possible to convert a file to premigrated state or to resident state.</w:t>
      </w:r>
    </w:p>
    <w:p w14:paraId="69A9E922" w14:textId="77777777" w:rsidR="003D606F" w:rsidRDefault="003D606F" w:rsidP="003D606F">
      <w:pPr>
        <w:pStyle w:val="NoSpacing"/>
      </w:pPr>
    </w:p>
    <w:p w14:paraId="36619E89" w14:textId="77777777" w:rsidR="003D606F" w:rsidRDefault="003D606F" w:rsidP="003D606F">
      <w:pPr>
        <w:pStyle w:val="NoSpacing"/>
      </w:pPr>
      <w:r>
        <w:t xml:space="preserve">If a migrated file is read it is always converted to premigrated state. Writing to a migrated file results in a recall operation to resident state. </w:t>
      </w:r>
    </w:p>
    <w:p w14:paraId="47EC153C" w14:textId="77777777" w:rsidR="00FA16B3" w:rsidRDefault="00FA16B3"/>
    <w:p w14:paraId="23EAD2C3" w14:textId="02A444B5" w:rsidR="003D606F" w:rsidRDefault="003D606F">
      <w:r>
        <w:br w:type="page"/>
      </w:r>
    </w:p>
    <w:p w14:paraId="25B20DA7" w14:textId="0957B92E" w:rsidR="00FA16B3" w:rsidRDefault="00FA16B3" w:rsidP="00FA16B3">
      <w:pPr>
        <w:pStyle w:val="Heading1"/>
        <w:numPr>
          <w:ilvl w:val="1"/>
          <w:numId w:val="4"/>
        </w:numPr>
      </w:pPr>
      <w:bookmarkStart w:id="14" w:name="_Toc487547639"/>
      <w:bookmarkStart w:id="15" w:name="_Ref472936328"/>
      <w:r>
        <w:lastRenderedPageBreak/>
        <w:t>Front end commands</w:t>
      </w:r>
      <w:bookmarkEnd w:id="14"/>
    </w:p>
    <w:p w14:paraId="4790DA37" w14:textId="77777777" w:rsidR="00FA16B3" w:rsidRPr="00FA16B3" w:rsidRDefault="00FA16B3" w:rsidP="00FA16B3">
      <w:pPr>
        <w:pStyle w:val="List"/>
      </w:pPr>
    </w:p>
    <w:bookmarkEnd w:id="15"/>
    <w:p w14:paraId="2F57D965" w14:textId="66806D23" w:rsidR="00BE4472" w:rsidRDefault="006F5142" w:rsidP="00B42B62">
      <w:pPr>
        <w:keepNext/>
        <w:ind w:firstLine="0"/>
      </w:pPr>
      <w:r>
        <w:t>There exists a</w:t>
      </w:r>
      <w:r w:rsidR="000265D7">
        <w:t xml:space="preserve"> single primary command </w:t>
      </w:r>
      <w:r w:rsidR="000265D7" w:rsidRPr="000265D7">
        <w:rPr>
          <w:rStyle w:val="Codelist"/>
        </w:rPr>
        <w:t>ltfsdm</w:t>
      </w:r>
      <w:r>
        <w:t xml:space="preserve"> </w:t>
      </w:r>
      <w:r w:rsidR="003A6C2A">
        <w:t>(</w:t>
      </w:r>
      <w:proofErr w:type="spellStart"/>
      <w:r w:rsidR="003A6C2A">
        <w:t>ltfs</w:t>
      </w:r>
      <w:proofErr w:type="spellEnd"/>
      <w:r w:rsidR="003A6C2A">
        <w:t xml:space="preserve"> data management) </w:t>
      </w:r>
      <w:r>
        <w:t>to have a single interface for the user. Specific functions to manage the software are implemented by sub-commands. These sub-commands are the following:</w:t>
      </w:r>
    </w:p>
    <w:p w14:paraId="190945DA" w14:textId="77777777" w:rsidR="006F5142" w:rsidRDefault="006F5142" w:rsidP="00B42B62">
      <w:pPr>
        <w:keepNext/>
        <w:ind w:firstLine="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6789"/>
        <w:tblGridChange w:id="16">
          <w:tblGrid>
            <w:gridCol w:w="1907"/>
            <w:gridCol w:w="6789"/>
          </w:tblGrid>
        </w:tblGridChange>
      </w:tblGrid>
      <w:tr w:rsidR="003A6C2A" w14:paraId="4EDD1130" w14:textId="77777777" w:rsidTr="00A90985">
        <w:tc>
          <w:tcPr>
            <w:tcW w:w="1907" w:type="dxa"/>
          </w:tcPr>
          <w:p w14:paraId="1A903A40" w14:textId="77777777" w:rsidR="003A6C2A" w:rsidRDefault="003A6C2A" w:rsidP="00B42B62">
            <w:pPr>
              <w:pStyle w:val="Code"/>
            </w:pPr>
            <w:r>
              <w:t>start/stop</w:t>
            </w:r>
          </w:p>
          <w:p w14:paraId="7467D0E9" w14:textId="2A1760A0" w:rsidR="003558B8" w:rsidRPr="003558B8" w:rsidRDefault="003558B8" w:rsidP="003558B8">
            <w:pPr>
              <w:pStyle w:val="Code"/>
            </w:pPr>
            <w:r w:rsidRPr="003558B8">
              <w:t>add</w:t>
            </w:r>
          </w:p>
        </w:tc>
        <w:tc>
          <w:tcPr>
            <w:tcW w:w="6789" w:type="dxa"/>
          </w:tcPr>
          <w:p w14:paraId="11601262" w14:textId="77777777" w:rsidR="003A6C2A" w:rsidRDefault="003A6C2A" w:rsidP="00B42B62">
            <w:pPr>
              <w:keepNext/>
              <w:ind w:firstLine="0"/>
            </w:pPr>
            <w:r>
              <w:t>to start or stop the Open LTFS service in background.</w:t>
            </w:r>
          </w:p>
          <w:p w14:paraId="4DC66352" w14:textId="5DE29684" w:rsidR="003558B8" w:rsidRDefault="003558B8" w:rsidP="00B42B62">
            <w:pPr>
              <w:keepNext/>
              <w:ind w:firstLine="0"/>
            </w:pPr>
            <w:r>
              <w:t>to add a file system for Open LTFS management.</w:t>
            </w:r>
          </w:p>
        </w:tc>
      </w:tr>
      <w:tr w:rsidR="008914D2" w14:paraId="0D5A32FF" w14:textId="77777777" w:rsidTr="00A90985">
        <w:tc>
          <w:tcPr>
            <w:tcW w:w="1907" w:type="dxa"/>
          </w:tcPr>
          <w:p w14:paraId="4F140A69" w14:textId="58630906" w:rsidR="008914D2" w:rsidRDefault="008914D2" w:rsidP="00B42B62">
            <w:pPr>
              <w:pStyle w:val="Code"/>
            </w:pPr>
            <w:r>
              <w:t>status</w:t>
            </w:r>
          </w:p>
        </w:tc>
        <w:tc>
          <w:tcPr>
            <w:tcW w:w="6789" w:type="dxa"/>
          </w:tcPr>
          <w:p w14:paraId="4EE048EB" w14:textId="2D2C9206" w:rsidR="008914D2" w:rsidRDefault="008914D2" w:rsidP="00B42B62">
            <w:pPr>
              <w:keepNext/>
              <w:ind w:firstLine="0"/>
            </w:pPr>
            <w:r>
              <w:t>to see the status of the Open LTFS service.</w:t>
            </w:r>
          </w:p>
        </w:tc>
      </w:tr>
      <w:tr w:rsidR="003A6C2A" w14:paraId="6B87A046" w14:textId="77777777" w:rsidTr="00F86511">
        <w:tblPrEx>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17" w:author="Microsoft Office User" w:date="2017-07-06T12:24:00Z">
            <w:tblPrEx>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2"/>
        </w:trPr>
        <w:tc>
          <w:tcPr>
            <w:tcW w:w="1907" w:type="dxa"/>
            <w:tcPrChange w:id="18" w:author="Microsoft Office User" w:date="2017-07-06T12:24:00Z">
              <w:tcPr>
                <w:tcW w:w="1907" w:type="dxa"/>
              </w:tcPr>
            </w:tcPrChange>
          </w:tcPr>
          <w:p w14:paraId="31603FA7" w14:textId="35C26E4D" w:rsidR="003A6C2A" w:rsidRDefault="003A6C2A" w:rsidP="00B42B62">
            <w:pPr>
              <w:pStyle w:val="Code"/>
            </w:pPr>
            <w:r>
              <w:t>migrate</w:t>
            </w:r>
          </w:p>
        </w:tc>
        <w:tc>
          <w:tcPr>
            <w:tcW w:w="6789" w:type="dxa"/>
            <w:tcPrChange w:id="19" w:author="Microsoft Office User" w:date="2017-07-06T12:24:00Z">
              <w:tcPr>
                <w:tcW w:w="6789" w:type="dxa"/>
              </w:tcPr>
            </w:tcPrChange>
          </w:tcPr>
          <w:p w14:paraId="5476C59B" w14:textId="339A722F" w:rsidR="003A6C2A" w:rsidRDefault="003A6C2A" w:rsidP="00B42B62">
            <w:pPr>
              <w:keepNext/>
              <w:ind w:firstLine="0"/>
            </w:pPr>
            <w:r>
              <w:t>to migrate file system objects from the local file system to tape.</w:t>
            </w:r>
          </w:p>
        </w:tc>
      </w:tr>
      <w:tr w:rsidR="003A6C2A" w14:paraId="78CDA808" w14:textId="77777777" w:rsidTr="00A90985">
        <w:tc>
          <w:tcPr>
            <w:tcW w:w="1907" w:type="dxa"/>
          </w:tcPr>
          <w:p w14:paraId="4D1C9CE2" w14:textId="7F0E5324" w:rsidR="003A6C2A" w:rsidRDefault="003A6C2A" w:rsidP="00B42B62">
            <w:pPr>
              <w:pStyle w:val="Code"/>
            </w:pPr>
            <w:r>
              <w:t>recall</w:t>
            </w:r>
          </w:p>
        </w:tc>
        <w:tc>
          <w:tcPr>
            <w:tcW w:w="6789" w:type="dxa"/>
          </w:tcPr>
          <w:p w14:paraId="5DBB62E4" w14:textId="2A62C388" w:rsidR="00F86511" w:rsidRDefault="003A6C2A" w:rsidP="00B42B62">
            <w:pPr>
              <w:keepNext/>
              <w:ind w:firstLine="0"/>
            </w:pPr>
            <w:r>
              <w:t>to recall file system objects back from tape to local disk.</w:t>
            </w:r>
          </w:p>
        </w:tc>
      </w:tr>
      <w:tr w:rsidR="00F86511" w14:paraId="21062372" w14:textId="77777777" w:rsidTr="00A90985">
        <w:trPr>
          <w:ins w:id="20" w:author="Microsoft Office User" w:date="2017-07-06T12:25:00Z"/>
        </w:trPr>
        <w:tc>
          <w:tcPr>
            <w:tcW w:w="1907" w:type="dxa"/>
          </w:tcPr>
          <w:p w14:paraId="01304070" w14:textId="038A8BC5" w:rsidR="00F86511" w:rsidRDefault="00F86511" w:rsidP="00B42B62">
            <w:pPr>
              <w:pStyle w:val="Code"/>
              <w:rPr>
                <w:ins w:id="21" w:author="Microsoft Office User" w:date="2017-07-06T12:25:00Z"/>
              </w:rPr>
            </w:pPr>
            <w:ins w:id="22" w:author="Microsoft Office User" w:date="2017-07-06T12:25:00Z">
              <w:r>
                <w:t>retrieve</w:t>
              </w:r>
            </w:ins>
          </w:p>
        </w:tc>
        <w:tc>
          <w:tcPr>
            <w:tcW w:w="6789" w:type="dxa"/>
          </w:tcPr>
          <w:p w14:paraId="3324ACCE" w14:textId="7934771F" w:rsidR="00F86511" w:rsidRDefault="00F86511" w:rsidP="00F86511">
            <w:pPr>
              <w:keepNext/>
              <w:ind w:firstLine="0"/>
              <w:rPr>
                <w:ins w:id="23" w:author="Microsoft Office User" w:date="2017-07-06T12:25:00Z"/>
              </w:rPr>
            </w:pPr>
            <w:ins w:id="24" w:author="Microsoft Office User" w:date="2017-07-06T12:25:00Z">
              <w:r>
                <w:t>to synchron</w:t>
              </w:r>
            </w:ins>
            <w:ins w:id="25" w:author="Microsoft Office User" w:date="2017-07-06T12:26:00Z">
              <w:r>
                <w:t xml:space="preserve">ize </w:t>
              </w:r>
              <w:r w:rsidRPr="00F86511">
                <w:t xml:space="preserve">the inventory with the information provided by </w:t>
              </w:r>
              <w:r>
                <w:t>LTFS</w:t>
              </w:r>
              <w:r w:rsidRPr="00F86511">
                <w:t xml:space="preserve"> LE</w:t>
              </w:r>
            </w:ins>
          </w:p>
        </w:tc>
      </w:tr>
      <w:tr w:rsidR="003A6C2A" w14:paraId="3D5DF628" w14:textId="77777777" w:rsidTr="00A90985">
        <w:tc>
          <w:tcPr>
            <w:tcW w:w="1907" w:type="dxa"/>
          </w:tcPr>
          <w:p w14:paraId="04B427A2" w14:textId="3FF9642E" w:rsidR="003A6C2A" w:rsidRDefault="00E36A17" w:rsidP="00B42B62">
            <w:pPr>
              <w:pStyle w:val="Code"/>
            </w:pPr>
            <w:r>
              <w:t>help</w:t>
            </w:r>
          </w:p>
        </w:tc>
        <w:tc>
          <w:tcPr>
            <w:tcW w:w="6789" w:type="dxa"/>
          </w:tcPr>
          <w:p w14:paraId="0E61148C" w14:textId="54C6A129" w:rsidR="003A6C2A" w:rsidRDefault="003A6C2A" w:rsidP="00E36A17">
            <w:pPr>
              <w:keepNext/>
              <w:ind w:firstLine="0"/>
            </w:pPr>
            <w:r>
              <w:t xml:space="preserve">to </w:t>
            </w:r>
            <w:r w:rsidR="00E36A17">
              <w:t>provide a summary of all available commands.</w:t>
            </w:r>
          </w:p>
        </w:tc>
      </w:tr>
      <w:tr w:rsidR="003A6C2A" w14:paraId="5B6C219F" w14:textId="77777777" w:rsidTr="00A90985">
        <w:tc>
          <w:tcPr>
            <w:tcW w:w="1907" w:type="dxa"/>
          </w:tcPr>
          <w:p w14:paraId="58B93851" w14:textId="6389DB8F" w:rsidR="003A6C2A" w:rsidRDefault="003A6C2A" w:rsidP="00B42B62">
            <w:pPr>
              <w:pStyle w:val="Code"/>
            </w:pPr>
            <w:r>
              <w:t>reclaim</w:t>
            </w:r>
          </w:p>
        </w:tc>
        <w:tc>
          <w:tcPr>
            <w:tcW w:w="6789" w:type="dxa"/>
          </w:tcPr>
          <w:p w14:paraId="54B268D2" w14:textId="21F932D1" w:rsidR="003A6C2A" w:rsidRDefault="003A6C2A" w:rsidP="00B42B62">
            <w:pPr>
              <w:keepNext/>
              <w:ind w:firstLine="0"/>
            </w:pPr>
            <w:r>
              <w:t>to reclaim space on one or a set of tapes.</w:t>
            </w:r>
          </w:p>
        </w:tc>
      </w:tr>
      <w:tr w:rsidR="003A6C2A" w14:paraId="72B5DA85" w14:textId="77777777" w:rsidTr="00A90985">
        <w:tc>
          <w:tcPr>
            <w:tcW w:w="1907" w:type="dxa"/>
          </w:tcPr>
          <w:p w14:paraId="5E52A8BA" w14:textId="3AB8E819" w:rsidR="003A6C2A" w:rsidRDefault="003A6C2A" w:rsidP="00B42B62">
            <w:pPr>
              <w:pStyle w:val="Code"/>
            </w:pPr>
            <w:proofErr w:type="spellStart"/>
            <w:r>
              <w:t>config</w:t>
            </w:r>
            <w:proofErr w:type="spellEnd"/>
          </w:p>
        </w:tc>
        <w:tc>
          <w:tcPr>
            <w:tcW w:w="6789" w:type="dxa"/>
          </w:tcPr>
          <w:p w14:paraId="241FCADA" w14:textId="35753AF5" w:rsidR="003A6C2A" w:rsidRDefault="003A6C2A" w:rsidP="00B42B62">
            <w:pPr>
              <w:keepNext/>
              <w:ind w:firstLine="0"/>
            </w:pPr>
            <w:r>
              <w:t>to initially set or change the configuration.</w:t>
            </w:r>
          </w:p>
        </w:tc>
      </w:tr>
      <w:tr w:rsidR="003A6C2A" w14:paraId="61DF54C8" w14:textId="77777777" w:rsidTr="00A90985">
        <w:tc>
          <w:tcPr>
            <w:tcW w:w="1907" w:type="dxa"/>
          </w:tcPr>
          <w:p w14:paraId="458D0B8A" w14:textId="62ACD72E" w:rsidR="003A6C2A" w:rsidRDefault="003A6C2A" w:rsidP="00B42B62">
            <w:pPr>
              <w:pStyle w:val="Code"/>
            </w:pPr>
            <w:r>
              <w:t>check</w:t>
            </w:r>
          </w:p>
        </w:tc>
        <w:tc>
          <w:tcPr>
            <w:tcW w:w="6789" w:type="dxa"/>
          </w:tcPr>
          <w:p w14:paraId="4F008446" w14:textId="6D639AC0" w:rsidR="003A6C2A" w:rsidRDefault="003A6C2A" w:rsidP="00B42B62">
            <w:pPr>
              <w:keepNext/>
              <w:ind w:firstLine="0"/>
            </w:pPr>
            <w:r>
              <w:t>to check the consistency of a tape.</w:t>
            </w:r>
          </w:p>
        </w:tc>
      </w:tr>
      <w:tr w:rsidR="003A6C2A" w14:paraId="1B1265B4" w14:textId="77777777" w:rsidTr="00A90985">
        <w:tc>
          <w:tcPr>
            <w:tcW w:w="1907" w:type="dxa"/>
          </w:tcPr>
          <w:p w14:paraId="4FC47750" w14:textId="1BC7E039" w:rsidR="003A6C2A" w:rsidRDefault="003A6C2A" w:rsidP="00B42B62">
            <w:pPr>
              <w:pStyle w:val="Code"/>
            </w:pPr>
            <w:r>
              <w:t>format</w:t>
            </w:r>
          </w:p>
        </w:tc>
        <w:tc>
          <w:tcPr>
            <w:tcW w:w="6789" w:type="dxa"/>
          </w:tcPr>
          <w:p w14:paraId="3F221F2A" w14:textId="2134981C" w:rsidR="003A6C2A" w:rsidRDefault="003A6C2A" w:rsidP="00B42B62">
            <w:pPr>
              <w:keepNext/>
              <w:ind w:firstLine="0"/>
            </w:pPr>
            <w:r>
              <w:t>to format a tape.</w:t>
            </w:r>
          </w:p>
        </w:tc>
      </w:tr>
      <w:tr w:rsidR="00E67018" w14:paraId="6E2C78BB" w14:textId="77777777" w:rsidTr="00A90985">
        <w:tc>
          <w:tcPr>
            <w:tcW w:w="1907" w:type="dxa"/>
          </w:tcPr>
          <w:p w14:paraId="77D58069" w14:textId="3B209F8F" w:rsidR="00E67018" w:rsidRDefault="00E67018" w:rsidP="00B42B62">
            <w:pPr>
              <w:pStyle w:val="Code"/>
            </w:pPr>
            <w:r>
              <w:t>version</w:t>
            </w:r>
          </w:p>
        </w:tc>
        <w:tc>
          <w:tcPr>
            <w:tcW w:w="6789" w:type="dxa"/>
          </w:tcPr>
          <w:p w14:paraId="54AC39A6" w14:textId="6D961414" w:rsidR="00E67018" w:rsidRDefault="00E67018" w:rsidP="00B42B62">
            <w:pPr>
              <w:keepNext/>
              <w:ind w:firstLine="0"/>
            </w:pPr>
            <w:r>
              <w:t>to retrieve the version information</w:t>
            </w:r>
          </w:p>
        </w:tc>
      </w:tr>
      <w:tr w:rsidR="003A6C2A" w14:paraId="4DEDC599" w14:textId="77777777" w:rsidTr="00A90985">
        <w:tc>
          <w:tcPr>
            <w:tcW w:w="1907" w:type="dxa"/>
          </w:tcPr>
          <w:p w14:paraId="2BD45CE5" w14:textId="6E699350" w:rsidR="003A6C2A" w:rsidRDefault="003A6C2A" w:rsidP="00B42B62">
            <w:pPr>
              <w:pStyle w:val="Code"/>
            </w:pPr>
            <w:r>
              <w:t>info …</w:t>
            </w:r>
          </w:p>
        </w:tc>
        <w:tc>
          <w:tcPr>
            <w:tcW w:w="6789" w:type="dxa"/>
          </w:tcPr>
          <w:p w14:paraId="0CFC8101" w14:textId="1C7655B8" w:rsidR="00090064" w:rsidRDefault="003A6C2A" w:rsidP="00B42B62">
            <w:pPr>
              <w:keepNext/>
              <w:ind w:firstLine="0"/>
            </w:pPr>
            <w:r>
              <w:t>to show status information for various components (tape, drives, etc.).</w:t>
            </w:r>
          </w:p>
        </w:tc>
      </w:tr>
      <w:tr w:rsidR="00090064" w14:paraId="2C34060B" w14:textId="77777777" w:rsidTr="00090064">
        <w:trPr>
          <w:trHeight w:val="232"/>
        </w:trPr>
        <w:tc>
          <w:tcPr>
            <w:tcW w:w="1907" w:type="dxa"/>
          </w:tcPr>
          <w:p w14:paraId="0FDD738A" w14:textId="65673A6A" w:rsidR="00090064" w:rsidRDefault="00090064" w:rsidP="00B42B62">
            <w:pPr>
              <w:pStyle w:val="Code"/>
            </w:pPr>
            <w:r>
              <w:t>pool …</w:t>
            </w:r>
          </w:p>
        </w:tc>
        <w:tc>
          <w:tcPr>
            <w:tcW w:w="6789" w:type="dxa"/>
          </w:tcPr>
          <w:p w14:paraId="3DA6345F" w14:textId="016749F5" w:rsidR="00090064" w:rsidRDefault="00090064" w:rsidP="00B42B62">
            <w:pPr>
              <w:keepNext/>
              <w:ind w:firstLine="0"/>
            </w:pPr>
            <w:r>
              <w:t>to manage the tape to storage pool assignments</w:t>
            </w:r>
          </w:p>
        </w:tc>
      </w:tr>
    </w:tbl>
    <w:p w14:paraId="4FF7B038" w14:textId="77777777" w:rsidR="006F5142" w:rsidRDefault="006F5142" w:rsidP="00B42B62">
      <w:pPr>
        <w:keepNext/>
        <w:ind w:left="360" w:firstLine="0"/>
      </w:pPr>
    </w:p>
    <w:p w14:paraId="1BA47FD2" w14:textId="56FA8495" w:rsidR="00254C6C" w:rsidRDefault="003A6C2A" w:rsidP="00B42B62">
      <w:pPr>
        <w:keepNext/>
        <w:ind w:firstLine="0"/>
      </w:pPr>
      <w:r>
        <w:t xml:space="preserve">An API exists to implement these commands which performs the communication between the front end and the </w:t>
      </w:r>
      <w:proofErr w:type="gramStart"/>
      <w:r>
        <w:t>back end</w:t>
      </w:r>
      <w:proofErr w:type="gramEnd"/>
      <w:r>
        <w:t xml:space="preserve"> service. This API also can be used by other applications to i</w:t>
      </w:r>
      <w:r w:rsidR="00857CD8">
        <w:t>mplement further functionality.</w:t>
      </w:r>
    </w:p>
    <w:p w14:paraId="241EE74D" w14:textId="77777777" w:rsidR="00AB2310" w:rsidRDefault="00AB2310" w:rsidP="00B42B62">
      <w:pPr>
        <w:keepNext/>
        <w:ind w:firstLine="0"/>
      </w:pPr>
    </w:p>
    <w:p w14:paraId="509C39AE" w14:textId="73AE0A33" w:rsidR="00AB2310" w:rsidRPr="008E7CE1" w:rsidRDefault="006A0496" w:rsidP="008E7CE1">
      <w:pPr>
        <w:pStyle w:val="Heading1"/>
        <w:numPr>
          <w:ilvl w:val="2"/>
          <w:numId w:val="4"/>
        </w:numPr>
        <w:rPr>
          <w:rFonts w:ascii="Andale Mono" w:hAnsi="Andale Mono"/>
        </w:rPr>
      </w:pPr>
      <w:bookmarkStart w:id="26" w:name="_Toc487547640"/>
      <w:r w:rsidRPr="008E7CE1">
        <w:rPr>
          <w:rFonts w:ascii="Andale Mono" w:hAnsi="Andale Mono"/>
        </w:rPr>
        <w:t>ltfsdm start/stop</w:t>
      </w:r>
      <w:bookmarkEnd w:id="26"/>
    </w:p>
    <w:p w14:paraId="0A8CA158" w14:textId="77777777" w:rsidR="006A0496" w:rsidRDefault="006A0496" w:rsidP="00B42B62">
      <w:pPr>
        <w:keepNext/>
        <w:ind w:firstLine="0"/>
      </w:pPr>
    </w:p>
    <w:p w14:paraId="7A473D97" w14:textId="51D1FF3C" w:rsidR="00CE6AFB" w:rsidRDefault="00B60380" w:rsidP="008E7CE1">
      <w:pPr>
        <w:pStyle w:val="Code"/>
      </w:pPr>
      <w:r>
        <w:t>ltfsdm start</w:t>
      </w:r>
    </w:p>
    <w:p w14:paraId="6DC8F7A9" w14:textId="56BABA76" w:rsidR="00B60380" w:rsidRDefault="00B60380" w:rsidP="008E7CE1">
      <w:pPr>
        <w:pStyle w:val="Code"/>
      </w:pPr>
      <w:r>
        <w:t>ltfsdm stop</w:t>
      </w:r>
      <w:ins w:id="27" w:author="Microsoft Office User" w:date="2017-07-05T14:48:00Z">
        <w:r w:rsidR="00525FD6">
          <w:t xml:space="preserve"> [-x]</w:t>
        </w:r>
      </w:ins>
    </w:p>
    <w:p w14:paraId="773AA6CD" w14:textId="77777777" w:rsidR="00B60380" w:rsidRDefault="00B60380" w:rsidP="00B42B62">
      <w:pPr>
        <w:keepNext/>
        <w:ind w:firstLine="0"/>
      </w:pPr>
    </w:p>
    <w:p w14:paraId="0CADD659" w14:textId="539C8D3B" w:rsidR="00B60380" w:rsidRDefault="00B60380" w:rsidP="00B42B62">
      <w:pPr>
        <w:keepNext/>
        <w:ind w:firstLine="0"/>
      </w:pPr>
      <w:r>
        <w:t>These commands start and stop the ltfsdm service (ltfsdmd).</w:t>
      </w:r>
      <w:r w:rsidR="00B82817">
        <w:t xml:space="preserve"> Only one ltfsdm service can run at a time.</w:t>
      </w:r>
      <w:ins w:id="28" w:author="Microsoft Office User" w:date="2017-07-05T14:48:00Z">
        <w:r w:rsidR="00525FD6">
          <w:t xml:space="preserve"> </w:t>
        </w:r>
      </w:ins>
      <w:ins w:id="29" w:author="Microsoft Office User" w:date="2017-07-05T14:50:00Z">
        <w:r w:rsidR="009343F5">
          <w:t>If the “-x” options is not specified t</w:t>
        </w:r>
      </w:ins>
      <w:ins w:id="30" w:author="Microsoft Office User" w:date="2017-07-05T14:49:00Z">
        <w:r w:rsidR="009343F5">
          <w:t xml:space="preserve">he stop command waits until </w:t>
        </w:r>
      </w:ins>
      <w:ins w:id="31" w:author="Microsoft Office User" w:date="2017-07-05T14:50:00Z">
        <w:r w:rsidR="009343F5">
          <w:t>all requests are completed. Applying the “-x</w:t>
        </w:r>
      </w:ins>
      <w:ins w:id="32" w:author="Microsoft Office User" w:date="2017-07-05T14:51:00Z">
        <w:r w:rsidR="009343F5">
          <w:t>” the termination is more forcefully.</w:t>
        </w:r>
      </w:ins>
    </w:p>
    <w:p w14:paraId="72F911AC" w14:textId="77777777" w:rsidR="00442CE1" w:rsidRDefault="00442CE1" w:rsidP="00B42B62">
      <w:pPr>
        <w:keepNext/>
        <w:ind w:firstLine="0"/>
      </w:pPr>
    </w:p>
    <w:p w14:paraId="5827E500" w14:textId="5E859F5C" w:rsidR="00442CE1" w:rsidRDefault="00442CE1" w:rsidP="00B42B62">
      <w:pPr>
        <w:keepNext/>
        <w:ind w:firstLine="0"/>
      </w:pPr>
      <w:r>
        <w:t>Sample output for the start command:</w:t>
      </w:r>
    </w:p>
    <w:p w14:paraId="0D891209" w14:textId="77777777" w:rsidR="00442CE1" w:rsidRDefault="00442CE1" w:rsidP="00B42B62">
      <w:pPr>
        <w:keepNext/>
        <w:ind w:firstLine="0"/>
      </w:pPr>
    </w:p>
    <w:p w14:paraId="3CF7744E" w14:textId="77777777" w:rsidR="00442CE1" w:rsidRPr="00442CE1" w:rsidRDefault="00442CE1" w:rsidP="00442CE1">
      <w:pPr>
        <w:pStyle w:val="Code"/>
        <w:rPr>
          <w:sz w:val="18"/>
          <w:szCs w:val="18"/>
        </w:rPr>
      </w:pPr>
      <w:proofErr w:type="gramStart"/>
      <w:r w:rsidRPr="00442CE1">
        <w:rPr>
          <w:sz w:val="18"/>
          <w:szCs w:val="18"/>
        </w:rPr>
        <w:t>vex:~</w:t>
      </w:r>
      <w:proofErr w:type="gramEnd"/>
      <w:r w:rsidRPr="00442CE1">
        <w:rPr>
          <w:sz w:val="18"/>
          <w:szCs w:val="18"/>
        </w:rPr>
        <w:t xml:space="preserve"> # ltfsdm start</w:t>
      </w:r>
    </w:p>
    <w:p w14:paraId="7C35A8ED" w14:textId="77777777" w:rsidR="00442CE1" w:rsidRPr="00442CE1" w:rsidRDefault="00442CE1" w:rsidP="00442CE1">
      <w:pPr>
        <w:pStyle w:val="Code"/>
        <w:rPr>
          <w:sz w:val="18"/>
          <w:szCs w:val="18"/>
        </w:rPr>
      </w:pPr>
      <w:r w:rsidRPr="00442CE1">
        <w:rPr>
          <w:sz w:val="18"/>
          <w:szCs w:val="18"/>
        </w:rPr>
        <w:t>LTFSDMC0099</w:t>
      </w:r>
      <w:proofErr w:type="gramStart"/>
      <w:r w:rsidRPr="00442CE1">
        <w:rPr>
          <w:sz w:val="18"/>
          <w:szCs w:val="18"/>
        </w:rPr>
        <w:t>I(</w:t>
      </w:r>
      <w:proofErr w:type="gramEnd"/>
      <w:r w:rsidRPr="00442CE1">
        <w:rPr>
          <w:sz w:val="18"/>
          <w:szCs w:val="18"/>
        </w:rPr>
        <w:t>83): Starting the OpenLTFS backend service.</w:t>
      </w:r>
    </w:p>
    <w:p w14:paraId="319E8F13" w14:textId="77777777" w:rsidR="00442CE1" w:rsidRPr="00442CE1" w:rsidRDefault="00442CE1" w:rsidP="00442CE1">
      <w:pPr>
        <w:pStyle w:val="Code"/>
        <w:rPr>
          <w:sz w:val="18"/>
          <w:szCs w:val="18"/>
        </w:rPr>
      </w:pPr>
      <w:r w:rsidRPr="00442CE1">
        <w:rPr>
          <w:sz w:val="18"/>
          <w:szCs w:val="18"/>
        </w:rPr>
        <w:t>LTFSDMC0100</w:t>
      </w:r>
      <w:proofErr w:type="gramStart"/>
      <w:r w:rsidRPr="00442CE1">
        <w:rPr>
          <w:sz w:val="18"/>
          <w:szCs w:val="18"/>
        </w:rPr>
        <w:t>I(</w:t>
      </w:r>
      <w:proofErr w:type="gramEnd"/>
      <w:r w:rsidRPr="00442CE1">
        <w:rPr>
          <w:sz w:val="18"/>
          <w:szCs w:val="18"/>
        </w:rPr>
        <w:t>110): ... trying to connect.</w:t>
      </w:r>
    </w:p>
    <w:p w14:paraId="473F8030" w14:textId="2AE392DC" w:rsidR="00442CE1" w:rsidRPr="00442CE1" w:rsidRDefault="00442CE1" w:rsidP="00442CE1">
      <w:pPr>
        <w:pStyle w:val="Code"/>
        <w:rPr>
          <w:sz w:val="18"/>
          <w:szCs w:val="18"/>
        </w:rPr>
      </w:pPr>
      <w:r w:rsidRPr="00442CE1">
        <w:rPr>
          <w:sz w:val="18"/>
          <w:szCs w:val="18"/>
        </w:rPr>
        <w:t>LTFSDMC0097</w:t>
      </w:r>
      <w:proofErr w:type="gramStart"/>
      <w:r w:rsidRPr="00442CE1">
        <w:rPr>
          <w:sz w:val="18"/>
          <w:szCs w:val="18"/>
        </w:rPr>
        <w:t>I(</w:t>
      </w:r>
      <w:proofErr w:type="gramEnd"/>
      <w:r w:rsidRPr="00442CE1">
        <w:rPr>
          <w:sz w:val="18"/>
          <w:szCs w:val="18"/>
        </w:rPr>
        <w:t xml:space="preserve">152): The OpenLTFS server process has been started with </w:t>
      </w:r>
      <w:proofErr w:type="spellStart"/>
      <w:r w:rsidRPr="00442CE1">
        <w:rPr>
          <w:sz w:val="18"/>
          <w:szCs w:val="18"/>
        </w:rPr>
        <w:t>pid</w:t>
      </w:r>
      <w:proofErr w:type="spellEnd"/>
      <w:r w:rsidRPr="00442CE1">
        <w:rPr>
          <w:sz w:val="18"/>
          <w:szCs w:val="18"/>
        </w:rPr>
        <w:t xml:space="preserve"> 3508299.</w:t>
      </w:r>
    </w:p>
    <w:p w14:paraId="69F057D8" w14:textId="5292BDD2" w:rsidR="00010A6A" w:rsidRPr="008E7CE1" w:rsidRDefault="00010A6A" w:rsidP="008E7CE1">
      <w:pPr>
        <w:pStyle w:val="Heading1"/>
        <w:numPr>
          <w:ilvl w:val="2"/>
          <w:numId w:val="4"/>
        </w:numPr>
        <w:rPr>
          <w:rFonts w:ascii="Andale Mono" w:hAnsi="Andale Mono"/>
        </w:rPr>
      </w:pPr>
      <w:bookmarkStart w:id="33" w:name="_Toc487547641"/>
      <w:r w:rsidRPr="008E7CE1">
        <w:rPr>
          <w:rFonts w:ascii="Andale Mono" w:hAnsi="Andale Mono"/>
        </w:rPr>
        <w:t>ltfsdm add</w:t>
      </w:r>
      <w:bookmarkEnd w:id="33"/>
    </w:p>
    <w:p w14:paraId="3A0FD6BD" w14:textId="77777777" w:rsidR="00B60380" w:rsidRDefault="00B60380" w:rsidP="00B42B62">
      <w:pPr>
        <w:keepNext/>
        <w:ind w:firstLine="0"/>
      </w:pPr>
    </w:p>
    <w:p w14:paraId="6288FD86" w14:textId="595AE424" w:rsidR="00010A6A" w:rsidRDefault="00010A6A" w:rsidP="008E7CE1">
      <w:pPr>
        <w:pStyle w:val="Code"/>
      </w:pPr>
      <w:r>
        <w:t xml:space="preserve">ltfsdm add </w:t>
      </w:r>
      <w:r w:rsidR="00157A3E">
        <w:t>&lt;mount point&gt;</w:t>
      </w:r>
    </w:p>
    <w:p w14:paraId="72513D70" w14:textId="77777777" w:rsidR="00157A3E" w:rsidRDefault="00157A3E" w:rsidP="00B42B62">
      <w:pPr>
        <w:keepNext/>
        <w:ind w:firstLine="0"/>
      </w:pPr>
    </w:p>
    <w:p w14:paraId="07752D79" w14:textId="60D36D82" w:rsidR="00157A3E" w:rsidRDefault="00157A3E" w:rsidP="00B42B62">
      <w:pPr>
        <w:keepNext/>
        <w:ind w:firstLine="0"/>
        <w:rPr>
          <w:ins w:id="34" w:author="Microsoft Office User" w:date="2017-07-06T11:29:00Z"/>
        </w:rPr>
      </w:pPr>
      <w:r>
        <w:t>Add Open LTFS management to a file system specified by the mount point.</w:t>
      </w:r>
      <w:ins w:id="35" w:author="Microsoft Office User" w:date="2017-07-06T11:23:00Z">
        <w:r w:rsidR="006D167B">
          <w:t xml:space="preserve"> There are </w:t>
        </w:r>
      </w:ins>
      <w:ins w:id="36" w:author="Microsoft Office User" w:date="2017-07-06T11:25:00Z">
        <w:r w:rsidR="006D167B">
          <w:t>two connectors available for OpenLTFS: a DMAPI and a FUSE connector. F</w:t>
        </w:r>
      </w:ins>
      <w:ins w:id="37" w:author="Microsoft Office User" w:date="2017-07-06T11:26:00Z">
        <w:r w:rsidR="006D167B">
          <w:t xml:space="preserve">or the FUSE </w:t>
        </w:r>
        <w:proofErr w:type="gramStart"/>
        <w:r w:rsidR="006D167B">
          <w:t>connector</w:t>
        </w:r>
        <w:proofErr w:type="gramEnd"/>
        <w:r w:rsidR="006D167B">
          <w:t xml:space="preserve"> an additional overlay file system is created where the users are required to work on. </w:t>
        </w:r>
      </w:ins>
      <w:r w:rsidR="00532A1E">
        <w:t xml:space="preserve">The original file system will be </w:t>
      </w:r>
      <w:r w:rsidR="00532A1E">
        <w:lastRenderedPageBreak/>
        <w:t>unmounted and the overlay file system will get mounted on the same mount point</w:t>
      </w:r>
      <w:ins w:id="38" w:author="Microsoft Office User" w:date="2017-07-06T11:28:00Z">
        <w:r w:rsidR="006D167B">
          <w:t>.</w:t>
        </w:r>
      </w:ins>
      <w:ins w:id="39" w:author="Microsoft Office User" w:date="2017-07-06T11:29:00Z">
        <w:r w:rsidR="006D167B">
          <w:t xml:space="preserve"> Here an example:</w:t>
        </w:r>
      </w:ins>
    </w:p>
    <w:p w14:paraId="0B9966A6" w14:textId="77777777" w:rsidR="006D167B" w:rsidRDefault="006D167B" w:rsidP="00B42B62">
      <w:pPr>
        <w:keepNext/>
        <w:ind w:firstLine="0"/>
        <w:rPr>
          <w:ins w:id="40" w:author="Microsoft Office User" w:date="2017-07-06T11:29:00Z"/>
        </w:rPr>
      </w:pPr>
    </w:p>
    <w:p w14:paraId="3DC4220A" w14:textId="77777777" w:rsidR="001C35F3" w:rsidRPr="001C35F3" w:rsidRDefault="001C35F3" w:rsidP="001C35F3">
      <w:pPr>
        <w:keepNext/>
        <w:ind w:firstLine="0"/>
        <w:rPr>
          <w:rFonts w:ascii="Andale Mono" w:hAnsi="Andale Mono"/>
          <w:sz w:val="20"/>
          <w:szCs w:val="20"/>
        </w:rPr>
      </w:pPr>
      <w:r w:rsidRPr="001C35F3">
        <w:rPr>
          <w:rFonts w:ascii="Andale Mono" w:hAnsi="Andale Mono"/>
          <w:sz w:val="20"/>
          <w:szCs w:val="20"/>
        </w:rPr>
        <w:t>Filesystem                1K-blocks      Used     Available Use% Mounted on</w:t>
      </w:r>
    </w:p>
    <w:p w14:paraId="285ABF03" w14:textId="77777777" w:rsidR="001C35F3" w:rsidRPr="001C35F3" w:rsidRDefault="001C35F3" w:rsidP="001C35F3">
      <w:pPr>
        <w:keepNext/>
        <w:ind w:firstLine="0"/>
        <w:rPr>
          <w:rFonts w:ascii="Andale Mono" w:hAnsi="Andale Mono"/>
          <w:sz w:val="20"/>
          <w:szCs w:val="20"/>
        </w:rPr>
      </w:pPr>
      <w:r w:rsidRPr="001C35F3">
        <w:rPr>
          <w:rFonts w:ascii="Andale Mono" w:hAnsi="Andale Mono"/>
          <w:sz w:val="20"/>
          <w:szCs w:val="20"/>
        </w:rPr>
        <w:t>...</w:t>
      </w:r>
    </w:p>
    <w:p w14:paraId="3C5EA6B7" w14:textId="77777777" w:rsidR="001C35F3" w:rsidRPr="001C35F3" w:rsidRDefault="001C35F3" w:rsidP="001C35F3">
      <w:pPr>
        <w:keepNext/>
        <w:ind w:firstLine="0"/>
        <w:rPr>
          <w:rFonts w:ascii="Andale Mono" w:hAnsi="Andale Mono"/>
          <w:sz w:val="20"/>
          <w:szCs w:val="20"/>
        </w:rPr>
      </w:pPr>
      <w:r w:rsidRPr="001C35F3">
        <w:rPr>
          <w:rFonts w:ascii="Andale Mono" w:hAnsi="Andale Mono"/>
          <w:sz w:val="20"/>
          <w:szCs w:val="20"/>
        </w:rPr>
        <w:t>/dev/loop0                  6346344     33248       6313096   1% /</w:t>
      </w:r>
      <w:proofErr w:type="spellStart"/>
      <w:r w:rsidRPr="001C35F3">
        <w:rPr>
          <w:rFonts w:ascii="Andale Mono" w:hAnsi="Andale Mono"/>
          <w:sz w:val="20"/>
          <w:szCs w:val="20"/>
        </w:rPr>
        <w:t>mnt</w:t>
      </w:r>
      <w:proofErr w:type="spellEnd"/>
      <w:r w:rsidRPr="001C35F3">
        <w:rPr>
          <w:rFonts w:ascii="Andale Mono" w:hAnsi="Andale Mono"/>
          <w:sz w:val="20"/>
          <w:szCs w:val="20"/>
        </w:rPr>
        <w:t>/ram</w:t>
      </w:r>
    </w:p>
    <w:p w14:paraId="162E7F0B" w14:textId="77777777" w:rsidR="001C35F3" w:rsidRDefault="001C35F3" w:rsidP="001C35F3">
      <w:pPr>
        <w:keepNext/>
        <w:ind w:firstLine="0"/>
        <w:rPr>
          <w:rFonts w:ascii="Andale Mono" w:hAnsi="Andale Mono"/>
          <w:sz w:val="20"/>
          <w:szCs w:val="20"/>
        </w:rPr>
      </w:pPr>
      <w:proofErr w:type="spellStart"/>
      <w:r w:rsidRPr="001C35F3">
        <w:rPr>
          <w:rFonts w:ascii="Andale Mono" w:hAnsi="Andale Mono"/>
          <w:sz w:val="20"/>
          <w:szCs w:val="20"/>
        </w:rPr>
        <w:t>ltfs</w:t>
      </w:r>
      <w:proofErr w:type="spellEnd"/>
      <w:r w:rsidRPr="001C35F3">
        <w:rPr>
          <w:rFonts w:ascii="Andale Mono" w:hAnsi="Andale Mono"/>
          <w:sz w:val="20"/>
          <w:szCs w:val="20"/>
        </w:rPr>
        <w:t>:/dev/IBMchanger0 2199023255040         0 2199023255040   0% /</w:t>
      </w:r>
      <w:proofErr w:type="spellStart"/>
      <w:r w:rsidRPr="001C35F3">
        <w:rPr>
          <w:rFonts w:ascii="Andale Mono" w:hAnsi="Andale Mono"/>
          <w:sz w:val="20"/>
          <w:szCs w:val="20"/>
        </w:rPr>
        <w:t>ltfs</w:t>
      </w:r>
      <w:proofErr w:type="spellEnd"/>
    </w:p>
    <w:p w14:paraId="0BAE41DD" w14:textId="636D4FE0" w:rsidR="00AB2823" w:rsidRPr="001C35F3" w:rsidRDefault="00AB2823" w:rsidP="001C35F3">
      <w:pPr>
        <w:keepNext/>
        <w:ind w:firstLine="0"/>
        <w:rPr>
          <w:rFonts w:ascii="Andale Mono" w:hAnsi="Andale Mono"/>
          <w:sz w:val="20"/>
          <w:szCs w:val="20"/>
        </w:rPr>
      </w:pPr>
      <w:r w:rsidRPr="00AB2823">
        <w:rPr>
          <w:rFonts w:ascii="Andale Mono" w:hAnsi="Andale Mono"/>
          <w:sz w:val="20"/>
          <w:szCs w:val="20"/>
        </w:rPr>
        <w:t xml:space="preserve">/dev/sdc1                 936063420 691179764     </w:t>
      </w:r>
      <w:proofErr w:type="gramStart"/>
      <w:r w:rsidRPr="00AB2823">
        <w:rPr>
          <w:rFonts w:ascii="Andale Mono" w:hAnsi="Andale Mono"/>
          <w:sz w:val="20"/>
          <w:szCs w:val="20"/>
        </w:rPr>
        <w:t>244883656  74</w:t>
      </w:r>
      <w:proofErr w:type="gramEnd"/>
      <w:r w:rsidRPr="00AB2823">
        <w:rPr>
          <w:rFonts w:ascii="Andale Mono" w:hAnsi="Andale Mono"/>
          <w:sz w:val="20"/>
          <w:szCs w:val="20"/>
        </w:rPr>
        <w:t>% /</w:t>
      </w:r>
      <w:proofErr w:type="spellStart"/>
      <w:r w:rsidRPr="00AB2823">
        <w:rPr>
          <w:rFonts w:ascii="Andale Mono" w:hAnsi="Andale Mono"/>
          <w:sz w:val="20"/>
          <w:szCs w:val="20"/>
        </w:rPr>
        <w:t>mnt</w:t>
      </w:r>
      <w:proofErr w:type="spellEnd"/>
      <w:r w:rsidRPr="00AB2823">
        <w:rPr>
          <w:rFonts w:ascii="Andale Mono" w:hAnsi="Andale Mono"/>
          <w:sz w:val="20"/>
          <w:szCs w:val="20"/>
        </w:rPr>
        <w:t>/</w:t>
      </w:r>
      <w:proofErr w:type="spellStart"/>
      <w:r w:rsidRPr="00AB2823">
        <w:rPr>
          <w:rFonts w:ascii="Andale Mono" w:hAnsi="Andale Mono"/>
          <w:sz w:val="20"/>
          <w:szCs w:val="20"/>
        </w:rPr>
        <w:t>lxfs</w:t>
      </w:r>
      <w:bookmarkStart w:id="41" w:name="_GoBack"/>
      <w:bookmarkEnd w:id="41"/>
      <w:proofErr w:type="spellEnd"/>
    </w:p>
    <w:p w14:paraId="10CC8431" w14:textId="77777777" w:rsidR="001C35F3" w:rsidRPr="001C35F3" w:rsidRDefault="001C35F3" w:rsidP="001C35F3">
      <w:pPr>
        <w:keepNext/>
        <w:ind w:firstLine="0"/>
        <w:rPr>
          <w:rFonts w:ascii="Andale Mono" w:hAnsi="Andale Mono"/>
          <w:sz w:val="20"/>
          <w:szCs w:val="20"/>
        </w:rPr>
      </w:pPr>
    </w:p>
    <w:p w14:paraId="10F81250" w14:textId="77777777" w:rsidR="001C35F3" w:rsidRPr="001C35F3" w:rsidRDefault="001C35F3" w:rsidP="001C35F3">
      <w:pPr>
        <w:keepNext/>
        <w:ind w:firstLine="0"/>
        <w:rPr>
          <w:rFonts w:ascii="Andale Mono" w:hAnsi="Andale Mono"/>
          <w:sz w:val="20"/>
          <w:szCs w:val="20"/>
        </w:rPr>
      </w:pPr>
      <w:r w:rsidRPr="001C35F3">
        <w:rPr>
          <w:rFonts w:ascii="Andale Mono" w:hAnsi="Andale Mono"/>
          <w:sz w:val="20"/>
          <w:szCs w:val="20"/>
        </w:rPr>
        <w:t>[</w:t>
      </w:r>
      <w:proofErr w:type="spellStart"/>
      <w:r w:rsidRPr="001C35F3">
        <w:rPr>
          <w:rFonts w:ascii="Andale Mono" w:hAnsi="Andale Mono"/>
          <w:sz w:val="20"/>
          <w:szCs w:val="20"/>
        </w:rPr>
        <w:t>root@visp</w:t>
      </w:r>
      <w:proofErr w:type="spellEnd"/>
      <w:r w:rsidRPr="001C35F3">
        <w:rPr>
          <w:rFonts w:ascii="Andale Mono" w:hAnsi="Andale Mono"/>
          <w:sz w:val="20"/>
          <w:szCs w:val="20"/>
        </w:rPr>
        <w:t xml:space="preserve"> </w:t>
      </w:r>
      <w:proofErr w:type="gramStart"/>
      <w:r w:rsidRPr="001C35F3">
        <w:rPr>
          <w:rFonts w:ascii="Andale Mono" w:hAnsi="Andale Mono"/>
          <w:sz w:val="20"/>
          <w:szCs w:val="20"/>
        </w:rPr>
        <w:t>~]#</w:t>
      </w:r>
      <w:proofErr w:type="gramEnd"/>
      <w:r w:rsidRPr="001C35F3">
        <w:rPr>
          <w:rFonts w:ascii="Andale Mono" w:hAnsi="Andale Mono"/>
          <w:sz w:val="20"/>
          <w:szCs w:val="20"/>
        </w:rPr>
        <w:t xml:space="preserve"> ltfsdm add /</w:t>
      </w:r>
      <w:proofErr w:type="spellStart"/>
      <w:r w:rsidRPr="001C35F3">
        <w:rPr>
          <w:rFonts w:ascii="Andale Mono" w:hAnsi="Andale Mono"/>
          <w:sz w:val="20"/>
          <w:szCs w:val="20"/>
        </w:rPr>
        <w:t>mnt</w:t>
      </w:r>
      <w:proofErr w:type="spellEnd"/>
      <w:r w:rsidRPr="001C35F3">
        <w:rPr>
          <w:rFonts w:ascii="Andale Mono" w:hAnsi="Andale Mono"/>
          <w:sz w:val="20"/>
          <w:szCs w:val="20"/>
        </w:rPr>
        <w:t>/</w:t>
      </w:r>
      <w:proofErr w:type="spellStart"/>
      <w:r w:rsidRPr="001C35F3">
        <w:rPr>
          <w:rFonts w:ascii="Andale Mono" w:hAnsi="Andale Mono"/>
          <w:sz w:val="20"/>
          <w:szCs w:val="20"/>
        </w:rPr>
        <w:t>lxfs</w:t>
      </w:r>
      <w:proofErr w:type="spellEnd"/>
    </w:p>
    <w:p w14:paraId="17E3379E" w14:textId="77777777" w:rsidR="001C35F3" w:rsidRPr="001C35F3" w:rsidRDefault="001C35F3" w:rsidP="001C35F3">
      <w:pPr>
        <w:keepNext/>
        <w:ind w:firstLine="0"/>
        <w:rPr>
          <w:rFonts w:ascii="Andale Mono" w:hAnsi="Andale Mono"/>
          <w:sz w:val="20"/>
          <w:szCs w:val="20"/>
        </w:rPr>
      </w:pPr>
    </w:p>
    <w:p w14:paraId="02D976DA" w14:textId="77777777" w:rsidR="001C35F3" w:rsidRPr="001C35F3" w:rsidRDefault="001C35F3" w:rsidP="001C35F3">
      <w:pPr>
        <w:keepNext/>
        <w:ind w:firstLine="0"/>
        <w:rPr>
          <w:rFonts w:ascii="Andale Mono" w:hAnsi="Andale Mono"/>
          <w:sz w:val="20"/>
          <w:szCs w:val="20"/>
        </w:rPr>
      </w:pPr>
      <w:r w:rsidRPr="001C35F3">
        <w:rPr>
          <w:rFonts w:ascii="Andale Mono" w:hAnsi="Andale Mono"/>
          <w:sz w:val="20"/>
          <w:szCs w:val="20"/>
        </w:rPr>
        <w:t>[</w:t>
      </w:r>
      <w:proofErr w:type="spellStart"/>
      <w:r w:rsidRPr="001C35F3">
        <w:rPr>
          <w:rFonts w:ascii="Andale Mono" w:hAnsi="Andale Mono"/>
          <w:sz w:val="20"/>
          <w:szCs w:val="20"/>
        </w:rPr>
        <w:t>root@visp</w:t>
      </w:r>
      <w:proofErr w:type="spellEnd"/>
      <w:r w:rsidRPr="001C35F3">
        <w:rPr>
          <w:rFonts w:ascii="Andale Mono" w:hAnsi="Andale Mono"/>
          <w:sz w:val="20"/>
          <w:szCs w:val="20"/>
        </w:rPr>
        <w:t xml:space="preserve"> </w:t>
      </w:r>
      <w:proofErr w:type="gramStart"/>
      <w:r w:rsidRPr="001C35F3">
        <w:rPr>
          <w:rFonts w:ascii="Andale Mono" w:hAnsi="Andale Mono"/>
          <w:sz w:val="20"/>
          <w:szCs w:val="20"/>
        </w:rPr>
        <w:t>~]#</w:t>
      </w:r>
      <w:proofErr w:type="gramEnd"/>
      <w:r w:rsidRPr="001C35F3">
        <w:rPr>
          <w:rFonts w:ascii="Andale Mono" w:hAnsi="Andale Mono"/>
          <w:sz w:val="20"/>
          <w:szCs w:val="20"/>
        </w:rPr>
        <w:t xml:space="preserve"> </w:t>
      </w:r>
      <w:proofErr w:type="spellStart"/>
      <w:r w:rsidRPr="001C35F3">
        <w:rPr>
          <w:rFonts w:ascii="Andale Mono" w:hAnsi="Andale Mono"/>
          <w:sz w:val="20"/>
          <w:szCs w:val="20"/>
        </w:rPr>
        <w:t>df</w:t>
      </w:r>
      <w:proofErr w:type="spellEnd"/>
    </w:p>
    <w:p w14:paraId="6BB1437D" w14:textId="77777777" w:rsidR="001C35F3" w:rsidRPr="001C35F3" w:rsidRDefault="001C35F3" w:rsidP="001C35F3">
      <w:pPr>
        <w:keepNext/>
        <w:ind w:firstLine="0"/>
        <w:rPr>
          <w:rFonts w:ascii="Andale Mono" w:hAnsi="Andale Mono"/>
          <w:sz w:val="20"/>
          <w:szCs w:val="20"/>
        </w:rPr>
      </w:pPr>
      <w:r w:rsidRPr="001C35F3">
        <w:rPr>
          <w:rFonts w:ascii="Andale Mono" w:hAnsi="Andale Mono"/>
          <w:sz w:val="20"/>
          <w:szCs w:val="20"/>
        </w:rPr>
        <w:t>Filesystem                1K-blocks      Used     Available Use% Mounted on</w:t>
      </w:r>
    </w:p>
    <w:p w14:paraId="0A76F865" w14:textId="77777777" w:rsidR="001C35F3" w:rsidRPr="001C35F3" w:rsidRDefault="001C35F3" w:rsidP="001C35F3">
      <w:pPr>
        <w:keepNext/>
        <w:ind w:firstLine="0"/>
        <w:rPr>
          <w:rFonts w:ascii="Andale Mono" w:hAnsi="Andale Mono"/>
          <w:sz w:val="20"/>
          <w:szCs w:val="20"/>
        </w:rPr>
      </w:pPr>
      <w:r w:rsidRPr="001C35F3">
        <w:rPr>
          <w:rFonts w:ascii="Andale Mono" w:hAnsi="Andale Mono"/>
          <w:sz w:val="20"/>
          <w:szCs w:val="20"/>
        </w:rPr>
        <w:t>...</w:t>
      </w:r>
    </w:p>
    <w:p w14:paraId="1123E6FA" w14:textId="77777777" w:rsidR="001C35F3" w:rsidRPr="001C35F3" w:rsidRDefault="001C35F3" w:rsidP="001C35F3">
      <w:pPr>
        <w:keepNext/>
        <w:ind w:firstLine="0"/>
        <w:rPr>
          <w:rFonts w:ascii="Andale Mono" w:hAnsi="Andale Mono"/>
          <w:sz w:val="20"/>
          <w:szCs w:val="20"/>
        </w:rPr>
      </w:pPr>
      <w:r w:rsidRPr="001C35F3">
        <w:rPr>
          <w:rFonts w:ascii="Andale Mono" w:hAnsi="Andale Mono"/>
          <w:sz w:val="20"/>
          <w:szCs w:val="20"/>
        </w:rPr>
        <w:t>/dev/loop0                  6346344     33248       6313096   1% /</w:t>
      </w:r>
      <w:proofErr w:type="spellStart"/>
      <w:r w:rsidRPr="001C35F3">
        <w:rPr>
          <w:rFonts w:ascii="Andale Mono" w:hAnsi="Andale Mono"/>
          <w:sz w:val="20"/>
          <w:szCs w:val="20"/>
        </w:rPr>
        <w:t>mnt</w:t>
      </w:r>
      <w:proofErr w:type="spellEnd"/>
      <w:r w:rsidRPr="001C35F3">
        <w:rPr>
          <w:rFonts w:ascii="Andale Mono" w:hAnsi="Andale Mono"/>
          <w:sz w:val="20"/>
          <w:szCs w:val="20"/>
        </w:rPr>
        <w:t>/ram</w:t>
      </w:r>
    </w:p>
    <w:p w14:paraId="2960C5B6" w14:textId="77777777" w:rsidR="001C35F3" w:rsidRPr="001C35F3" w:rsidRDefault="001C35F3" w:rsidP="001C35F3">
      <w:pPr>
        <w:keepNext/>
        <w:ind w:firstLine="0"/>
        <w:rPr>
          <w:rFonts w:ascii="Andale Mono" w:hAnsi="Andale Mono"/>
          <w:sz w:val="20"/>
          <w:szCs w:val="20"/>
        </w:rPr>
      </w:pPr>
      <w:proofErr w:type="spellStart"/>
      <w:r w:rsidRPr="001C35F3">
        <w:rPr>
          <w:rFonts w:ascii="Andale Mono" w:hAnsi="Andale Mono"/>
          <w:sz w:val="20"/>
          <w:szCs w:val="20"/>
        </w:rPr>
        <w:t>ltfs</w:t>
      </w:r>
      <w:proofErr w:type="spellEnd"/>
      <w:r w:rsidRPr="001C35F3">
        <w:rPr>
          <w:rFonts w:ascii="Andale Mono" w:hAnsi="Andale Mono"/>
          <w:sz w:val="20"/>
          <w:szCs w:val="20"/>
        </w:rPr>
        <w:t>:/dev/IBMchanger0 2199023255040         0 2199023255040   0% /</w:t>
      </w:r>
      <w:proofErr w:type="spellStart"/>
      <w:r w:rsidRPr="001C35F3">
        <w:rPr>
          <w:rFonts w:ascii="Andale Mono" w:hAnsi="Andale Mono"/>
          <w:sz w:val="20"/>
          <w:szCs w:val="20"/>
        </w:rPr>
        <w:t>ltfs</w:t>
      </w:r>
      <w:proofErr w:type="spellEnd"/>
    </w:p>
    <w:p w14:paraId="385982EE" w14:textId="008D9623" w:rsidR="00CB0251" w:rsidRPr="001C35F3" w:rsidRDefault="001C35F3" w:rsidP="001C35F3">
      <w:pPr>
        <w:keepNext/>
        <w:ind w:firstLine="0"/>
        <w:rPr>
          <w:ins w:id="42" w:author="Microsoft Office User" w:date="2017-07-06T11:38:00Z"/>
          <w:sz w:val="20"/>
          <w:szCs w:val="20"/>
        </w:rPr>
      </w:pPr>
      <w:r w:rsidRPr="001C35F3">
        <w:rPr>
          <w:rFonts w:ascii="Andale Mono" w:hAnsi="Andale Mono"/>
          <w:sz w:val="20"/>
          <w:szCs w:val="20"/>
        </w:rPr>
        <w:t xml:space="preserve">OpenLTFS:/dev/sdc1        936063420 691179764     </w:t>
      </w:r>
      <w:proofErr w:type="gramStart"/>
      <w:r w:rsidRPr="001C35F3">
        <w:rPr>
          <w:rFonts w:ascii="Andale Mono" w:hAnsi="Andale Mono"/>
          <w:sz w:val="20"/>
          <w:szCs w:val="20"/>
        </w:rPr>
        <w:t>244883656  74</w:t>
      </w:r>
      <w:proofErr w:type="gramEnd"/>
      <w:r w:rsidRPr="001C35F3">
        <w:rPr>
          <w:rFonts w:ascii="Andale Mono" w:hAnsi="Andale Mono"/>
          <w:sz w:val="20"/>
          <w:szCs w:val="20"/>
        </w:rPr>
        <w:t>% /</w:t>
      </w:r>
      <w:proofErr w:type="spellStart"/>
      <w:r w:rsidRPr="001C35F3">
        <w:rPr>
          <w:rFonts w:ascii="Andale Mono" w:hAnsi="Andale Mono"/>
          <w:sz w:val="20"/>
          <w:szCs w:val="20"/>
        </w:rPr>
        <w:t>mnt</w:t>
      </w:r>
      <w:proofErr w:type="spellEnd"/>
      <w:r w:rsidRPr="001C35F3">
        <w:rPr>
          <w:rFonts w:ascii="Andale Mono" w:hAnsi="Andale Mono"/>
          <w:sz w:val="20"/>
          <w:szCs w:val="20"/>
        </w:rPr>
        <w:t>/</w:t>
      </w:r>
      <w:proofErr w:type="spellStart"/>
      <w:r w:rsidRPr="001C35F3">
        <w:rPr>
          <w:rFonts w:ascii="Andale Mono" w:hAnsi="Andale Mono"/>
          <w:sz w:val="20"/>
          <w:szCs w:val="20"/>
        </w:rPr>
        <w:t>lxfs</w:t>
      </w:r>
      <w:proofErr w:type="spellEnd"/>
    </w:p>
    <w:p w14:paraId="52C566F9" w14:textId="77777777" w:rsidR="001C35F3" w:rsidRDefault="001C35F3" w:rsidP="00CB0251">
      <w:pPr>
        <w:keepNext/>
        <w:ind w:firstLine="0"/>
      </w:pPr>
    </w:p>
    <w:p w14:paraId="457ACF72" w14:textId="1027B48B" w:rsidR="00CB0251" w:rsidRDefault="001C35F3" w:rsidP="00CB0251">
      <w:pPr>
        <w:keepNext/>
        <w:ind w:firstLine="0"/>
      </w:pPr>
      <w:r>
        <w:t xml:space="preserve">The original device name (in this case “/dev/sdc1”) is prepended by an “OpenLTFS:” string to indicate that this file system now is managed by OpenLTFS. The file system listed is in fact a Fuse overlay file system. </w:t>
      </w:r>
    </w:p>
    <w:p w14:paraId="0DF46407" w14:textId="48FCC633" w:rsidR="006A0496" w:rsidRPr="008E7CE1" w:rsidRDefault="006A0496" w:rsidP="008E7CE1">
      <w:pPr>
        <w:pStyle w:val="Heading1"/>
        <w:numPr>
          <w:ilvl w:val="2"/>
          <w:numId w:val="4"/>
        </w:numPr>
        <w:rPr>
          <w:rFonts w:ascii="Andale Mono" w:hAnsi="Andale Mono"/>
        </w:rPr>
      </w:pPr>
      <w:bookmarkStart w:id="43" w:name="_Toc487547642"/>
      <w:r w:rsidRPr="008E7CE1">
        <w:rPr>
          <w:rFonts w:ascii="Andale Mono" w:hAnsi="Andale Mono"/>
        </w:rPr>
        <w:t>ltfsdm status</w:t>
      </w:r>
      <w:bookmarkEnd w:id="43"/>
    </w:p>
    <w:p w14:paraId="501652BB" w14:textId="77777777" w:rsidR="006A0496" w:rsidRDefault="006A0496" w:rsidP="00B42B62">
      <w:pPr>
        <w:keepNext/>
        <w:ind w:firstLine="0"/>
      </w:pPr>
    </w:p>
    <w:p w14:paraId="59A5158C" w14:textId="03FCFEB3" w:rsidR="00932A6A" w:rsidRDefault="00932A6A" w:rsidP="008E7CE1">
      <w:pPr>
        <w:pStyle w:val="Code"/>
      </w:pPr>
      <w:r>
        <w:t>ltfsdm status</w:t>
      </w:r>
    </w:p>
    <w:p w14:paraId="6C11DA9F" w14:textId="77777777" w:rsidR="00932A6A" w:rsidRDefault="00932A6A" w:rsidP="00B42B62">
      <w:pPr>
        <w:keepNext/>
        <w:ind w:firstLine="0"/>
      </w:pPr>
    </w:p>
    <w:p w14:paraId="45357970" w14:textId="725A8229" w:rsidR="00F04A10" w:rsidRDefault="006C7716" w:rsidP="00B42B62">
      <w:pPr>
        <w:keepNext/>
        <w:ind w:firstLine="0"/>
      </w:pPr>
      <w:r>
        <w:t xml:space="preserve">Provides status information </w:t>
      </w:r>
      <w:r w:rsidR="004F279F">
        <w:t>of the ltfsdm service.</w:t>
      </w:r>
      <w:r w:rsidR="00F04A10">
        <w:t xml:space="preserve"> In the case the ltfsdm service is operating its process if is shown.</w:t>
      </w:r>
    </w:p>
    <w:p w14:paraId="76CA466D" w14:textId="209BBE34" w:rsidR="006A0496" w:rsidRPr="008E7CE1" w:rsidRDefault="006A0496" w:rsidP="008E7CE1">
      <w:pPr>
        <w:pStyle w:val="Heading1"/>
        <w:numPr>
          <w:ilvl w:val="2"/>
          <w:numId w:val="4"/>
        </w:numPr>
        <w:rPr>
          <w:rFonts w:ascii="Andale Mono" w:hAnsi="Andale Mono"/>
        </w:rPr>
      </w:pPr>
      <w:bookmarkStart w:id="44" w:name="_Toc487547643"/>
      <w:r w:rsidRPr="008E7CE1">
        <w:rPr>
          <w:rFonts w:ascii="Andale Mono" w:hAnsi="Andale Mono"/>
        </w:rPr>
        <w:t>ltfsdm migrate</w:t>
      </w:r>
      <w:bookmarkEnd w:id="44"/>
    </w:p>
    <w:p w14:paraId="0370BEC2" w14:textId="77777777" w:rsidR="006A0496" w:rsidRDefault="006A0496" w:rsidP="00B42B62">
      <w:pPr>
        <w:keepNext/>
        <w:ind w:firstLine="0"/>
      </w:pPr>
    </w:p>
    <w:p w14:paraId="74A669F7" w14:textId="2109FB78" w:rsidR="0083151D" w:rsidRDefault="0083151D" w:rsidP="008E7CE1">
      <w:pPr>
        <w:pStyle w:val="Code"/>
      </w:pPr>
      <w:r w:rsidRPr="0083151D">
        <w:t xml:space="preserve">ltfsdm migrate </w:t>
      </w:r>
      <w:r w:rsidR="00255057">
        <w:t>–</w:t>
      </w:r>
      <w:r w:rsidRPr="0083151D">
        <w:t>h</w:t>
      </w:r>
    </w:p>
    <w:p w14:paraId="2325D601" w14:textId="10EB9956" w:rsidR="0042573D" w:rsidRDefault="0083151D" w:rsidP="008E7CE1">
      <w:pPr>
        <w:pStyle w:val="Code"/>
      </w:pPr>
      <w:r w:rsidRPr="0083151D">
        <w:t xml:space="preserve">ltfsdm migrate </w:t>
      </w:r>
      <w:del w:id="45" w:author="Microsoft Office User" w:date="2017-07-06T11:42:00Z">
        <w:r w:rsidRPr="0083151D" w:rsidDel="00311991">
          <w:delText xml:space="preserve">[-w] </w:delText>
        </w:r>
      </w:del>
      <w:r w:rsidRPr="0083151D">
        <w:t xml:space="preserve">[-p] </w:t>
      </w:r>
      <w:del w:id="46" w:author="Microsoft Office User" w:date="2017-07-06T11:43:00Z">
        <w:r w:rsidR="0042573D" w:rsidDel="00E5656F">
          <w:delText>[-</w:delText>
        </w:r>
      </w:del>
      <w:del w:id="47" w:author="Microsoft Office User" w:date="2017-07-06T11:42:00Z">
        <w:r w:rsidR="0042573D" w:rsidDel="00311991">
          <w:delText>c</w:delText>
        </w:r>
      </w:del>
      <w:del w:id="48" w:author="Microsoft Office User" w:date="2017-07-06T11:43:00Z">
        <w:r w:rsidR="0042573D" w:rsidDel="00E5656F">
          <w:delText xml:space="preserve"> &lt;</w:delText>
        </w:r>
      </w:del>
      <w:del w:id="49" w:author="Microsoft Office User" w:date="2017-07-06T11:42:00Z">
        <w:r w:rsidR="0042573D" w:rsidDel="00311991">
          <w:delText>colocation factor</w:delText>
        </w:r>
      </w:del>
      <w:del w:id="50" w:author="Microsoft Office User" w:date="2017-07-06T11:43:00Z">
        <w:r w:rsidR="0042573D" w:rsidDel="00E5656F">
          <w:delText>&gt;</w:delText>
        </w:r>
      </w:del>
      <w:ins w:id="51" w:author="Microsoft Office User" w:date="2017-07-06T11:43:00Z">
        <w:r w:rsidR="00E5656F">
          <w:t>[</w:t>
        </w:r>
        <w:r w:rsidR="00E5656F" w:rsidRPr="00E5656F">
          <w:t>-P &lt;pool list: 'pool</w:t>
        </w:r>
        <w:proofErr w:type="gramStart"/>
        <w:r w:rsidR="00E5656F" w:rsidRPr="00E5656F">
          <w:t>1,pool</w:t>
        </w:r>
        <w:proofErr w:type="gramEnd"/>
        <w:r w:rsidR="00E5656F" w:rsidRPr="00E5656F">
          <w:t>2,pool3'&gt;</w:t>
        </w:r>
      </w:ins>
      <w:r w:rsidR="0042573D">
        <w:t>]</w:t>
      </w:r>
    </w:p>
    <w:p w14:paraId="30C031FE" w14:textId="77777777" w:rsidR="00111C78" w:rsidRDefault="00EE6ABB" w:rsidP="008E7CE1">
      <w:pPr>
        <w:pStyle w:val="Code"/>
        <w:ind w:left="1980"/>
      </w:pPr>
      <w:r>
        <w:t>[-n</w:t>
      </w:r>
      <w:r w:rsidR="00D80708">
        <w:t xml:space="preserve"> &lt;request number&gt;] </w:t>
      </w:r>
      <w:r w:rsidR="00111C78" w:rsidRPr="00111C78">
        <w:t xml:space="preserve">[-R &lt;number of </w:t>
      </w:r>
      <w:proofErr w:type="gramStart"/>
      <w:r w:rsidR="00111C78" w:rsidRPr="00111C78">
        <w:t>replicas:1..</w:t>
      </w:r>
      <w:proofErr w:type="gramEnd"/>
      <w:r w:rsidR="00111C78" w:rsidRPr="00111C78">
        <w:t>3&gt;]</w:t>
      </w:r>
    </w:p>
    <w:p w14:paraId="2F3C26B0" w14:textId="584AA188" w:rsidR="0083151D" w:rsidRPr="0083151D" w:rsidRDefault="0083151D" w:rsidP="008E7CE1">
      <w:pPr>
        <w:pStyle w:val="Code"/>
        <w:ind w:left="1980"/>
      </w:pPr>
      <w:r w:rsidRPr="0083151D">
        <w:t>&lt;file name&gt; …</w:t>
      </w:r>
    </w:p>
    <w:p w14:paraId="3CB7FB47" w14:textId="1304286E" w:rsidR="0042573D" w:rsidRDefault="0083151D" w:rsidP="008E7CE1">
      <w:pPr>
        <w:pStyle w:val="Code"/>
      </w:pPr>
      <w:r w:rsidRPr="0083151D">
        <w:t xml:space="preserve">ltfsdm migrate </w:t>
      </w:r>
      <w:del w:id="52" w:author="Microsoft Office User" w:date="2017-07-06T11:42:00Z">
        <w:r w:rsidRPr="0083151D" w:rsidDel="00311991">
          <w:delText xml:space="preserve">[-w] </w:delText>
        </w:r>
      </w:del>
      <w:r w:rsidRPr="0083151D">
        <w:t xml:space="preserve">[-p] </w:t>
      </w:r>
      <w:del w:id="53" w:author="Microsoft Office User" w:date="2017-07-06T11:44:00Z">
        <w:r w:rsidR="0042573D" w:rsidDel="00E5656F">
          <w:delText>[-</w:delText>
        </w:r>
      </w:del>
      <w:del w:id="54" w:author="Microsoft Office User" w:date="2017-07-06T11:42:00Z">
        <w:r w:rsidR="0042573D" w:rsidDel="00311991">
          <w:delText>c</w:delText>
        </w:r>
      </w:del>
      <w:del w:id="55" w:author="Microsoft Office User" w:date="2017-07-06T11:44:00Z">
        <w:r w:rsidR="0042573D" w:rsidDel="00E5656F">
          <w:delText xml:space="preserve"> &lt;colocation factor&gt;]</w:delText>
        </w:r>
      </w:del>
      <w:ins w:id="56" w:author="Microsoft Office User" w:date="2017-07-06T11:44:00Z">
        <w:r w:rsidR="00E5656F">
          <w:t>[</w:t>
        </w:r>
        <w:r w:rsidR="00E5656F" w:rsidRPr="00E5656F">
          <w:t>-P &lt;pool list: 'pool</w:t>
        </w:r>
        <w:proofErr w:type="gramStart"/>
        <w:r w:rsidR="00E5656F" w:rsidRPr="00E5656F">
          <w:t>1,pool</w:t>
        </w:r>
        <w:proofErr w:type="gramEnd"/>
        <w:r w:rsidR="00E5656F" w:rsidRPr="00E5656F">
          <w:t>2,pool3'&gt;</w:t>
        </w:r>
        <w:r w:rsidR="00E5656F">
          <w:t>]</w:t>
        </w:r>
      </w:ins>
    </w:p>
    <w:p w14:paraId="3D400434" w14:textId="77777777" w:rsidR="00111C78" w:rsidRDefault="0042573D" w:rsidP="008E7CE1">
      <w:pPr>
        <w:pStyle w:val="Code"/>
      </w:pPr>
      <w:r>
        <w:t xml:space="preserve">               </w:t>
      </w:r>
      <w:r w:rsidR="00EE6ABB">
        <w:t>[-n</w:t>
      </w:r>
      <w:r w:rsidR="00D80708">
        <w:t xml:space="preserve"> &lt;request number&gt;] </w:t>
      </w:r>
      <w:r w:rsidR="00111C78" w:rsidRPr="00111C78">
        <w:t xml:space="preserve">[-R &lt;number of </w:t>
      </w:r>
      <w:proofErr w:type="gramStart"/>
      <w:r w:rsidR="00111C78" w:rsidRPr="00111C78">
        <w:t>replicas:1..</w:t>
      </w:r>
      <w:proofErr w:type="gramEnd"/>
      <w:r w:rsidR="00111C78" w:rsidRPr="00111C78">
        <w:t>3&gt;]</w:t>
      </w:r>
    </w:p>
    <w:p w14:paraId="31A4EE74" w14:textId="4223CA74" w:rsidR="0083151D" w:rsidRDefault="00111C78" w:rsidP="008E7CE1">
      <w:pPr>
        <w:pStyle w:val="Code"/>
      </w:pPr>
      <w:r>
        <w:t xml:space="preserve">               </w:t>
      </w:r>
      <w:r w:rsidR="0083151D" w:rsidRPr="0083151D">
        <w:t>-f &lt;file list&gt;</w:t>
      </w:r>
    </w:p>
    <w:p w14:paraId="092EDDD2" w14:textId="77777777" w:rsidR="00396C89" w:rsidRDefault="00396C89" w:rsidP="008E7CE1">
      <w:pPr>
        <w:ind w:firstLine="0"/>
      </w:pPr>
    </w:p>
    <w:p w14:paraId="21696A72" w14:textId="02960FEC" w:rsidR="00B82817" w:rsidRDefault="00396C89" w:rsidP="008E7CE1">
      <w:pPr>
        <w:ind w:firstLine="0"/>
      </w:pPr>
      <w:r>
        <w:t>The migrate command is used to migrate one or more files into premigrated or migrated state.</w:t>
      </w:r>
      <w:r w:rsidR="001F1ECB">
        <w:t xml:space="preserve"> </w:t>
      </w:r>
      <w:r w:rsidR="00B82817">
        <w:t xml:space="preserve">The file names can be provided as parameters of the command or in a file list. It can be chosen if the command returns immediately and provide a request number that can be used with the </w:t>
      </w:r>
      <w:r w:rsidR="00B82817" w:rsidRPr="008E7CE1">
        <w:rPr>
          <w:rFonts w:ascii="Andale Mono" w:hAnsi="Andale Mono"/>
        </w:rPr>
        <w:t>ltfsdm info request</w:t>
      </w:r>
      <w:r w:rsidR="00B82817">
        <w:t xml:space="preserve"> command to see if the request is finished</w:t>
      </w:r>
      <w:ins w:id="57" w:author="Martin Petermann" w:date="2017-01-25T18:17:00Z">
        <w:r w:rsidR="00CD258D">
          <w:t xml:space="preserve">. </w:t>
        </w:r>
      </w:ins>
      <w:del w:id="58" w:author="Martin Petermann" w:date="2017-01-25T18:17:00Z">
        <w:r w:rsidR="00B82817" w:rsidDel="00CD258D">
          <w:delText xml:space="preserve"> </w:delText>
        </w:r>
        <w:commentRangeStart w:id="59"/>
        <w:r w:rsidR="00B82817" w:rsidDel="00CD258D">
          <w:delText>or the command will be blocked</w:delText>
        </w:r>
        <w:commentRangeEnd w:id="59"/>
        <w:r w:rsidR="006F51B3" w:rsidDel="00CD258D">
          <w:rPr>
            <w:rStyle w:val="CommentReference"/>
          </w:rPr>
          <w:commentReference w:id="59"/>
        </w:r>
        <w:r w:rsidR="00B82817" w:rsidDel="00CD258D">
          <w:delText>.</w:delText>
        </w:r>
        <w:r w:rsidR="00D80708" w:rsidDel="00CD258D">
          <w:delText xml:space="preserve"> </w:delText>
        </w:r>
      </w:del>
      <w:r w:rsidR="00D80708">
        <w:t xml:space="preserve">A request number can be specified to add additional file names to a migration request previously started. </w:t>
      </w:r>
      <w:r w:rsidR="0042573D">
        <w:t xml:space="preserve">By specifying the colocation </w:t>
      </w:r>
      <w:r w:rsidR="00B27002">
        <w:t>factor,</w:t>
      </w:r>
      <w:r w:rsidR="0042573D">
        <w:t xml:space="preserve"> it can be determined how many tapes can be used in parallel.</w:t>
      </w:r>
      <w:r w:rsidR="00255057">
        <w:t xml:space="preserve"> </w:t>
      </w:r>
      <w:r w:rsidR="00B27002">
        <w:t>It is possible to provide up to three replicas on different tapes.</w:t>
      </w:r>
    </w:p>
    <w:p w14:paraId="652AE4B3" w14:textId="77777777" w:rsidR="00B82817" w:rsidRDefault="00B82817" w:rsidP="008E7CE1">
      <w:pPr>
        <w:ind w:firstLine="0"/>
      </w:pPr>
    </w:p>
    <w:p w14:paraId="15340761" w14:textId="46F0E98A" w:rsidR="00B82817" w:rsidRDefault="00B82817" w:rsidP="008E7CE1">
      <w:pPr>
        <w:ind w:firstLine="0"/>
      </w:pPr>
      <w:r>
        <w:t>Options:</w:t>
      </w:r>
    </w:p>
    <w:p w14:paraId="7D2B21D8" w14:textId="77777777" w:rsidR="00B82817" w:rsidRDefault="00B82817" w:rsidP="008E7CE1">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524B926B" w14:textId="77777777" w:rsidTr="008E7CE1">
        <w:tc>
          <w:tcPr>
            <w:tcW w:w="603" w:type="dxa"/>
          </w:tcPr>
          <w:p w14:paraId="0396CA8C" w14:textId="01ACF79B" w:rsidR="00E55777" w:rsidRDefault="00E55777" w:rsidP="00396C89">
            <w:pPr>
              <w:ind w:firstLine="0"/>
            </w:pPr>
            <w:r>
              <w:t>-h</w:t>
            </w:r>
          </w:p>
        </w:tc>
        <w:tc>
          <w:tcPr>
            <w:tcW w:w="8453" w:type="dxa"/>
          </w:tcPr>
          <w:p w14:paraId="4AE51B0D" w14:textId="21DF5EEF" w:rsidR="00E55777" w:rsidRDefault="00E55777" w:rsidP="00396C89">
            <w:pPr>
              <w:ind w:firstLine="0"/>
            </w:pPr>
            <w:r>
              <w:t>information about usage is provided</w:t>
            </w:r>
          </w:p>
        </w:tc>
      </w:tr>
      <w:tr w:rsidR="00E55777" w14:paraId="68818CAC" w14:textId="77777777" w:rsidTr="008E7CE1">
        <w:tc>
          <w:tcPr>
            <w:tcW w:w="603" w:type="dxa"/>
          </w:tcPr>
          <w:p w14:paraId="383D04C3" w14:textId="63A396A6" w:rsidR="00E55777" w:rsidRDefault="00E55777" w:rsidP="00396C89">
            <w:pPr>
              <w:ind w:firstLine="0"/>
            </w:pPr>
            <w:r>
              <w:t>-p</w:t>
            </w:r>
          </w:p>
        </w:tc>
        <w:tc>
          <w:tcPr>
            <w:tcW w:w="8453" w:type="dxa"/>
          </w:tcPr>
          <w:p w14:paraId="17EC8A47" w14:textId="4A020A2E" w:rsidR="00E55777" w:rsidRDefault="00E55777" w:rsidP="00396C89">
            <w:pPr>
              <w:ind w:firstLine="0"/>
            </w:pPr>
            <w:r>
              <w:t>migrate the all files into premigrated state – otherwise files get into migrated state</w:t>
            </w:r>
          </w:p>
        </w:tc>
      </w:tr>
      <w:tr w:rsidR="00311DAC" w14:paraId="0D86A678" w14:textId="77777777" w:rsidTr="008E7CE1">
        <w:trPr>
          <w:trHeight w:val="247"/>
        </w:trPr>
        <w:tc>
          <w:tcPr>
            <w:tcW w:w="603" w:type="dxa"/>
          </w:tcPr>
          <w:p w14:paraId="4CFE9C3E" w14:textId="28E87237" w:rsidR="00311DAC" w:rsidRDefault="00311DAC" w:rsidP="00396C89">
            <w:pPr>
              <w:ind w:firstLine="0"/>
            </w:pPr>
            <w:ins w:id="60" w:author="Microsoft Office User" w:date="2017-07-06T11:42:00Z">
              <w:r>
                <w:t>-n</w:t>
              </w:r>
            </w:ins>
            <w:del w:id="61" w:author="Microsoft Office User" w:date="2017-07-06T11:42:00Z">
              <w:r w:rsidDel="003467B7">
                <w:delText>-w</w:delText>
              </w:r>
            </w:del>
          </w:p>
        </w:tc>
        <w:tc>
          <w:tcPr>
            <w:tcW w:w="8453" w:type="dxa"/>
          </w:tcPr>
          <w:p w14:paraId="5EBCD6BB" w14:textId="6A3A939D" w:rsidR="00311DAC" w:rsidRDefault="00311DAC" w:rsidP="00396C89">
            <w:pPr>
              <w:ind w:firstLine="0"/>
            </w:pPr>
            <w:ins w:id="62" w:author="Microsoft Office User" w:date="2017-07-06T11:42:00Z">
              <w:r>
                <w:t>request number of a previously started migration request</w:t>
              </w:r>
            </w:ins>
            <w:del w:id="63" w:author="Microsoft Office User" w:date="2017-07-06T11:42:00Z">
              <w:r w:rsidDel="003467B7">
                <w:delText>the command blocks until the request is fully</w:delText>
              </w:r>
              <w:commentRangeStart w:id="64"/>
              <w:r w:rsidDel="003467B7">
                <w:delText xml:space="preserve"> processed</w:delText>
              </w:r>
              <w:commentRangeEnd w:id="64"/>
              <w:r w:rsidDel="003467B7">
                <w:rPr>
                  <w:rStyle w:val="CommentReference"/>
                </w:rPr>
                <w:commentReference w:id="64"/>
              </w:r>
            </w:del>
            <w:ins w:id="65" w:author="Martin Petermann" w:date="2017-01-25T18:18:00Z">
              <w:del w:id="66" w:author="Microsoft Office User" w:date="2017-07-06T11:42:00Z">
                <w:r w:rsidDel="003467B7">
                  <w:delText xml:space="preserve"> and additional output about the progress is provided.</w:delText>
                </w:r>
              </w:del>
            </w:ins>
          </w:p>
        </w:tc>
      </w:tr>
      <w:tr w:rsidR="00311DAC" w14:paraId="0A6A5548" w14:textId="77777777" w:rsidTr="00D80708">
        <w:trPr>
          <w:trHeight w:val="247"/>
        </w:trPr>
        <w:tc>
          <w:tcPr>
            <w:tcW w:w="603" w:type="dxa"/>
          </w:tcPr>
          <w:p w14:paraId="132AD9E5" w14:textId="18648844" w:rsidR="00311DAC" w:rsidRDefault="00C30FF4" w:rsidP="00396C89">
            <w:pPr>
              <w:ind w:firstLine="0"/>
            </w:pPr>
            <w:ins w:id="67" w:author="Microsoft Office User" w:date="2017-07-06T11:42:00Z">
              <w:r>
                <w:lastRenderedPageBreak/>
                <w:t>-</w:t>
              </w:r>
            </w:ins>
            <w:ins w:id="68" w:author="Microsoft Office User" w:date="2017-07-06T12:19:00Z">
              <w:r w:rsidR="000456F4">
                <w:t>P</w:t>
              </w:r>
            </w:ins>
            <w:del w:id="69" w:author="Microsoft Office User" w:date="2017-07-06T11:42:00Z">
              <w:r w:rsidR="00311DAC" w:rsidDel="003467B7">
                <w:delText>-n</w:delText>
              </w:r>
            </w:del>
          </w:p>
        </w:tc>
        <w:tc>
          <w:tcPr>
            <w:tcW w:w="8453" w:type="dxa"/>
          </w:tcPr>
          <w:p w14:paraId="6DF5D146" w14:textId="4F9903DD" w:rsidR="00311DAC" w:rsidRDefault="000456F4" w:rsidP="00396C89">
            <w:pPr>
              <w:ind w:firstLine="0"/>
            </w:pPr>
            <w:ins w:id="70" w:author="Microsoft Office User" w:date="2017-07-06T12:19:00Z">
              <w:r>
                <w:t>list of up to three pools as a migration destination, for premigrated files this option is not required</w:t>
              </w:r>
            </w:ins>
            <w:del w:id="71" w:author="Microsoft Office User" w:date="2017-07-06T11:42:00Z">
              <w:r w:rsidR="00311DAC" w:rsidDel="003467B7">
                <w:delText>request number of a previously started migration request</w:delText>
              </w:r>
            </w:del>
          </w:p>
        </w:tc>
      </w:tr>
      <w:tr w:rsidR="00311DAC" w14:paraId="78B325A9" w14:textId="77777777" w:rsidTr="00D80708">
        <w:trPr>
          <w:trHeight w:val="247"/>
        </w:trPr>
        <w:tc>
          <w:tcPr>
            <w:tcW w:w="603" w:type="dxa"/>
          </w:tcPr>
          <w:p w14:paraId="4EBE65F0" w14:textId="3A951BEA" w:rsidR="00311DAC" w:rsidRDefault="00311DAC" w:rsidP="00396C89">
            <w:pPr>
              <w:ind w:firstLine="0"/>
            </w:pPr>
            <w:ins w:id="72" w:author="Microsoft Office User" w:date="2017-07-06T11:42:00Z">
              <w:r>
                <w:t>-f</w:t>
              </w:r>
            </w:ins>
            <w:del w:id="73" w:author="Microsoft Office User" w:date="2017-07-06T11:42:00Z">
              <w:r w:rsidDel="003467B7">
                <w:delText>-c</w:delText>
              </w:r>
            </w:del>
          </w:p>
        </w:tc>
        <w:tc>
          <w:tcPr>
            <w:tcW w:w="8453" w:type="dxa"/>
          </w:tcPr>
          <w:p w14:paraId="79597A3B" w14:textId="48CC35E8" w:rsidR="00311DAC" w:rsidRDefault="00311DAC" w:rsidP="00396C89">
            <w:pPr>
              <w:ind w:firstLine="0"/>
            </w:pPr>
            <w:ins w:id="74" w:author="Microsoft Office User" w:date="2017-07-06T11:42:00Z">
              <w:r>
                <w:t>the file list that contains file names of files to be migrated</w:t>
              </w:r>
            </w:ins>
            <w:ins w:id="75" w:author="Microsoft Office User" w:date="2017-07-06T12:20:00Z">
              <w:r w:rsidR="00357CA0">
                <w:t xml:space="preserve">, specifying a </w:t>
              </w:r>
            </w:ins>
            <w:ins w:id="76" w:author="Microsoft Office User" w:date="2017-07-06T12:21:00Z">
              <w:r w:rsidR="00357CA0">
                <w:t>“</w:t>
              </w:r>
              <w:proofErr w:type="gramStart"/>
              <w:r w:rsidR="00357CA0">
                <w:t>-“ character</w:t>
              </w:r>
              <w:proofErr w:type="gramEnd"/>
              <w:r w:rsidR="00357CA0">
                <w:t xml:space="preserve"> as a name lead to read from standard input</w:t>
              </w:r>
            </w:ins>
            <w:del w:id="77" w:author="Microsoft Office User" w:date="2017-07-06T11:42:00Z">
              <w:r w:rsidDel="003467B7">
                <w:delText>the colocation factor determines the number of tapes used in parallel</w:delText>
              </w:r>
            </w:del>
          </w:p>
        </w:tc>
      </w:tr>
      <w:tr w:rsidR="00311DAC" w14:paraId="4393D59A" w14:textId="77777777" w:rsidTr="00D80708">
        <w:trPr>
          <w:trHeight w:val="247"/>
        </w:trPr>
        <w:tc>
          <w:tcPr>
            <w:tcW w:w="603" w:type="dxa"/>
          </w:tcPr>
          <w:p w14:paraId="0A2E6647" w14:textId="0563B9E0" w:rsidR="00311DAC" w:rsidRDefault="00311DAC" w:rsidP="00396C89">
            <w:pPr>
              <w:ind w:firstLine="0"/>
            </w:pPr>
            <w:ins w:id="78" w:author="Microsoft Office User" w:date="2017-07-06T11:42:00Z">
              <w:r>
                <w:t>-R</w:t>
              </w:r>
            </w:ins>
            <w:del w:id="79" w:author="Microsoft Office User" w:date="2017-07-06T11:42:00Z">
              <w:r w:rsidDel="003467B7">
                <w:delText>-f</w:delText>
              </w:r>
            </w:del>
          </w:p>
        </w:tc>
        <w:tc>
          <w:tcPr>
            <w:tcW w:w="8453" w:type="dxa"/>
          </w:tcPr>
          <w:p w14:paraId="311667AB" w14:textId="10D6A9E6" w:rsidR="00311DAC" w:rsidRDefault="00311DAC" w:rsidP="00396C89">
            <w:pPr>
              <w:ind w:firstLine="0"/>
            </w:pPr>
            <w:ins w:id="80" w:author="Microsoft Office User" w:date="2017-07-06T11:42:00Z">
              <w:r>
                <w:t>number of replicas being created</w:t>
              </w:r>
            </w:ins>
            <w:del w:id="81" w:author="Microsoft Office User" w:date="2017-07-06T11:42:00Z">
              <w:r w:rsidDel="003467B7">
                <w:delText>the file list that contains file names of files to be migrated</w:delText>
              </w:r>
            </w:del>
          </w:p>
        </w:tc>
      </w:tr>
      <w:tr w:rsidR="00311DAC" w14:paraId="3B433D0D" w14:textId="77777777" w:rsidTr="00D80708">
        <w:trPr>
          <w:trHeight w:val="247"/>
        </w:trPr>
        <w:tc>
          <w:tcPr>
            <w:tcW w:w="603" w:type="dxa"/>
          </w:tcPr>
          <w:p w14:paraId="2676AA0C" w14:textId="5F6575C1" w:rsidR="00311DAC" w:rsidRDefault="00311DAC" w:rsidP="00396C89">
            <w:pPr>
              <w:ind w:firstLine="0"/>
            </w:pPr>
            <w:del w:id="82" w:author="Microsoft Office User" w:date="2017-07-06T11:42:00Z">
              <w:r w:rsidDel="001E6511">
                <w:delText>-R</w:delText>
              </w:r>
            </w:del>
          </w:p>
        </w:tc>
        <w:tc>
          <w:tcPr>
            <w:tcW w:w="8453" w:type="dxa"/>
          </w:tcPr>
          <w:p w14:paraId="316643C9" w14:textId="0C955464" w:rsidR="00311DAC" w:rsidRDefault="00311DAC" w:rsidP="00396C89">
            <w:pPr>
              <w:ind w:firstLine="0"/>
            </w:pPr>
            <w:del w:id="83" w:author="Microsoft Office User" w:date="2017-07-06T11:42:00Z">
              <w:r w:rsidDel="001E6511">
                <w:delText>number of replicas being created</w:delText>
              </w:r>
            </w:del>
          </w:p>
        </w:tc>
      </w:tr>
    </w:tbl>
    <w:p w14:paraId="7ABE5FF0" w14:textId="332A97E6" w:rsidR="00B82817" w:rsidRDefault="0082724C" w:rsidP="008E7CE1">
      <w:pPr>
        <w:ind w:firstLine="0"/>
      </w:pPr>
      <w:r>
        <w:t>Sample output for a migration command:</w:t>
      </w:r>
    </w:p>
    <w:p w14:paraId="6A7204AF" w14:textId="77777777" w:rsidR="0082724C" w:rsidRDefault="0082724C" w:rsidP="008E7CE1">
      <w:pPr>
        <w:ind w:firstLine="0"/>
      </w:pPr>
    </w:p>
    <w:p w14:paraId="078EEEC6" w14:textId="77777777" w:rsidR="001B61B4" w:rsidRDefault="001B61B4" w:rsidP="005F758B">
      <w:pPr>
        <w:pStyle w:val="Code"/>
      </w:pPr>
      <w:r>
        <w:t>vex:/</w:t>
      </w:r>
      <w:proofErr w:type="spellStart"/>
      <w:r>
        <w:t>mnt</w:t>
      </w:r>
      <w:proofErr w:type="spellEnd"/>
      <w:r>
        <w:t>/</w:t>
      </w:r>
      <w:proofErr w:type="spellStart"/>
      <w:r>
        <w:t>lxfs.managed</w:t>
      </w:r>
      <w:proofErr w:type="spellEnd"/>
      <w:r>
        <w:t>/</w:t>
      </w:r>
      <w:proofErr w:type="spellStart"/>
      <w:r>
        <w:t>testdir</w:t>
      </w:r>
      <w:proofErr w:type="spellEnd"/>
      <w:r>
        <w:t>/</w:t>
      </w:r>
      <w:proofErr w:type="spellStart"/>
      <w:r>
        <w:t>sdir</w:t>
      </w:r>
      <w:proofErr w:type="spellEnd"/>
      <w:r>
        <w:t xml:space="preserve"> # find dir.0 dir.1 -type f |ltfsdm migrate -P pool1 -f -</w:t>
      </w:r>
    </w:p>
    <w:p w14:paraId="116AD602" w14:textId="77777777" w:rsidR="001B61B4" w:rsidRDefault="001B61B4" w:rsidP="005F758B">
      <w:pPr>
        <w:pStyle w:val="Code"/>
      </w:pPr>
      <w:r>
        <w:t xml:space="preserve">--- sending completed within 22 seconds ---                 </w:t>
      </w:r>
    </w:p>
    <w:p w14:paraId="4AA0C76B" w14:textId="77777777" w:rsidR="001B61B4" w:rsidRDefault="001B61B4" w:rsidP="005F758B">
      <w:pPr>
        <w:pStyle w:val="Code"/>
      </w:pPr>
      <w:r>
        <w:t xml:space="preserve">               </w:t>
      </w:r>
      <w:proofErr w:type="gramStart"/>
      <w:r>
        <w:t>resident  premigrated</w:t>
      </w:r>
      <w:proofErr w:type="gramEnd"/>
      <w:r>
        <w:t xml:space="preserve">     migrated       failed</w:t>
      </w:r>
    </w:p>
    <w:p w14:paraId="150F32A9" w14:textId="77777777" w:rsidR="001B61B4" w:rsidRDefault="001B61B4" w:rsidP="005F758B">
      <w:pPr>
        <w:pStyle w:val="Code"/>
      </w:pPr>
      <w:r>
        <w:t>[00:00:32]       163707        36293            0            0</w:t>
      </w:r>
    </w:p>
    <w:p w14:paraId="03172842" w14:textId="77777777" w:rsidR="001B61B4" w:rsidRDefault="001B61B4" w:rsidP="005F758B">
      <w:pPr>
        <w:pStyle w:val="Code"/>
      </w:pPr>
      <w:r>
        <w:t>[00:00:42]       120097        79903            0            0</w:t>
      </w:r>
    </w:p>
    <w:p w14:paraId="2A701B8F" w14:textId="77777777" w:rsidR="001B61B4" w:rsidRDefault="001B61B4" w:rsidP="005F758B">
      <w:pPr>
        <w:pStyle w:val="Code"/>
      </w:pPr>
      <w:r>
        <w:t>[00:00:52]        76707       123293            0            0</w:t>
      </w:r>
    </w:p>
    <w:p w14:paraId="29DDFD8B" w14:textId="77777777" w:rsidR="001B61B4" w:rsidRDefault="001B61B4" w:rsidP="005F758B">
      <w:pPr>
        <w:pStyle w:val="Code"/>
      </w:pPr>
      <w:r>
        <w:t>[00:01:02]        33132       166868            0            0</w:t>
      </w:r>
    </w:p>
    <w:p w14:paraId="445477A4" w14:textId="77777777" w:rsidR="001B61B4" w:rsidRDefault="001B61B4" w:rsidP="005F758B">
      <w:pPr>
        <w:pStyle w:val="Code"/>
      </w:pPr>
      <w:r>
        <w:t>[00:02:52]            0       200000            0            0</w:t>
      </w:r>
    </w:p>
    <w:p w14:paraId="777EA69E" w14:textId="77777777" w:rsidR="001B61B4" w:rsidRDefault="001B61B4" w:rsidP="005F758B">
      <w:pPr>
        <w:pStyle w:val="Code"/>
      </w:pPr>
      <w:r>
        <w:t>[00:02:59]            0            0       200000            0</w:t>
      </w:r>
    </w:p>
    <w:p w14:paraId="244C5D15" w14:textId="58FEE012" w:rsidR="006A0496" w:rsidRPr="008E7CE1" w:rsidRDefault="006A0496" w:rsidP="008E7CE1">
      <w:pPr>
        <w:pStyle w:val="Heading1"/>
        <w:numPr>
          <w:ilvl w:val="2"/>
          <w:numId w:val="4"/>
        </w:numPr>
        <w:rPr>
          <w:rFonts w:ascii="Andale Mono" w:hAnsi="Andale Mono"/>
        </w:rPr>
      </w:pPr>
      <w:bookmarkStart w:id="84" w:name="_Toc487547644"/>
      <w:r w:rsidRPr="008E7CE1">
        <w:rPr>
          <w:rFonts w:ascii="Andale Mono" w:hAnsi="Andale Mono"/>
        </w:rPr>
        <w:t>ltfsdm recall</w:t>
      </w:r>
      <w:bookmarkEnd w:id="84"/>
    </w:p>
    <w:p w14:paraId="1752BE65" w14:textId="77777777" w:rsidR="006A0496" w:rsidRDefault="006A0496" w:rsidP="00B42B62">
      <w:pPr>
        <w:keepNext/>
        <w:ind w:firstLine="0"/>
      </w:pPr>
    </w:p>
    <w:p w14:paraId="34B28731" w14:textId="22C219B1" w:rsidR="00A61EBC" w:rsidRDefault="00A61EBC" w:rsidP="00A61EBC">
      <w:pPr>
        <w:keepNext/>
        <w:ind w:firstLine="0"/>
        <w:rPr>
          <w:rFonts w:ascii="Andale Mono" w:hAnsi="Andale Mono"/>
        </w:rPr>
      </w:pPr>
      <w:r w:rsidRPr="00A61EBC">
        <w:rPr>
          <w:rFonts w:ascii="Andale Mono" w:hAnsi="Andale Mono"/>
        </w:rPr>
        <w:t xml:space="preserve">ltfsdm recall </w:t>
      </w:r>
      <w:r w:rsidR="00255057">
        <w:rPr>
          <w:rFonts w:ascii="Andale Mono" w:hAnsi="Andale Mono"/>
        </w:rPr>
        <w:t>–</w:t>
      </w:r>
      <w:r w:rsidRPr="00A61EBC">
        <w:rPr>
          <w:rFonts w:ascii="Andale Mono" w:hAnsi="Andale Mono"/>
        </w:rPr>
        <w:t>h</w:t>
      </w:r>
    </w:p>
    <w:p w14:paraId="3FF9232A" w14:textId="6649A6B6" w:rsidR="00A61EBC" w:rsidRPr="00A61EBC" w:rsidRDefault="00EE6ABB" w:rsidP="00A61EBC">
      <w:pPr>
        <w:keepNext/>
        <w:ind w:firstLine="0"/>
        <w:rPr>
          <w:rFonts w:ascii="Andale Mono" w:hAnsi="Andale Mono"/>
        </w:rPr>
      </w:pPr>
      <w:r>
        <w:rPr>
          <w:rFonts w:ascii="Andale Mono" w:hAnsi="Andale Mono"/>
        </w:rPr>
        <w:t xml:space="preserve">ltfsdm recall </w:t>
      </w:r>
      <w:del w:id="85" w:author="Microsoft Office User" w:date="2017-07-06T12:23:00Z">
        <w:r w:rsidDel="00357CA0">
          <w:rPr>
            <w:rFonts w:ascii="Andale Mono" w:hAnsi="Andale Mono"/>
          </w:rPr>
          <w:delText xml:space="preserve">[-w] </w:delText>
        </w:r>
      </w:del>
      <w:r>
        <w:rPr>
          <w:rFonts w:ascii="Andale Mono" w:hAnsi="Andale Mono"/>
        </w:rPr>
        <w:t>[-r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&lt;file name&gt; …</w:t>
      </w:r>
    </w:p>
    <w:p w14:paraId="53C6DD38" w14:textId="328D8556" w:rsidR="00A61EBC" w:rsidRDefault="00EE6ABB" w:rsidP="00A61EBC">
      <w:pPr>
        <w:keepNext/>
        <w:ind w:firstLine="0"/>
        <w:rPr>
          <w:rFonts w:ascii="Andale Mono" w:hAnsi="Andale Mono"/>
        </w:rPr>
      </w:pPr>
      <w:r>
        <w:rPr>
          <w:rFonts w:ascii="Andale Mono" w:hAnsi="Andale Mono"/>
        </w:rPr>
        <w:t xml:space="preserve">ltfsdm recall </w:t>
      </w:r>
      <w:del w:id="86" w:author="Microsoft Office User" w:date="2017-07-06T12:23:00Z">
        <w:r w:rsidDel="00357CA0">
          <w:rPr>
            <w:rFonts w:ascii="Andale Mono" w:hAnsi="Andale Mono"/>
          </w:rPr>
          <w:delText xml:space="preserve">[-w] </w:delText>
        </w:r>
      </w:del>
      <w:r>
        <w:rPr>
          <w:rFonts w:ascii="Andale Mono" w:hAnsi="Andale Mono"/>
        </w:rPr>
        <w:t>[-r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-f &lt;file list&gt;</w:t>
      </w:r>
    </w:p>
    <w:p w14:paraId="465A3392" w14:textId="77777777" w:rsidR="00E56404" w:rsidRDefault="00E56404" w:rsidP="00B42B62">
      <w:pPr>
        <w:keepNext/>
        <w:ind w:firstLine="0"/>
      </w:pPr>
    </w:p>
    <w:p w14:paraId="36CC6A1E" w14:textId="6BE844A1" w:rsidR="00E55777" w:rsidRDefault="00E55777" w:rsidP="00E55777">
      <w:pPr>
        <w:ind w:firstLine="0"/>
      </w:pPr>
      <w:r>
        <w:t xml:space="preserve">The recall command is used to recall one or more files into premigrated or resident state. The file names can be provided as parameters of the command or in a file list. It can be chosen if the command returns immediately and provide a request number that can be used with the </w:t>
      </w:r>
      <w:r w:rsidRPr="00592C57">
        <w:rPr>
          <w:rFonts w:ascii="Andale Mono" w:hAnsi="Andale Mono"/>
        </w:rPr>
        <w:t>ltfsdm info request</w:t>
      </w:r>
      <w:r>
        <w:t xml:space="preserve"> command to see if the request is finished</w:t>
      </w:r>
      <w:del w:id="87" w:author="Martin Petermann" w:date="2017-01-25T18:19:00Z">
        <w:r w:rsidDel="00CF710F">
          <w:delText xml:space="preserve"> </w:delText>
        </w:r>
        <w:commentRangeStart w:id="88"/>
        <w:r w:rsidDel="00CF710F">
          <w:delText>or the command will be blocked</w:delText>
        </w:r>
        <w:commentRangeEnd w:id="88"/>
        <w:r w:rsidR="007B2D55" w:rsidDel="00CF710F">
          <w:rPr>
            <w:rStyle w:val="CommentReference"/>
          </w:rPr>
          <w:commentReference w:id="88"/>
        </w:r>
      </w:del>
      <w:r>
        <w:t>.</w:t>
      </w:r>
      <w:r w:rsidR="00D80708">
        <w:t xml:space="preserve"> A request number can be specified to add additional file names to a </w:t>
      </w:r>
      <w:r w:rsidR="00522FC3">
        <w:t>recall</w:t>
      </w:r>
      <w:r w:rsidR="00255057">
        <w:t xml:space="preserve"> request previously started.</w:t>
      </w:r>
    </w:p>
    <w:p w14:paraId="00B45B08" w14:textId="77777777" w:rsidR="00396C89" w:rsidRDefault="00396C89" w:rsidP="00B42B62">
      <w:pPr>
        <w:keepNext/>
        <w:ind w:firstLine="0"/>
      </w:pPr>
    </w:p>
    <w:p w14:paraId="753335E7" w14:textId="77777777" w:rsidR="00E55777" w:rsidRDefault="00E55777" w:rsidP="00E55777">
      <w:pPr>
        <w:ind w:firstLine="0"/>
      </w:pPr>
      <w:r>
        <w:t>Options:</w:t>
      </w:r>
    </w:p>
    <w:p w14:paraId="48A7C75E" w14:textId="77777777" w:rsidR="00E55777" w:rsidRDefault="00E55777" w:rsidP="00E55777">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095F52B7" w14:textId="77777777" w:rsidTr="00C961C0">
        <w:tc>
          <w:tcPr>
            <w:tcW w:w="603" w:type="dxa"/>
          </w:tcPr>
          <w:p w14:paraId="67984314" w14:textId="77777777" w:rsidR="00E55777" w:rsidRDefault="00E55777" w:rsidP="00C961C0">
            <w:pPr>
              <w:ind w:firstLine="0"/>
            </w:pPr>
            <w:r>
              <w:t>-h</w:t>
            </w:r>
          </w:p>
        </w:tc>
        <w:tc>
          <w:tcPr>
            <w:tcW w:w="8453" w:type="dxa"/>
          </w:tcPr>
          <w:p w14:paraId="57523F9D" w14:textId="77777777" w:rsidR="00E55777" w:rsidRDefault="00E55777" w:rsidP="00C961C0">
            <w:pPr>
              <w:ind w:firstLine="0"/>
            </w:pPr>
            <w:r>
              <w:t>information about usage is provided</w:t>
            </w:r>
          </w:p>
        </w:tc>
      </w:tr>
      <w:tr w:rsidR="00E55777" w14:paraId="70B6971F" w14:textId="77777777" w:rsidTr="00C961C0">
        <w:tc>
          <w:tcPr>
            <w:tcW w:w="603" w:type="dxa"/>
          </w:tcPr>
          <w:p w14:paraId="28F4E071" w14:textId="4AA73D35" w:rsidR="00E55777" w:rsidRDefault="00E55777" w:rsidP="00C961C0">
            <w:pPr>
              <w:ind w:firstLine="0"/>
            </w:pPr>
            <w:r>
              <w:t>-</w:t>
            </w:r>
            <w:r w:rsidR="00EE6ABB">
              <w:t>r</w:t>
            </w:r>
          </w:p>
        </w:tc>
        <w:tc>
          <w:tcPr>
            <w:tcW w:w="8453" w:type="dxa"/>
          </w:tcPr>
          <w:p w14:paraId="55531E19" w14:textId="68866E47" w:rsidR="00E55777" w:rsidRDefault="00E55777" w:rsidP="00EE6ABB">
            <w:pPr>
              <w:ind w:firstLine="0"/>
            </w:pPr>
            <w:r>
              <w:t xml:space="preserve">recall the all files into </w:t>
            </w:r>
            <w:r w:rsidR="00EE6ABB">
              <w:t>resident</w:t>
            </w:r>
            <w:r>
              <w:t xml:space="preserve"> state – otherwise files get into </w:t>
            </w:r>
            <w:r w:rsidR="00EE6ABB">
              <w:t>premigrated</w:t>
            </w:r>
            <w:r>
              <w:t xml:space="preserve"> state</w:t>
            </w:r>
          </w:p>
        </w:tc>
      </w:tr>
      <w:tr w:rsidR="00357CA0" w14:paraId="72B62792" w14:textId="77777777" w:rsidTr="00C961C0">
        <w:tc>
          <w:tcPr>
            <w:tcW w:w="603" w:type="dxa"/>
          </w:tcPr>
          <w:p w14:paraId="27D06BA3" w14:textId="179301E6" w:rsidR="00357CA0" w:rsidRDefault="00357CA0" w:rsidP="00C961C0">
            <w:pPr>
              <w:ind w:firstLine="0"/>
            </w:pPr>
            <w:ins w:id="89" w:author="Microsoft Office User" w:date="2017-07-06T12:23:00Z">
              <w:r>
                <w:t>-n</w:t>
              </w:r>
            </w:ins>
            <w:del w:id="90" w:author="Microsoft Office User" w:date="2017-07-06T12:23:00Z">
              <w:r w:rsidDel="00680DAD">
                <w:delText>-w</w:delText>
              </w:r>
            </w:del>
          </w:p>
        </w:tc>
        <w:tc>
          <w:tcPr>
            <w:tcW w:w="8453" w:type="dxa"/>
          </w:tcPr>
          <w:p w14:paraId="01BE0AEF" w14:textId="20C02BE8" w:rsidR="00357CA0" w:rsidRDefault="00357CA0" w:rsidP="00C961C0">
            <w:pPr>
              <w:ind w:firstLine="0"/>
            </w:pPr>
            <w:ins w:id="91" w:author="Microsoft Office User" w:date="2017-07-06T12:23:00Z">
              <w:r>
                <w:t>request number of a previously started recall request</w:t>
              </w:r>
            </w:ins>
            <w:del w:id="92" w:author="Microsoft Office User" w:date="2017-07-06T12:23:00Z">
              <w:r w:rsidDel="00680DAD">
                <w:delText xml:space="preserve">the command blocks until the request is fully </w:delText>
              </w:r>
              <w:commentRangeStart w:id="93"/>
              <w:r w:rsidDel="00680DAD">
                <w:delText>processed</w:delText>
              </w:r>
            </w:del>
            <w:commentRangeEnd w:id="93"/>
            <w:ins w:id="94" w:author="Martin Petermann" w:date="2017-01-25T18:19:00Z">
              <w:del w:id="95" w:author="Microsoft Office User" w:date="2017-07-06T12:23:00Z">
                <w:r w:rsidDel="00680DAD">
                  <w:delText xml:space="preserve"> and additional output about the progress is provided.</w:delText>
                </w:r>
              </w:del>
            </w:ins>
            <w:del w:id="96" w:author="Microsoft Office User" w:date="2017-07-06T12:23:00Z">
              <w:r w:rsidDel="00680DAD">
                <w:rPr>
                  <w:rStyle w:val="CommentReference"/>
                </w:rPr>
                <w:commentReference w:id="93"/>
              </w:r>
            </w:del>
          </w:p>
        </w:tc>
      </w:tr>
      <w:tr w:rsidR="00357CA0" w14:paraId="37B4D762" w14:textId="77777777" w:rsidTr="00C961C0">
        <w:tc>
          <w:tcPr>
            <w:tcW w:w="603" w:type="dxa"/>
          </w:tcPr>
          <w:p w14:paraId="59AD6AC1" w14:textId="5FF76F9C" w:rsidR="00357CA0" w:rsidRDefault="00357CA0" w:rsidP="00C961C0">
            <w:pPr>
              <w:ind w:firstLine="0"/>
            </w:pPr>
            <w:ins w:id="97" w:author="Microsoft Office User" w:date="2017-07-06T12:23:00Z">
              <w:r>
                <w:t>-f</w:t>
              </w:r>
            </w:ins>
            <w:del w:id="98" w:author="Microsoft Office User" w:date="2017-07-06T12:23:00Z">
              <w:r w:rsidDel="00680DAD">
                <w:delText>-n</w:delText>
              </w:r>
            </w:del>
          </w:p>
        </w:tc>
        <w:tc>
          <w:tcPr>
            <w:tcW w:w="8453" w:type="dxa"/>
          </w:tcPr>
          <w:p w14:paraId="6CE56732" w14:textId="79D6E82E" w:rsidR="00357CA0" w:rsidRDefault="00357CA0" w:rsidP="00522FC3">
            <w:pPr>
              <w:ind w:firstLine="0"/>
            </w:pPr>
            <w:ins w:id="99" w:author="Microsoft Office User" w:date="2017-07-06T12:23:00Z">
              <w:r>
                <w:t>the file list that contains file names of files to be recall</w:t>
              </w:r>
              <w:r w:rsidR="00563652">
                <w:t>, specifying a “</w:t>
              </w:r>
              <w:proofErr w:type="gramStart"/>
              <w:r w:rsidR="00563652">
                <w:t>-“ character</w:t>
              </w:r>
              <w:proofErr w:type="gramEnd"/>
              <w:r w:rsidR="00563652">
                <w:t xml:space="preserve"> as a name lead to read from standard input</w:t>
              </w:r>
              <w:r w:rsidR="00563652" w:rsidDel="00680DAD">
                <w:t xml:space="preserve"> </w:t>
              </w:r>
            </w:ins>
            <w:del w:id="100" w:author="Microsoft Office User" w:date="2017-07-06T12:23:00Z">
              <w:r w:rsidDel="00680DAD">
                <w:delText>request number of a previously started recall request</w:delText>
              </w:r>
            </w:del>
          </w:p>
        </w:tc>
      </w:tr>
      <w:tr w:rsidR="00357CA0" w14:paraId="59286EDD" w14:textId="77777777" w:rsidTr="00C961C0">
        <w:tc>
          <w:tcPr>
            <w:tcW w:w="603" w:type="dxa"/>
          </w:tcPr>
          <w:p w14:paraId="1B567356" w14:textId="14770B60" w:rsidR="00357CA0" w:rsidRDefault="00357CA0" w:rsidP="00C961C0">
            <w:pPr>
              <w:ind w:firstLine="0"/>
            </w:pPr>
            <w:del w:id="101" w:author="Microsoft Office User" w:date="2017-07-06T12:23:00Z">
              <w:r w:rsidDel="00757CC6">
                <w:delText>-f</w:delText>
              </w:r>
            </w:del>
          </w:p>
        </w:tc>
        <w:tc>
          <w:tcPr>
            <w:tcW w:w="8453" w:type="dxa"/>
          </w:tcPr>
          <w:p w14:paraId="5E936F79" w14:textId="67DFEC3F" w:rsidR="00357CA0" w:rsidRDefault="00357CA0" w:rsidP="004A77A2">
            <w:pPr>
              <w:ind w:firstLine="0"/>
            </w:pPr>
            <w:del w:id="102" w:author="Microsoft Office User" w:date="2017-07-06T12:23:00Z">
              <w:r w:rsidDel="00757CC6">
                <w:delText>the file list that contains file names of files to be recall</w:delText>
              </w:r>
            </w:del>
          </w:p>
        </w:tc>
      </w:tr>
    </w:tbl>
    <w:p w14:paraId="57B2165F" w14:textId="497AD4CA" w:rsidR="005F758B" w:rsidRDefault="005F758B" w:rsidP="005F758B">
      <w:pPr>
        <w:pStyle w:val="NoSpacing"/>
      </w:pPr>
      <w:r>
        <w:t>Sample output for the recall command:</w:t>
      </w:r>
    </w:p>
    <w:p w14:paraId="7E70D3D0" w14:textId="77777777" w:rsidR="005F758B" w:rsidRDefault="005F758B" w:rsidP="005F758B">
      <w:pPr>
        <w:pStyle w:val="NoSpacing"/>
      </w:pPr>
    </w:p>
    <w:p w14:paraId="6F9F41F3" w14:textId="77777777" w:rsidR="00AA6CC1" w:rsidRDefault="00AA6CC1" w:rsidP="00AA6CC1">
      <w:pPr>
        <w:pStyle w:val="Code"/>
      </w:pPr>
      <w:r>
        <w:lastRenderedPageBreak/>
        <w:t>vex:/</w:t>
      </w:r>
      <w:proofErr w:type="spellStart"/>
      <w:r>
        <w:t>mnt</w:t>
      </w:r>
      <w:proofErr w:type="spellEnd"/>
      <w:r>
        <w:t>/</w:t>
      </w:r>
      <w:proofErr w:type="spellStart"/>
      <w:r>
        <w:t>lxfs.managed</w:t>
      </w:r>
      <w:proofErr w:type="spellEnd"/>
      <w:r>
        <w:t>/</w:t>
      </w:r>
      <w:proofErr w:type="spellStart"/>
      <w:r>
        <w:t>testdir</w:t>
      </w:r>
      <w:proofErr w:type="spellEnd"/>
      <w:r>
        <w:t>/</w:t>
      </w:r>
      <w:proofErr w:type="spellStart"/>
      <w:r>
        <w:t>sdir</w:t>
      </w:r>
      <w:proofErr w:type="spellEnd"/>
      <w:r>
        <w:t xml:space="preserve"> # find dir.0 dir.1 -type f |ltfsdm recall -r -f -</w:t>
      </w:r>
    </w:p>
    <w:p w14:paraId="4BB1F499" w14:textId="77777777" w:rsidR="00AA6CC1" w:rsidRDefault="00AA6CC1" w:rsidP="00AA6CC1">
      <w:pPr>
        <w:pStyle w:val="Code"/>
      </w:pPr>
      <w:r>
        <w:t xml:space="preserve">--- sending completed within 39 seconds ---                 </w:t>
      </w:r>
    </w:p>
    <w:p w14:paraId="05016C06" w14:textId="77777777" w:rsidR="00AA6CC1" w:rsidRDefault="00AA6CC1" w:rsidP="00AA6CC1">
      <w:pPr>
        <w:pStyle w:val="Code"/>
      </w:pPr>
      <w:r>
        <w:t xml:space="preserve">               </w:t>
      </w:r>
      <w:proofErr w:type="gramStart"/>
      <w:r>
        <w:t>resident  premigrated</w:t>
      </w:r>
      <w:proofErr w:type="gramEnd"/>
      <w:r>
        <w:t xml:space="preserve">     migrated       failed</w:t>
      </w:r>
    </w:p>
    <w:p w14:paraId="2299DEE0" w14:textId="77777777" w:rsidR="00AA6CC1" w:rsidRDefault="00AA6CC1" w:rsidP="00AA6CC1">
      <w:pPr>
        <w:pStyle w:val="Code"/>
      </w:pPr>
      <w:r>
        <w:t>[00:01:21]            1            0       199999            0</w:t>
      </w:r>
    </w:p>
    <w:p w14:paraId="0407EFCD" w14:textId="77777777" w:rsidR="00AA6CC1" w:rsidRDefault="00AA6CC1" w:rsidP="00AA6CC1">
      <w:pPr>
        <w:pStyle w:val="Code"/>
      </w:pPr>
      <w:r>
        <w:t>[00:01:31]        22541            0       177459            0</w:t>
      </w:r>
    </w:p>
    <w:p w14:paraId="3F873655" w14:textId="77777777" w:rsidR="00AA6CC1" w:rsidRDefault="00AA6CC1" w:rsidP="00AA6CC1">
      <w:pPr>
        <w:pStyle w:val="Code"/>
      </w:pPr>
      <w:r>
        <w:t>[00:01:41]        47273            0       152727            0</w:t>
      </w:r>
    </w:p>
    <w:p w14:paraId="413C30D2" w14:textId="77777777" w:rsidR="00AA6CC1" w:rsidRDefault="00AA6CC1" w:rsidP="00AA6CC1">
      <w:pPr>
        <w:pStyle w:val="Code"/>
      </w:pPr>
      <w:r>
        <w:t>[00:01:51]        72002            0       127998            0</w:t>
      </w:r>
    </w:p>
    <w:p w14:paraId="3D29CF3E" w14:textId="77777777" w:rsidR="00AA6CC1" w:rsidRDefault="00AA6CC1" w:rsidP="00AA6CC1">
      <w:pPr>
        <w:pStyle w:val="Code"/>
      </w:pPr>
      <w:r>
        <w:t>[00:02:01]        97051            0       102949            0</w:t>
      </w:r>
    </w:p>
    <w:p w14:paraId="08004708" w14:textId="77777777" w:rsidR="00AA6CC1" w:rsidRDefault="00AA6CC1" w:rsidP="00AA6CC1">
      <w:pPr>
        <w:pStyle w:val="Code"/>
      </w:pPr>
      <w:r>
        <w:t>[00:02:11]       121133            0        78867            0</w:t>
      </w:r>
    </w:p>
    <w:p w14:paraId="0DB1B8A7" w14:textId="77777777" w:rsidR="00AA6CC1" w:rsidRDefault="00AA6CC1" w:rsidP="00AA6CC1">
      <w:pPr>
        <w:pStyle w:val="Code"/>
      </w:pPr>
      <w:r>
        <w:t>[00:02:21]       145208            0        54792            0</w:t>
      </w:r>
    </w:p>
    <w:p w14:paraId="7605A1BA" w14:textId="77777777" w:rsidR="00AA6CC1" w:rsidRDefault="00AA6CC1" w:rsidP="00AA6CC1">
      <w:pPr>
        <w:pStyle w:val="Code"/>
      </w:pPr>
      <w:r>
        <w:t>[00:02:31]       169272            0        30728            0</w:t>
      </w:r>
    </w:p>
    <w:p w14:paraId="511A4C36" w14:textId="77777777" w:rsidR="00AA6CC1" w:rsidRDefault="00AA6CC1" w:rsidP="00AA6CC1">
      <w:pPr>
        <w:pStyle w:val="Code"/>
      </w:pPr>
      <w:r>
        <w:t>[00:02:41]       193212            0         6788            0</w:t>
      </w:r>
    </w:p>
    <w:p w14:paraId="08421789" w14:textId="78EAA654" w:rsidR="005F758B" w:rsidRDefault="00AA6CC1" w:rsidP="00AA6CC1">
      <w:pPr>
        <w:pStyle w:val="Code"/>
      </w:pPr>
      <w:r>
        <w:t>[00:02:45]       200000            0            0            0</w:t>
      </w:r>
    </w:p>
    <w:p w14:paraId="7FCF330C" w14:textId="77777777" w:rsidR="005F758B" w:rsidRPr="005F758B" w:rsidRDefault="005F758B" w:rsidP="005F758B">
      <w:pPr>
        <w:pStyle w:val="List"/>
      </w:pPr>
    </w:p>
    <w:p w14:paraId="0C3C9661" w14:textId="42022B2D" w:rsidR="00E55777" w:rsidRPr="001334B9" w:rsidRDefault="00211408">
      <w:pPr>
        <w:pStyle w:val="Heading1"/>
        <w:numPr>
          <w:ilvl w:val="2"/>
          <w:numId w:val="4"/>
        </w:numPr>
        <w:rPr>
          <w:ins w:id="103" w:author="Microsoft Office User" w:date="2017-07-06T13:06:00Z"/>
          <w:rFonts w:ascii="Andale Mono" w:hAnsi="Andale Mono"/>
          <w:rPrChange w:id="104" w:author="Microsoft Office User" w:date="2017-07-06T13:08:00Z">
            <w:rPr>
              <w:ins w:id="105" w:author="Microsoft Office User" w:date="2017-07-06T13:06:00Z"/>
            </w:rPr>
          </w:rPrChange>
        </w:rPr>
        <w:pPrChange w:id="106" w:author="Microsoft Office User" w:date="2017-07-06T13:08:00Z">
          <w:pPr>
            <w:keepNext/>
            <w:ind w:firstLine="0"/>
          </w:pPr>
        </w:pPrChange>
      </w:pPr>
      <w:bookmarkStart w:id="107" w:name="_Toc487547645"/>
      <w:ins w:id="108" w:author="Microsoft Office User" w:date="2017-07-06T13:04:00Z">
        <w:r w:rsidRPr="001334B9">
          <w:rPr>
            <w:rFonts w:ascii="Andale Mono" w:hAnsi="Andale Mono"/>
            <w:rPrChange w:id="109" w:author="Microsoft Office User" w:date="2017-07-06T13:08:00Z">
              <w:rPr>
                <w:b/>
                <w:bCs/>
              </w:rPr>
            </w:rPrChange>
          </w:rPr>
          <w:t>ltfsdm retrieve</w:t>
        </w:r>
      </w:ins>
      <w:bookmarkEnd w:id="107"/>
    </w:p>
    <w:p w14:paraId="40C7784C" w14:textId="77777777" w:rsidR="001334B9" w:rsidRDefault="001334B9">
      <w:pPr>
        <w:pStyle w:val="List"/>
        <w:rPr>
          <w:ins w:id="110" w:author="Microsoft Office User" w:date="2017-07-06T13:06:00Z"/>
        </w:rPr>
        <w:pPrChange w:id="111" w:author="Microsoft Office User" w:date="2017-07-06T13:06:00Z">
          <w:pPr>
            <w:keepNext/>
            <w:ind w:firstLine="0"/>
          </w:pPr>
        </w:pPrChange>
      </w:pPr>
    </w:p>
    <w:p w14:paraId="3F5ECDA8" w14:textId="5D742A9D" w:rsidR="001334B9" w:rsidRDefault="001334B9">
      <w:pPr>
        <w:pStyle w:val="Code"/>
        <w:rPr>
          <w:ins w:id="112" w:author="Microsoft Office User" w:date="2017-07-06T13:08:00Z"/>
        </w:rPr>
        <w:pPrChange w:id="113" w:author="Microsoft Office User" w:date="2017-07-06T13:09:00Z">
          <w:pPr>
            <w:keepNext/>
            <w:ind w:firstLine="0"/>
          </w:pPr>
        </w:pPrChange>
      </w:pPr>
      <w:ins w:id="114" w:author="Microsoft Office User" w:date="2017-07-06T13:08:00Z">
        <w:r>
          <w:t>ltfsdm retrieve</w:t>
        </w:r>
      </w:ins>
    </w:p>
    <w:p w14:paraId="4D15EEBA" w14:textId="77777777" w:rsidR="001334B9" w:rsidRDefault="001334B9">
      <w:pPr>
        <w:pStyle w:val="List"/>
        <w:rPr>
          <w:ins w:id="115" w:author="Microsoft Office User" w:date="2017-07-06T13:09:00Z"/>
        </w:rPr>
        <w:pPrChange w:id="116" w:author="Microsoft Office User" w:date="2017-07-06T13:06:00Z">
          <w:pPr>
            <w:keepNext/>
            <w:ind w:firstLine="0"/>
          </w:pPr>
        </w:pPrChange>
      </w:pPr>
    </w:p>
    <w:p w14:paraId="1AF323AD" w14:textId="0F949EA1" w:rsidR="001334B9" w:rsidRDefault="001334B9">
      <w:pPr>
        <w:pStyle w:val="NoSpacing"/>
        <w:rPr>
          <w:ins w:id="117" w:author="Microsoft Office User" w:date="2017-07-06T13:08:00Z"/>
        </w:rPr>
        <w:pPrChange w:id="118" w:author="Microsoft Office User" w:date="2017-07-06T13:06:00Z">
          <w:pPr>
            <w:keepNext/>
            <w:ind w:firstLine="0"/>
          </w:pPr>
        </w:pPrChange>
      </w:pPr>
      <w:r>
        <w:t xml:space="preserve">OpenLTFS is relying on the </w:t>
      </w:r>
      <w:r w:rsidR="00442CE1">
        <w:t xml:space="preserve">tape and drive inventory information that is internally available in Spectrum Archive LE. OpenLTFS is storing this information also internally to request them as little as possible from Spectrum Archive LE. Therefore, it can happen that it become outdated: e.g. if a user manually mounts a tape. The </w:t>
      </w:r>
      <w:r w:rsidR="00442CE1" w:rsidRPr="00442CE1">
        <w:rPr>
          <w:rStyle w:val="Codelist"/>
        </w:rPr>
        <w:t>ltfsdm retrieve</w:t>
      </w:r>
      <w:r w:rsidR="00442CE1">
        <w:t xml:space="preserve"> command is able to do a synchronization in such a case.</w:t>
      </w:r>
    </w:p>
    <w:p w14:paraId="04842108" w14:textId="77777777" w:rsidR="001334B9" w:rsidRPr="001334B9" w:rsidRDefault="001334B9">
      <w:pPr>
        <w:pStyle w:val="List"/>
        <w:pPrChange w:id="119" w:author="Microsoft Office User" w:date="2017-07-06T13:06:00Z">
          <w:pPr>
            <w:keepNext/>
            <w:ind w:firstLine="0"/>
          </w:pPr>
        </w:pPrChange>
      </w:pPr>
    </w:p>
    <w:p w14:paraId="11DCA6FD" w14:textId="449FDE12" w:rsidR="006A0496" w:rsidRPr="002019A5" w:rsidRDefault="006A0496" w:rsidP="002019A5">
      <w:pPr>
        <w:pStyle w:val="Heading1"/>
        <w:numPr>
          <w:ilvl w:val="2"/>
          <w:numId w:val="4"/>
        </w:numPr>
        <w:rPr>
          <w:rFonts w:ascii="Andale Mono" w:hAnsi="Andale Mono"/>
        </w:rPr>
      </w:pPr>
      <w:bookmarkStart w:id="120" w:name="_Toc487547646"/>
      <w:r w:rsidRPr="002019A5">
        <w:rPr>
          <w:rFonts w:ascii="Andale Mono" w:hAnsi="Andale Mono"/>
        </w:rPr>
        <w:t xml:space="preserve">ltfsdm </w:t>
      </w:r>
      <w:r w:rsidR="00720A83">
        <w:rPr>
          <w:rFonts w:ascii="Andale Mono" w:hAnsi="Andale Mono"/>
        </w:rPr>
        <w:t>help</w:t>
      </w:r>
      <w:bookmarkEnd w:id="120"/>
    </w:p>
    <w:p w14:paraId="5759A344" w14:textId="77777777" w:rsidR="00A61EBC" w:rsidRDefault="00A61EBC" w:rsidP="00A61EBC">
      <w:pPr>
        <w:keepNext/>
        <w:ind w:firstLine="0"/>
      </w:pPr>
    </w:p>
    <w:p w14:paraId="5C5ED8B8" w14:textId="48892C49" w:rsidR="006A0496" w:rsidRDefault="00A61EBC" w:rsidP="002019A5">
      <w:pPr>
        <w:pStyle w:val="Code"/>
      </w:pPr>
      <w:r>
        <w:t xml:space="preserve">ltfsdm </w:t>
      </w:r>
      <w:r w:rsidR="00720A83">
        <w:t>help</w:t>
      </w:r>
    </w:p>
    <w:p w14:paraId="45BD4D65" w14:textId="77777777" w:rsidR="009A4DC2" w:rsidRDefault="009A4DC2" w:rsidP="002019A5">
      <w:pPr>
        <w:pStyle w:val="Code"/>
      </w:pPr>
    </w:p>
    <w:p w14:paraId="09DAAA65" w14:textId="0E0CED51" w:rsidR="004A77A2" w:rsidRDefault="00720A83" w:rsidP="009A4DC2">
      <w:pPr>
        <w:ind w:firstLine="0"/>
      </w:pPr>
      <w:r>
        <w:t>The help command provides a summary of all available commands.</w:t>
      </w:r>
      <w:r w:rsidR="00570C3A">
        <w:t xml:space="preserve"> This summary also is shown when not specifying any command.</w:t>
      </w:r>
    </w:p>
    <w:p w14:paraId="44E6FA2A" w14:textId="562846E1" w:rsidR="006A0496" w:rsidRPr="002019A5" w:rsidRDefault="006A0496" w:rsidP="002019A5">
      <w:pPr>
        <w:pStyle w:val="Heading1"/>
        <w:numPr>
          <w:ilvl w:val="2"/>
          <w:numId w:val="4"/>
        </w:numPr>
        <w:rPr>
          <w:rFonts w:ascii="Andale Mono" w:hAnsi="Andale Mono"/>
        </w:rPr>
      </w:pPr>
      <w:bookmarkStart w:id="121" w:name="_Toc487547647"/>
      <w:r w:rsidRPr="002019A5">
        <w:rPr>
          <w:rFonts w:ascii="Andale Mono" w:hAnsi="Andale Mono"/>
        </w:rPr>
        <w:t>ltfsdm reclaim</w:t>
      </w:r>
      <w:bookmarkEnd w:id="121"/>
    </w:p>
    <w:p w14:paraId="3DACF53E" w14:textId="77777777" w:rsidR="006A0496" w:rsidRDefault="006A0496" w:rsidP="00B42B62">
      <w:pPr>
        <w:keepNext/>
        <w:ind w:firstLine="0"/>
      </w:pPr>
    </w:p>
    <w:p w14:paraId="6FA2DDEA" w14:textId="7F736759" w:rsidR="006A0496" w:rsidRDefault="006A0496" w:rsidP="002019A5">
      <w:pPr>
        <w:pStyle w:val="Heading1"/>
        <w:numPr>
          <w:ilvl w:val="2"/>
          <w:numId w:val="4"/>
        </w:numPr>
        <w:rPr>
          <w:rFonts w:ascii="Andale Mono" w:hAnsi="Andale Mono"/>
        </w:rPr>
      </w:pPr>
      <w:bookmarkStart w:id="122" w:name="_Toc487547648"/>
      <w:r w:rsidRPr="002019A5">
        <w:rPr>
          <w:rFonts w:ascii="Andale Mono" w:hAnsi="Andale Mono"/>
        </w:rPr>
        <w:t xml:space="preserve">ltfsdm </w:t>
      </w:r>
      <w:proofErr w:type="spellStart"/>
      <w:r w:rsidRPr="002019A5">
        <w:rPr>
          <w:rFonts w:ascii="Andale Mono" w:hAnsi="Andale Mono"/>
        </w:rPr>
        <w:t>config</w:t>
      </w:r>
      <w:bookmarkEnd w:id="122"/>
      <w:proofErr w:type="spellEnd"/>
    </w:p>
    <w:p w14:paraId="70C805B8" w14:textId="77777777" w:rsidR="00697FB1" w:rsidRPr="00697FB1" w:rsidRDefault="00697FB1" w:rsidP="002019A5">
      <w:pPr>
        <w:pStyle w:val="List"/>
      </w:pPr>
    </w:p>
    <w:p w14:paraId="6233FCBA" w14:textId="7A84F1DB" w:rsidR="006A0496" w:rsidRPr="002019A5" w:rsidRDefault="006A0496" w:rsidP="002019A5">
      <w:pPr>
        <w:pStyle w:val="Heading1"/>
        <w:numPr>
          <w:ilvl w:val="2"/>
          <w:numId w:val="4"/>
        </w:numPr>
        <w:rPr>
          <w:rFonts w:ascii="Andale Mono" w:hAnsi="Andale Mono"/>
        </w:rPr>
      </w:pPr>
      <w:bookmarkStart w:id="123" w:name="_Toc487547649"/>
      <w:r w:rsidRPr="002019A5">
        <w:rPr>
          <w:rFonts w:ascii="Andale Mono" w:hAnsi="Andale Mono"/>
        </w:rPr>
        <w:t>ltfsdm check</w:t>
      </w:r>
      <w:bookmarkEnd w:id="123"/>
    </w:p>
    <w:p w14:paraId="23C3B71D" w14:textId="77777777" w:rsidR="006A0496" w:rsidRDefault="006A0496" w:rsidP="00B42B62">
      <w:pPr>
        <w:keepNext/>
        <w:ind w:firstLine="0"/>
      </w:pPr>
    </w:p>
    <w:p w14:paraId="0950C43C" w14:textId="70E0BC9D" w:rsidR="006A0496" w:rsidRPr="002019A5" w:rsidRDefault="006A0496" w:rsidP="002019A5">
      <w:pPr>
        <w:pStyle w:val="Heading1"/>
        <w:numPr>
          <w:ilvl w:val="2"/>
          <w:numId w:val="4"/>
        </w:numPr>
        <w:rPr>
          <w:rFonts w:ascii="Andale Mono" w:hAnsi="Andale Mono"/>
        </w:rPr>
      </w:pPr>
      <w:bookmarkStart w:id="124" w:name="_Toc487547650"/>
      <w:r w:rsidRPr="002019A5">
        <w:rPr>
          <w:rFonts w:ascii="Andale Mono" w:hAnsi="Andale Mono"/>
        </w:rPr>
        <w:t>ltfsdm format</w:t>
      </w:r>
      <w:bookmarkEnd w:id="124"/>
    </w:p>
    <w:p w14:paraId="6EDD0BAF" w14:textId="53F000B8" w:rsidR="007E5BFC" w:rsidRDefault="007E5BFC" w:rsidP="007E5BFC">
      <w:pPr>
        <w:pStyle w:val="Heading1"/>
        <w:numPr>
          <w:ilvl w:val="2"/>
          <w:numId w:val="4"/>
        </w:numPr>
        <w:rPr>
          <w:rFonts w:ascii="Andale Mono" w:hAnsi="Andale Mono"/>
        </w:rPr>
      </w:pPr>
      <w:bookmarkStart w:id="125" w:name="_Toc487547651"/>
      <w:r w:rsidRPr="002019A5">
        <w:rPr>
          <w:rFonts w:ascii="Andale Mono" w:hAnsi="Andale Mono"/>
        </w:rPr>
        <w:lastRenderedPageBreak/>
        <w:t xml:space="preserve">ltfsdm </w:t>
      </w:r>
      <w:r>
        <w:rPr>
          <w:rFonts w:ascii="Andale Mono" w:hAnsi="Andale Mono"/>
        </w:rPr>
        <w:t>version</w:t>
      </w:r>
      <w:bookmarkEnd w:id="125"/>
    </w:p>
    <w:p w14:paraId="25257075" w14:textId="77777777" w:rsidR="007E5BFC" w:rsidRDefault="007E5BFC" w:rsidP="007E5BFC">
      <w:pPr>
        <w:pStyle w:val="List"/>
      </w:pPr>
    </w:p>
    <w:p w14:paraId="39587FCA" w14:textId="7E338F64" w:rsidR="007E5BFC" w:rsidRDefault="007E5BFC" w:rsidP="007E5BFC">
      <w:pPr>
        <w:pStyle w:val="Code"/>
      </w:pPr>
      <w:r>
        <w:t>ltfsdm version</w:t>
      </w:r>
    </w:p>
    <w:p w14:paraId="132B4645" w14:textId="77777777" w:rsidR="007E5BFC" w:rsidRDefault="007E5BFC" w:rsidP="007E5BFC">
      <w:pPr>
        <w:pStyle w:val="List"/>
      </w:pPr>
    </w:p>
    <w:p w14:paraId="1B10F6BA" w14:textId="42189131" w:rsidR="007E5BFC" w:rsidRDefault="007E5BFC" w:rsidP="00BE5B88">
      <w:pPr>
        <w:pStyle w:val="NoSpacing"/>
      </w:pPr>
      <w:r>
        <w:t>The version command provides the version information about Open LTFS.</w:t>
      </w:r>
      <w:r w:rsidR="00BE5B88">
        <w:t xml:space="preserve"> The current versioning scheme is the following</w:t>
      </w:r>
    </w:p>
    <w:p w14:paraId="0E99ECA8" w14:textId="77777777" w:rsidR="00BE5B88" w:rsidRDefault="00BE5B88" w:rsidP="00BE5B88">
      <w:pPr>
        <w:pStyle w:val="NoSpacing"/>
      </w:pPr>
    </w:p>
    <w:p w14:paraId="168B4998" w14:textId="104DD66B" w:rsidR="00BE5B88" w:rsidRPr="00BE5B88" w:rsidRDefault="00BE5B88" w:rsidP="00BE5B88">
      <w:pPr>
        <w:shd w:val="clear" w:color="auto" w:fill="FFFFFF"/>
        <w:ind w:firstLine="0"/>
        <w:rPr>
          <w:rFonts w:ascii="Andale Mono" w:hAnsi="Andale Mono" w:cs="Times New Roman"/>
          <w:color w:val="000000"/>
          <w:sz w:val="20"/>
          <w:szCs w:val="20"/>
        </w:rPr>
      </w:pPr>
      <w:r>
        <w:rPr>
          <w:rFonts w:ascii="Andale Mono" w:hAnsi="Andale Mono" w:cs="Times New Roman"/>
          <w:color w:val="000000"/>
          <w:sz w:val="20"/>
          <w:szCs w:val="20"/>
        </w:rPr>
        <w:t>0.</w:t>
      </w:r>
      <w:proofErr w:type="gramStart"/>
      <w:r>
        <w:rPr>
          <w:rFonts w:ascii="Andale Mono" w:hAnsi="Andale Mono" w:cs="Times New Roman"/>
          <w:color w:val="000000"/>
          <w:sz w:val="20"/>
          <w:szCs w:val="20"/>
        </w:rPr>
        <w:t>0.&lt;</w:t>
      </w:r>
      <w:proofErr w:type="gramEnd"/>
      <w:r>
        <w:rPr>
          <w:rFonts w:ascii="Andale Mono" w:hAnsi="Andale Mono" w:cs="Times New Roman"/>
          <w:color w:val="000000"/>
          <w:sz w:val="20"/>
          <w:szCs w:val="20"/>
        </w:rPr>
        <w:t>commit number&gt;</w:t>
      </w:r>
      <w:r w:rsidRPr="00BE5B88">
        <w:rPr>
          <w:rFonts w:ascii="Andale Mono" w:hAnsi="Andale Mono" w:cs="Times New Roman"/>
          <w:color w:val="000000"/>
          <w:sz w:val="20"/>
          <w:szCs w:val="20"/>
        </w:rPr>
        <w:t>-</w:t>
      </w:r>
      <w:r>
        <w:rPr>
          <w:rFonts w:ascii="Andale Mono" w:hAnsi="Andale Mono" w:cs="Times New Roman"/>
          <w:color w:val="000000"/>
          <w:sz w:val="20"/>
          <w:szCs w:val="20"/>
        </w:rPr>
        <w:t>&lt;branch name&gt;</w:t>
      </w:r>
      <w:r w:rsidRPr="00BE5B88">
        <w:rPr>
          <w:rFonts w:ascii="Andale Mono" w:hAnsi="Andale Mono" w:cs="Times New Roman"/>
          <w:color w:val="000000"/>
          <w:sz w:val="20"/>
          <w:szCs w:val="20"/>
        </w:rPr>
        <w:t>.</w:t>
      </w:r>
      <w:r>
        <w:rPr>
          <w:rFonts w:ascii="Andale Mono" w:hAnsi="Andale Mono" w:cs="Times New Roman"/>
          <w:color w:val="000000"/>
          <w:sz w:val="20"/>
          <w:szCs w:val="20"/>
        </w:rPr>
        <w:t>&lt;date&gt;</w:t>
      </w:r>
      <w:r w:rsidRPr="00BE5B88">
        <w:rPr>
          <w:rFonts w:ascii="Andale Mono" w:hAnsi="Andale Mono" w:cs="Times New Roman"/>
          <w:color w:val="000000"/>
          <w:sz w:val="20"/>
          <w:szCs w:val="20"/>
        </w:rPr>
        <w:t>T</w:t>
      </w:r>
      <w:r>
        <w:rPr>
          <w:rFonts w:ascii="Andale Mono" w:hAnsi="Andale Mono" w:cs="Times New Roman"/>
          <w:color w:val="000000"/>
          <w:sz w:val="20"/>
          <w:szCs w:val="20"/>
        </w:rPr>
        <w:t>&lt;time&gt;</w:t>
      </w:r>
    </w:p>
    <w:p w14:paraId="15C55A1D" w14:textId="77777777" w:rsidR="00BE5B88" w:rsidRDefault="00BE5B88" w:rsidP="00BE5B88">
      <w:pPr>
        <w:pStyle w:val="NoSpacing"/>
      </w:pPr>
    </w:p>
    <w:p w14:paraId="152791BA" w14:textId="1FE4E69B" w:rsidR="00BE5B88" w:rsidRDefault="00BE5B88" w:rsidP="00BE5B88">
      <w:pPr>
        <w:pStyle w:val="NoSpacing"/>
      </w:pPr>
      <w:r>
        <w:t>e.g.</w:t>
      </w:r>
    </w:p>
    <w:p w14:paraId="025F5FA5" w14:textId="77777777" w:rsidR="00BE5B88" w:rsidRDefault="00BE5B88" w:rsidP="00BE5B88">
      <w:pPr>
        <w:pStyle w:val="NoSpacing"/>
      </w:pPr>
    </w:p>
    <w:p w14:paraId="5A264A86" w14:textId="1EB2723F" w:rsidR="00BE5B88" w:rsidRPr="00BE5B88" w:rsidRDefault="00BE5B88" w:rsidP="00BE5B88">
      <w:pPr>
        <w:pStyle w:val="Code"/>
      </w:pPr>
      <w:r w:rsidRPr="00BE5B88">
        <w:t>0.0.530-</w:t>
      </w:r>
      <w:r>
        <w:t>master</w:t>
      </w:r>
      <w:r w:rsidRPr="00BE5B88">
        <w:t>.2017-07-21T13.34.27</w:t>
      </w:r>
    </w:p>
    <w:p w14:paraId="510FF36C" w14:textId="77777777" w:rsidR="00BE5B88" w:rsidRDefault="00BE5B88" w:rsidP="00BE5B88">
      <w:pPr>
        <w:pStyle w:val="NoSpacing"/>
      </w:pPr>
    </w:p>
    <w:p w14:paraId="2A0E51A8" w14:textId="77777777" w:rsidR="00BE5B88" w:rsidRPr="007E5BFC" w:rsidRDefault="00BE5B88" w:rsidP="00BE5B88">
      <w:pPr>
        <w:pStyle w:val="NoSpacing"/>
      </w:pPr>
    </w:p>
    <w:p w14:paraId="593F6A60" w14:textId="31E3C86C" w:rsidR="006A0496" w:rsidRPr="002019A5" w:rsidRDefault="006A0496" w:rsidP="002019A5">
      <w:pPr>
        <w:pStyle w:val="Heading1"/>
        <w:numPr>
          <w:ilvl w:val="2"/>
          <w:numId w:val="4"/>
        </w:numPr>
        <w:rPr>
          <w:rFonts w:ascii="Andale Mono" w:hAnsi="Andale Mono"/>
        </w:rPr>
      </w:pPr>
      <w:bookmarkStart w:id="126" w:name="_Toc487547652"/>
      <w:r w:rsidRPr="002019A5">
        <w:rPr>
          <w:rFonts w:ascii="Andale Mono" w:hAnsi="Andale Mono"/>
        </w:rPr>
        <w:t>ltfsdm info …</w:t>
      </w:r>
      <w:bookmarkEnd w:id="126"/>
    </w:p>
    <w:p w14:paraId="7D8D260A" w14:textId="77777777" w:rsidR="009F309D" w:rsidRDefault="009F309D" w:rsidP="00B42B62">
      <w:pPr>
        <w:keepNext/>
        <w:ind w:firstLine="0"/>
      </w:pPr>
    </w:p>
    <w:p w14:paraId="477F34F1" w14:textId="4689FAFA" w:rsidR="005C4C47" w:rsidRPr="002019A5" w:rsidRDefault="005C4C47" w:rsidP="002019A5">
      <w:pPr>
        <w:pStyle w:val="Heading1"/>
        <w:numPr>
          <w:ilvl w:val="3"/>
          <w:numId w:val="4"/>
        </w:numPr>
        <w:rPr>
          <w:rStyle w:val="Codelist"/>
        </w:rPr>
      </w:pPr>
      <w:bookmarkStart w:id="127" w:name="_Toc487547653"/>
      <w:r w:rsidRPr="002019A5">
        <w:rPr>
          <w:rStyle w:val="Codelist"/>
        </w:rPr>
        <w:t>ltfsdm info requests</w:t>
      </w:r>
      <w:bookmarkEnd w:id="127"/>
    </w:p>
    <w:p w14:paraId="2E2473E7" w14:textId="77777777" w:rsidR="005C4C47" w:rsidRDefault="005C4C47" w:rsidP="00B42B62">
      <w:pPr>
        <w:keepNext/>
        <w:ind w:firstLine="0"/>
      </w:pPr>
    </w:p>
    <w:p w14:paraId="53701521" w14:textId="400DC652" w:rsidR="009D65D7" w:rsidRDefault="009D65D7" w:rsidP="002019A5">
      <w:pPr>
        <w:pStyle w:val="Code"/>
      </w:pPr>
      <w:r>
        <w:t>ltfsdm info requests -h</w:t>
      </w:r>
    </w:p>
    <w:p w14:paraId="0DE77C91" w14:textId="6B7E1F43" w:rsidR="009D65D7" w:rsidRDefault="009D65D7" w:rsidP="002019A5">
      <w:pPr>
        <w:pStyle w:val="Code"/>
      </w:pPr>
      <w:r>
        <w:t>ltfsdm info requests</w:t>
      </w:r>
    </w:p>
    <w:p w14:paraId="3B3A3FED" w14:textId="1B4C2A23" w:rsidR="004E2BAF" w:rsidRDefault="009D65D7" w:rsidP="002019A5">
      <w:pPr>
        <w:pStyle w:val="Code"/>
      </w:pPr>
      <w:r>
        <w:t>ltfsdm info requests [-n &lt;request number&gt;]</w:t>
      </w:r>
    </w:p>
    <w:p w14:paraId="67D0605D" w14:textId="77777777" w:rsidR="009D65D7" w:rsidRDefault="009D65D7" w:rsidP="002019A5">
      <w:pPr>
        <w:ind w:firstLine="0"/>
      </w:pPr>
    </w:p>
    <w:p w14:paraId="44B329C9" w14:textId="6CF41582" w:rsidR="004E2BAF" w:rsidRDefault="00F20B47" w:rsidP="002019A5">
      <w:pPr>
        <w:ind w:firstLine="0"/>
      </w:pPr>
      <w:r>
        <w:t xml:space="preserve">This command provides information about one or more requests. </w:t>
      </w:r>
      <w:r w:rsidR="008D2DDB">
        <w:t xml:space="preserve">A request can be e.g. an association </w:t>
      </w:r>
      <w:r w:rsidR="001032BE">
        <w:t xml:space="preserve">to a single migration command. </w:t>
      </w:r>
      <w:r w:rsidR="005C4C47">
        <w:t xml:space="preserve">If the request number is specified information about that </w:t>
      </w:r>
      <w:r>
        <w:t>specific</w:t>
      </w:r>
      <w:r w:rsidR="005C4C47">
        <w:t xml:space="preserve"> request is </w:t>
      </w:r>
      <w:r>
        <w:t>shown</w:t>
      </w:r>
      <w:r w:rsidR="005C4C47">
        <w:t>. If no request number is specified all current requests in progress are listed.</w:t>
      </w:r>
    </w:p>
    <w:p w14:paraId="21CAE07B" w14:textId="77777777" w:rsidR="00C5136D" w:rsidRDefault="00C5136D" w:rsidP="002019A5">
      <w:pPr>
        <w:ind w:firstLine="0"/>
      </w:pPr>
    </w:p>
    <w:p w14:paraId="42C27E5E" w14:textId="77777777" w:rsidR="00C5136D" w:rsidRDefault="00C5136D" w:rsidP="00C5136D">
      <w:pPr>
        <w:ind w:firstLine="0"/>
      </w:pPr>
      <w:r>
        <w:t>Options:</w:t>
      </w:r>
    </w:p>
    <w:p w14:paraId="3A76AF8B" w14:textId="77777777" w:rsidR="00C5136D" w:rsidRDefault="00C5136D" w:rsidP="00C5136D">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C5136D" w14:paraId="7890802D" w14:textId="77777777" w:rsidTr="00C961C0">
        <w:tc>
          <w:tcPr>
            <w:tcW w:w="603" w:type="dxa"/>
          </w:tcPr>
          <w:p w14:paraId="763947B3" w14:textId="77777777" w:rsidR="00C5136D" w:rsidRDefault="00C5136D" w:rsidP="00C961C0">
            <w:pPr>
              <w:ind w:firstLine="0"/>
            </w:pPr>
            <w:r>
              <w:t>-h</w:t>
            </w:r>
          </w:p>
        </w:tc>
        <w:tc>
          <w:tcPr>
            <w:tcW w:w="8453" w:type="dxa"/>
          </w:tcPr>
          <w:p w14:paraId="0E80A6ED" w14:textId="77777777" w:rsidR="00C5136D" w:rsidRDefault="00C5136D" w:rsidP="00C961C0">
            <w:pPr>
              <w:ind w:firstLine="0"/>
            </w:pPr>
            <w:r>
              <w:t>information about usage is provided</w:t>
            </w:r>
          </w:p>
        </w:tc>
      </w:tr>
      <w:tr w:rsidR="001B21A8" w14:paraId="2812E09D" w14:textId="77777777" w:rsidTr="00C961C0">
        <w:tc>
          <w:tcPr>
            <w:tcW w:w="603" w:type="dxa"/>
          </w:tcPr>
          <w:p w14:paraId="5A923362" w14:textId="77C05958" w:rsidR="001B21A8" w:rsidRDefault="001B21A8" w:rsidP="00C961C0">
            <w:pPr>
              <w:ind w:firstLine="0"/>
            </w:pPr>
            <w:r>
              <w:t>-n</w:t>
            </w:r>
          </w:p>
        </w:tc>
        <w:tc>
          <w:tcPr>
            <w:tcW w:w="8453" w:type="dxa"/>
          </w:tcPr>
          <w:p w14:paraId="35CA2C51" w14:textId="4BFBADA8" w:rsidR="001B21A8" w:rsidRDefault="001B21A8" w:rsidP="00C961C0">
            <w:pPr>
              <w:ind w:firstLine="0"/>
            </w:pPr>
            <w:r>
              <w:t>request number to show information for</w:t>
            </w:r>
          </w:p>
        </w:tc>
      </w:tr>
      <w:tr w:rsidR="001B21A8" w14:paraId="627CB604" w14:textId="77777777" w:rsidTr="00C961C0">
        <w:tc>
          <w:tcPr>
            <w:tcW w:w="603" w:type="dxa"/>
          </w:tcPr>
          <w:p w14:paraId="14571F8C" w14:textId="42B1376F" w:rsidR="001B21A8" w:rsidRDefault="001B21A8" w:rsidP="00C961C0">
            <w:pPr>
              <w:ind w:firstLine="0"/>
            </w:pPr>
          </w:p>
        </w:tc>
        <w:tc>
          <w:tcPr>
            <w:tcW w:w="8453" w:type="dxa"/>
          </w:tcPr>
          <w:p w14:paraId="6D61F83A" w14:textId="0C9BBABF" w:rsidR="001B21A8" w:rsidRDefault="001B21A8" w:rsidP="00C961C0">
            <w:pPr>
              <w:ind w:firstLine="0"/>
            </w:pPr>
          </w:p>
        </w:tc>
      </w:tr>
    </w:tbl>
    <w:p w14:paraId="4B083C61" w14:textId="06032E45" w:rsidR="001B21A8" w:rsidRDefault="001B21A8" w:rsidP="001B21A8">
      <w:pPr>
        <w:pStyle w:val="List"/>
      </w:pPr>
      <w:r>
        <w:t>Sample output of the info request command:</w:t>
      </w:r>
    </w:p>
    <w:p w14:paraId="60B11F1B" w14:textId="77777777" w:rsidR="001B21A8" w:rsidRDefault="001B21A8" w:rsidP="001B21A8">
      <w:pPr>
        <w:pStyle w:val="List"/>
      </w:pPr>
    </w:p>
    <w:p w14:paraId="3990C47F" w14:textId="77777777" w:rsidR="00452125" w:rsidRPr="00452125" w:rsidRDefault="00452125" w:rsidP="00452125">
      <w:pPr>
        <w:pStyle w:val="Code"/>
        <w:rPr>
          <w:sz w:val="16"/>
          <w:szCs w:val="16"/>
        </w:rPr>
      </w:pPr>
      <w:r w:rsidRPr="00452125">
        <w:rPr>
          <w:sz w:val="16"/>
          <w:szCs w:val="16"/>
        </w:rPr>
        <w:t>[</w:t>
      </w:r>
      <w:proofErr w:type="spellStart"/>
      <w:r w:rsidRPr="00452125">
        <w:rPr>
          <w:sz w:val="16"/>
          <w:szCs w:val="16"/>
        </w:rPr>
        <w:t>root@visp</w:t>
      </w:r>
      <w:proofErr w:type="spellEnd"/>
      <w:r w:rsidRPr="00452125">
        <w:rPr>
          <w:sz w:val="16"/>
          <w:szCs w:val="16"/>
        </w:rPr>
        <w:t xml:space="preserve"> </w:t>
      </w:r>
      <w:proofErr w:type="gramStart"/>
      <w:r w:rsidRPr="00452125">
        <w:rPr>
          <w:sz w:val="16"/>
          <w:szCs w:val="16"/>
        </w:rPr>
        <w:t>~]#</w:t>
      </w:r>
      <w:proofErr w:type="gramEnd"/>
      <w:r w:rsidRPr="00452125">
        <w:rPr>
          <w:sz w:val="16"/>
          <w:szCs w:val="16"/>
        </w:rPr>
        <w:t xml:space="preserve"> ltfsdm info requests -n 18</w:t>
      </w:r>
    </w:p>
    <w:p w14:paraId="01CF203F" w14:textId="7E6E7F36" w:rsidR="00452125" w:rsidRPr="00452125" w:rsidRDefault="00452125" w:rsidP="00452125">
      <w:pPr>
        <w:pStyle w:val="Code"/>
        <w:rPr>
          <w:sz w:val="16"/>
          <w:szCs w:val="16"/>
        </w:rPr>
      </w:pPr>
      <w:r w:rsidRPr="00452125">
        <w:rPr>
          <w:sz w:val="16"/>
          <w:szCs w:val="16"/>
        </w:rPr>
        <w:t>operation      state          request number       tape pool      tape id        target state</w:t>
      </w:r>
    </w:p>
    <w:p w14:paraId="00B9923D" w14:textId="20C3BCD5" w:rsidR="00A44B6F" w:rsidRDefault="00452125" w:rsidP="00452125">
      <w:pPr>
        <w:pStyle w:val="Code"/>
      </w:pPr>
      <w:r w:rsidRPr="00452125">
        <w:rPr>
          <w:sz w:val="16"/>
          <w:szCs w:val="16"/>
        </w:rPr>
        <w:t>migration      in progress    18</w:t>
      </w:r>
      <w:r w:rsidR="007056C3">
        <w:rPr>
          <w:sz w:val="16"/>
          <w:szCs w:val="16"/>
        </w:rPr>
        <w:t xml:space="preserve">      </w:t>
      </w:r>
      <w:r w:rsidR="007056C3" w:rsidRPr="00452125">
        <w:rPr>
          <w:sz w:val="16"/>
          <w:szCs w:val="16"/>
        </w:rPr>
        <w:t xml:space="preserve">      </w:t>
      </w:r>
      <w:r w:rsidRPr="00452125">
        <w:rPr>
          <w:sz w:val="16"/>
          <w:szCs w:val="16"/>
        </w:rPr>
        <w:t xml:space="preserve">       pool1          D01301L5       in progress</w:t>
      </w:r>
    </w:p>
    <w:p w14:paraId="1A766F87" w14:textId="70CC0911" w:rsidR="00A44B6F" w:rsidRPr="002019A5" w:rsidRDefault="00A44B6F" w:rsidP="00A44B6F">
      <w:pPr>
        <w:pStyle w:val="Heading1"/>
        <w:numPr>
          <w:ilvl w:val="3"/>
          <w:numId w:val="4"/>
        </w:numPr>
        <w:rPr>
          <w:rFonts w:ascii="Andale Mono" w:hAnsi="Andale Mono"/>
        </w:rPr>
      </w:pPr>
      <w:bookmarkStart w:id="128" w:name="_Toc487547654"/>
      <w:r>
        <w:rPr>
          <w:rFonts w:ascii="Andale Mono" w:hAnsi="Andale Mono"/>
        </w:rPr>
        <w:t>ltfsdm info jobs</w:t>
      </w:r>
      <w:bookmarkEnd w:id="128"/>
    </w:p>
    <w:p w14:paraId="1DD2CE70" w14:textId="77777777" w:rsidR="00A44B6F" w:rsidRDefault="00A44B6F" w:rsidP="00A44B6F">
      <w:pPr>
        <w:pStyle w:val="NoSpacing"/>
      </w:pPr>
    </w:p>
    <w:p w14:paraId="14FDC896" w14:textId="77777777" w:rsidR="00F20B47" w:rsidRDefault="00F20B47" w:rsidP="00F20B47">
      <w:pPr>
        <w:pStyle w:val="Code"/>
      </w:pPr>
      <w:r>
        <w:t>ltfsdm info jobs -h</w:t>
      </w:r>
    </w:p>
    <w:p w14:paraId="6704DFEE" w14:textId="77777777" w:rsidR="00F20B47" w:rsidRDefault="00F20B47" w:rsidP="00F20B47">
      <w:pPr>
        <w:pStyle w:val="Code"/>
      </w:pPr>
      <w:r>
        <w:t>ltfsdm info jobs</w:t>
      </w:r>
    </w:p>
    <w:p w14:paraId="4C803F52" w14:textId="410FAB91" w:rsidR="00A44B6F" w:rsidRDefault="00F20B47" w:rsidP="00F20B47">
      <w:pPr>
        <w:pStyle w:val="Code"/>
      </w:pPr>
      <w:r>
        <w:t>ltfsdm info jobs [-n &lt;request number&gt;]</w:t>
      </w:r>
    </w:p>
    <w:p w14:paraId="60112FDF" w14:textId="77777777" w:rsidR="00F20B47" w:rsidRDefault="00F20B47" w:rsidP="00F20B47">
      <w:pPr>
        <w:pStyle w:val="NoSpacing"/>
      </w:pPr>
    </w:p>
    <w:p w14:paraId="2F775948" w14:textId="2D55E519" w:rsidR="00634F29" w:rsidRDefault="00740E57" w:rsidP="00F20B47">
      <w:pPr>
        <w:pStyle w:val="NoSpacing"/>
      </w:pPr>
      <w:r>
        <w:t>A job is a single task within a request. If e.g. a migration command is started to migrate one million of files there will be one request and one million of jobs, each job related to the migration of a single file. The info job command provides information about the status of each job.</w:t>
      </w:r>
    </w:p>
    <w:p w14:paraId="10A8EA63" w14:textId="77777777" w:rsidR="00634F29" w:rsidRDefault="00634F29" w:rsidP="00F20B47">
      <w:pPr>
        <w:pStyle w:val="NoSpacing"/>
      </w:pPr>
    </w:p>
    <w:p w14:paraId="0E666557" w14:textId="2E2B5310" w:rsidR="00F20B47" w:rsidRDefault="000145A3" w:rsidP="00F20B47">
      <w:pPr>
        <w:pStyle w:val="NoSpacing"/>
      </w:pPr>
      <w:r>
        <w:t>Sample output of the info jobs command:</w:t>
      </w:r>
    </w:p>
    <w:p w14:paraId="563E46B4" w14:textId="77777777" w:rsidR="000145A3" w:rsidRDefault="000145A3" w:rsidP="00F20B47">
      <w:pPr>
        <w:pStyle w:val="NoSpacing"/>
      </w:pPr>
    </w:p>
    <w:p w14:paraId="2E4054D1" w14:textId="77777777"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w:t>
      </w:r>
      <w:proofErr w:type="spellStart"/>
      <w:r w:rsidRPr="00FE11A1">
        <w:rPr>
          <w:rFonts w:ascii="Andale Mono" w:hAnsi="Andale Mono"/>
          <w:sz w:val="15"/>
          <w:szCs w:val="15"/>
        </w:rPr>
        <w:t>root@visp</w:t>
      </w:r>
      <w:proofErr w:type="spellEnd"/>
      <w:r w:rsidRPr="00FE11A1">
        <w:rPr>
          <w:rFonts w:ascii="Andale Mono" w:hAnsi="Andale Mono"/>
          <w:sz w:val="15"/>
          <w:szCs w:val="15"/>
        </w:rPr>
        <w:t xml:space="preserve"> </w:t>
      </w:r>
      <w:proofErr w:type="gramStart"/>
      <w:r w:rsidRPr="00FE11A1">
        <w:rPr>
          <w:rFonts w:ascii="Andale Mono" w:hAnsi="Andale Mono"/>
          <w:sz w:val="15"/>
          <w:szCs w:val="15"/>
        </w:rPr>
        <w:t>~]#</w:t>
      </w:r>
      <w:proofErr w:type="gramEnd"/>
      <w:r w:rsidRPr="00FE11A1">
        <w:rPr>
          <w:rFonts w:ascii="Andale Mono" w:hAnsi="Andale Mono"/>
          <w:sz w:val="15"/>
          <w:szCs w:val="15"/>
        </w:rPr>
        <w:t xml:space="preserve"> ltfsdm info jobs</w:t>
      </w:r>
    </w:p>
    <w:p w14:paraId="7502AC17" w14:textId="26540802"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 xml:space="preserve">operation state     </w:t>
      </w:r>
      <w:r>
        <w:rPr>
          <w:rFonts w:ascii="Andale Mono" w:hAnsi="Andale Mono"/>
          <w:sz w:val="15"/>
          <w:szCs w:val="15"/>
        </w:rPr>
        <w:t xml:space="preserve">  </w:t>
      </w:r>
      <w:r w:rsidRPr="00FE11A1">
        <w:rPr>
          <w:rFonts w:ascii="Andale Mono" w:hAnsi="Andale Mono"/>
          <w:sz w:val="15"/>
          <w:szCs w:val="15"/>
        </w:rPr>
        <w:t>request number tape pool tape id   size      file name</w:t>
      </w:r>
    </w:p>
    <w:p w14:paraId="0290EA37" w14:textId="00C3FFBC"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 xml:space="preserve">migration resident  </w:t>
      </w:r>
      <w:r>
        <w:rPr>
          <w:rFonts w:ascii="Andale Mono" w:hAnsi="Andale Mono"/>
          <w:sz w:val="15"/>
          <w:szCs w:val="15"/>
        </w:rPr>
        <w:t xml:space="preserve">  </w:t>
      </w:r>
      <w:r w:rsidRPr="00FE11A1">
        <w:rPr>
          <w:rFonts w:ascii="Andale Mono" w:hAnsi="Andale Mono"/>
          <w:sz w:val="15"/>
          <w:szCs w:val="15"/>
        </w:rPr>
        <w:t xml:space="preserve">2709    </w:t>
      </w:r>
      <w:r>
        <w:rPr>
          <w:rFonts w:ascii="Andale Mono" w:hAnsi="Andale Mono"/>
          <w:sz w:val="15"/>
          <w:szCs w:val="15"/>
        </w:rPr>
        <w:t xml:space="preserve">     </w:t>
      </w:r>
      <w:r w:rsidRPr="00FE11A1">
        <w:rPr>
          <w:rFonts w:ascii="Andale Mono" w:hAnsi="Andale Mono"/>
          <w:sz w:val="15"/>
          <w:szCs w:val="15"/>
        </w:rPr>
        <w:t xml:space="preserve">  pool1     D01301L</w:t>
      </w:r>
      <w:proofErr w:type="gramStart"/>
      <w:r w:rsidRPr="00FE11A1">
        <w:rPr>
          <w:rFonts w:ascii="Andale Mono" w:hAnsi="Andale Mono"/>
          <w:sz w:val="15"/>
          <w:szCs w:val="15"/>
        </w:rPr>
        <w:t>5  32768</w:t>
      </w:r>
      <w:proofErr w:type="gramEnd"/>
      <w:r w:rsidRPr="00FE11A1">
        <w:rPr>
          <w:rFonts w:ascii="Andale Mono" w:hAnsi="Andale Mono"/>
          <w:sz w:val="15"/>
          <w:szCs w:val="15"/>
        </w:rPr>
        <w:t xml:space="preserve">     /</w:t>
      </w:r>
      <w:proofErr w:type="spellStart"/>
      <w:r w:rsidRPr="00FE11A1">
        <w:rPr>
          <w:rFonts w:ascii="Andale Mono" w:hAnsi="Andale Mono"/>
          <w:sz w:val="15"/>
          <w:szCs w:val="15"/>
        </w:rPr>
        <w:t>mnt</w:t>
      </w:r>
      <w:proofErr w:type="spellEnd"/>
      <w:r w:rsidRPr="00FE11A1">
        <w:rPr>
          <w:rFonts w:ascii="Andale Mono" w:hAnsi="Andale Mono"/>
          <w:sz w:val="15"/>
          <w:szCs w:val="15"/>
        </w:rPr>
        <w:t>/</w:t>
      </w:r>
      <w:proofErr w:type="spellStart"/>
      <w:r w:rsidRPr="00FE11A1">
        <w:rPr>
          <w:rFonts w:ascii="Andale Mono" w:hAnsi="Andale Mono"/>
          <w:sz w:val="15"/>
          <w:szCs w:val="15"/>
        </w:rPr>
        <w:t>lxfs.managed</w:t>
      </w:r>
      <w:proofErr w:type="spellEnd"/>
      <w:r w:rsidRPr="00FE11A1">
        <w:rPr>
          <w:rFonts w:ascii="Andale Mono" w:hAnsi="Andale Mono"/>
          <w:sz w:val="15"/>
          <w:szCs w:val="15"/>
        </w:rPr>
        <w:t>/test2/file.283</w:t>
      </w:r>
    </w:p>
    <w:p w14:paraId="0C75FD33" w14:textId="7A9A2DFF"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 xml:space="preserve">migration premigrated 2709      </w:t>
      </w:r>
      <w:r>
        <w:rPr>
          <w:rFonts w:ascii="Andale Mono" w:hAnsi="Andale Mono"/>
          <w:sz w:val="15"/>
          <w:szCs w:val="15"/>
        </w:rPr>
        <w:t xml:space="preserve">   </w:t>
      </w:r>
      <w:r w:rsidRPr="00FE11A1">
        <w:rPr>
          <w:rFonts w:ascii="Andale Mono" w:hAnsi="Andale Mono"/>
          <w:sz w:val="15"/>
          <w:szCs w:val="15"/>
        </w:rPr>
        <w:t xml:space="preserve">  pool2     D01302L</w:t>
      </w:r>
      <w:proofErr w:type="gramStart"/>
      <w:r w:rsidRPr="00FE11A1">
        <w:rPr>
          <w:rFonts w:ascii="Andale Mono" w:hAnsi="Andale Mono"/>
          <w:sz w:val="15"/>
          <w:szCs w:val="15"/>
        </w:rPr>
        <w:t>5  32768</w:t>
      </w:r>
      <w:proofErr w:type="gramEnd"/>
      <w:r w:rsidRPr="00FE11A1">
        <w:rPr>
          <w:rFonts w:ascii="Andale Mono" w:hAnsi="Andale Mono"/>
          <w:sz w:val="15"/>
          <w:szCs w:val="15"/>
        </w:rPr>
        <w:t xml:space="preserve">     /</w:t>
      </w:r>
      <w:proofErr w:type="spellStart"/>
      <w:r w:rsidRPr="00FE11A1">
        <w:rPr>
          <w:rFonts w:ascii="Andale Mono" w:hAnsi="Andale Mono"/>
          <w:sz w:val="15"/>
          <w:szCs w:val="15"/>
        </w:rPr>
        <w:t>mnt</w:t>
      </w:r>
      <w:proofErr w:type="spellEnd"/>
      <w:r w:rsidRPr="00FE11A1">
        <w:rPr>
          <w:rFonts w:ascii="Andale Mono" w:hAnsi="Andale Mono"/>
          <w:sz w:val="15"/>
          <w:szCs w:val="15"/>
        </w:rPr>
        <w:t>/</w:t>
      </w:r>
      <w:proofErr w:type="spellStart"/>
      <w:r w:rsidRPr="00FE11A1">
        <w:rPr>
          <w:rFonts w:ascii="Andale Mono" w:hAnsi="Andale Mono"/>
          <w:sz w:val="15"/>
          <w:szCs w:val="15"/>
        </w:rPr>
        <w:t>lxfs.managed</w:t>
      </w:r>
      <w:proofErr w:type="spellEnd"/>
      <w:r w:rsidRPr="00FE11A1">
        <w:rPr>
          <w:rFonts w:ascii="Andale Mono" w:hAnsi="Andale Mono"/>
          <w:sz w:val="15"/>
          <w:szCs w:val="15"/>
        </w:rPr>
        <w:t>/test2/file.283</w:t>
      </w:r>
    </w:p>
    <w:p w14:paraId="257F505E" w14:textId="07E37DC9"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 xml:space="preserve">migration resident  </w:t>
      </w:r>
      <w:r>
        <w:rPr>
          <w:rFonts w:ascii="Andale Mono" w:hAnsi="Andale Mono"/>
          <w:sz w:val="15"/>
          <w:szCs w:val="15"/>
        </w:rPr>
        <w:t xml:space="preserve">  </w:t>
      </w:r>
      <w:r w:rsidRPr="00FE11A1">
        <w:rPr>
          <w:rFonts w:ascii="Andale Mono" w:hAnsi="Andale Mono"/>
          <w:sz w:val="15"/>
          <w:szCs w:val="15"/>
        </w:rPr>
        <w:t xml:space="preserve">2756      </w:t>
      </w:r>
      <w:r>
        <w:rPr>
          <w:rFonts w:ascii="Andale Mono" w:hAnsi="Andale Mono"/>
          <w:sz w:val="15"/>
          <w:szCs w:val="15"/>
        </w:rPr>
        <w:t xml:space="preserve">   </w:t>
      </w:r>
      <w:r w:rsidRPr="00FE11A1">
        <w:rPr>
          <w:rFonts w:ascii="Andale Mono" w:hAnsi="Andale Mono"/>
          <w:sz w:val="15"/>
          <w:szCs w:val="15"/>
        </w:rPr>
        <w:t xml:space="preserve">  pool1     D01301L</w:t>
      </w:r>
      <w:proofErr w:type="gramStart"/>
      <w:r w:rsidRPr="00FE11A1">
        <w:rPr>
          <w:rFonts w:ascii="Andale Mono" w:hAnsi="Andale Mono"/>
          <w:sz w:val="15"/>
          <w:szCs w:val="15"/>
        </w:rPr>
        <w:t>5  32768</w:t>
      </w:r>
      <w:proofErr w:type="gramEnd"/>
      <w:r w:rsidRPr="00FE11A1">
        <w:rPr>
          <w:rFonts w:ascii="Andale Mono" w:hAnsi="Andale Mono"/>
          <w:sz w:val="15"/>
          <w:szCs w:val="15"/>
        </w:rPr>
        <w:t xml:space="preserve">     /</w:t>
      </w:r>
      <w:proofErr w:type="spellStart"/>
      <w:r w:rsidRPr="00FE11A1">
        <w:rPr>
          <w:rFonts w:ascii="Andale Mono" w:hAnsi="Andale Mono"/>
          <w:sz w:val="15"/>
          <w:szCs w:val="15"/>
        </w:rPr>
        <w:t>mnt</w:t>
      </w:r>
      <w:proofErr w:type="spellEnd"/>
      <w:r w:rsidRPr="00FE11A1">
        <w:rPr>
          <w:rFonts w:ascii="Andale Mono" w:hAnsi="Andale Mono"/>
          <w:sz w:val="15"/>
          <w:szCs w:val="15"/>
        </w:rPr>
        <w:t>/</w:t>
      </w:r>
      <w:proofErr w:type="spellStart"/>
      <w:r w:rsidRPr="00FE11A1">
        <w:rPr>
          <w:rFonts w:ascii="Andale Mono" w:hAnsi="Andale Mono"/>
          <w:sz w:val="15"/>
          <w:szCs w:val="15"/>
        </w:rPr>
        <w:t>lxfs.managed</w:t>
      </w:r>
      <w:proofErr w:type="spellEnd"/>
      <w:r w:rsidRPr="00FE11A1">
        <w:rPr>
          <w:rFonts w:ascii="Andale Mono" w:hAnsi="Andale Mono"/>
          <w:sz w:val="15"/>
          <w:szCs w:val="15"/>
        </w:rPr>
        <w:t>/test2/file.988</w:t>
      </w:r>
    </w:p>
    <w:p w14:paraId="203AF185" w14:textId="3D5D3C18"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 xml:space="preserve">migration premigrated 2756      </w:t>
      </w:r>
      <w:r>
        <w:rPr>
          <w:rFonts w:ascii="Andale Mono" w:hAnsi="Andale Mono"/>
          <w:sz w:val="15"/>
          <w:szCs w:val="15"/>
        </w:rPr>
        <w:t xml:space="preserve">   </w:t>
      </w:r>
      <w:r w:rsidRPr="00FE11A1">
        <w:rPr>
          <w:rFonts w:ascii="Andale Mono" w:hAnsi="Andale Mono"/>
          <w:sz w:val="15"/>
          <w:szCs w:val="15"/>
        </w:rPr>
        <w:t xml:space="preserve">  pool2     D01302L</w:t>
      </w:r>
      <w:proofErr w:type="gramStart"/>
      <w:r w:rsidRPr="00FE11A1">
        <w:rPr>
          <w:rFonts w:ascii="Andale Mono" w:hAnsi="Andale Mono"/>
          <w:sz w:val="15"/>
          <w:szCs w:val="15"/>
        </w:rPr>
        <w:t>5  32768</w:t>
      </w:r>
      <w:proofErr w:type="gramEnd"/>
      <w:r w:rsidRPr="00FE11A1">
        <w:rPr>
          <w:rFonts w:ascii="Andale Mono" w:hAnsi="Andale Mono"/>
          <w:sz w:val="15"/>
          <w:szCs w:val="15"/>
        </w:rPr>
        <w:t xml:space="preserve">     /</w:t>
      </w:r>
      <w:proofErr w:type="spellStart"/>
      <w:r w:rsidRPr="00FE11A1">
        <w:rPr>
          <w:rFonts w:ascii="Andale Mono" w:hAnsi="Andale Mono"/>
          <w:sz w:val="15"/>
          <w:szCs w:val="15"/>
        </w:rPr>
        <w:t>mnt</w:t>
      </w:r>
      <w:proofErr w:type="spellEnd"/>
      <w:r w:rsidRPr="00FE11A1">
        <w:rPr>
          <w:rFonts w:ascii="Andale Mono" w:hAnsi="Andale Mono"/>
          <w:sz w:val="15"/>
          <w:szCs w:val="15"/>
        </w:rPr>
        <w:t>/</w:t>
      </w:r>
      <w:proofErr w:type="spellStart"/>
      <w:r w:rsidRPr="00FE11A1">
        <w:rPr>
          <w:rFonts w:ascii="Andale Mono" w:hAnsi="Andale Mono"/>
          <w:sz w:val="15"/>
          <w:szCs w:val="15"/>
        </w:rPr>
        <w:t>lxfs.managed</w:t>
      </w:r>
      <w:proofErr w:type="spellEnd"/>
      <w:r w:rsidRPr="00FE11A1">
        <w:rPr>
          <w:rFonts w:ascii="Andale Mono" w:hAnsi="Andale Mono"/>
          <w:sz w:val="15"/>
          <w:szCs w:val="15"/>
        </w:rPr>
        <w:t>/test2/file.988</w:t>
      </w:r>
    </w:p>
    <w:p w14:paraId="10503B92" w14:textId="3CD747C6"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 xml:space="preserve">migration resident  </w:t>
      </w:r>
      <w:r>
        <w:rPr>
          <w:rFonts w:ascii="Andale Mono" w:hAnsi="Andale Mono"/>
          <w:sz w:val="15"/>
          <w:szCs w:val="15"/>
        </w:rPr>
        <w:t xml:space="preserve">  </w:t>
      </w:r>
      <w:r w:rsidRPr="00FE11A1">
        <w:rPr>
          <w:rFonts w:ascii="Andale Mono" w:hAnsi="Andale Mono"/>
          <w:sz w:val="15"/>
          <w:szCs w:val="15"/>
        </w:rPr>
        <w:t xml:space="preserve">2755      </w:t>
      </w:r>
      <w:r>
        <w:rPr>
          <w:rFonts w:ascii="Andale Mono" w:hAnsi="Andale Mono"/>
          <w:sz w:val="15"/>
          <w:szCs w:val="15"/>
        </w:rPr>
        <w:t xml:space="preserve">   </w:t>
      </w:r>
      <w:r w:rsidRPr="00FE11A1">
        <w:rPr>
          <w:rFonts w:ascii="Andale Mono" w:hAnsi="Andale Mono"/>
          <w:sz w:val="15"/>
          <w:szCs w:val="15"/>
        </w:rPr>
        <w:t xml:space="preserve">  pool1     D01301L</w:t>
      </w:r>
      <w:proofErr w:type="gramStart"/>
      <w:r w:rsidRPr="00FE11A1">
        <w:rPr>
          <w:rFonts w:ascii="Andale Mono" w:hAnsi="Andale Mono"/>
          <w:sz w:val="15"/>
          <w:szCs w:val="15"/>
        </w:rPr>
        <w:t>5  32768</w:t>
      </w:r>
      <w:proofErr w:type="gramEnd"/>
      <w:r w:rsidRPr="00FE11A1">
        <w:rPr>
          <w:rFonts w:ascii="Andale Mono" w:hAnsi="Andale Mono"/>
          <w:sz w:val="15"/>
          <w:szCs w:val="15"/>
        </w:rPr>
        <w:t xml:space="preserve">     /</w:t>
      </w:r>
      <w:proofErr w:type="spellStart"/>
      <w:r w:rsidRPr="00FE11A1">
        <w:rPr>
          <w:rFonts w:ascii="Andale Mono" w:hAnsi="Andale Mono"/>
          <w:sz w:val="15"/>
          <w:szCs w:val="15"/>
        </w:rPr>
        <w:t>mnt</w:t>
      </w:r>
      <w:proofErr w:type="spellEnd"/>
      <w:r w:rsidRPr="00FE11A1">
        <w:rPr>
          <w:rFonts w:ascii="Andale Mono" w:hAnsi="Andale Mono"/>
          <w:sz w:val="15"/>
          <w:szCs w:val="15"/>
        </w:rPr>
        <w:t>/</w:t>
      </w:r>
      <w:proofErr w:type="spellStart"/>
      <w:r w:rsidRPr="00FE11A1">
        <w:rPr>
          <w:rFonts w:ascii="Andale Mono" w:hAnsi="Andale Mono"/>
          <w:sz w:val="15"/>
          <w:szCs w:val="15"/>
        </w:rPr>
        <w:t>lxfs.managed</w:t>
      </w:r>
      <w:proofErr w:type="spellEnd"/>
      <w:r w:rsidRPr="00FE11A1">
        <w:rPr>
          <w:rFonts w:ascii="Andale Mono" w:hAnsi="Andale Mono"/>
          <w:sz w:val="15"/>
          <w:szCs w:val="15"/>
        </w:rPr>
        <w:t>/test2/file.1061</w:t>
      </w:r>
    </w:p>
    <w:p w14:paraId="710A0D5D" w14:textId="29E955B7"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 xml:space="preserve">migration premigrated 2755      </w:t>
      </w:r>
      <w:r>
        <w:rPr>
          <w:rFonts w:ascii="Andale Mono" w:hAnsi="Andale Mono"/>
          <w:sz w:val="15"/>
          <w:szCs w:val="15"/>
        </w:rPr>
        <w:t xml:space="preserve">   </w:t>
      </w:r>
      <w:r w:rsidRPr="00FE11A1">
        <w:rPr>
          <w:rFonts w:ascii="Andale Mono" w:hAnsi="Andale Mono"/>
          <w:sz w:val="15"/>
          <w:szCs w:val="15"/>
        </w:rPr>
        <w:t xml:space="preserve">  pool2     D01302L</w:t>
      </w:r>
      <w:proofErr w:type="gramStart"/>
      <w:r w:rsidRPr="00FE11A1">
        <w:rPr>
          <w:rFonts w:ascii="Andale Mono" w:hAnsi="Andale Mono"/>
          <w:sz w:val="15"/>
          <w:szCs w:val="15"/>
        </w:rPr>
        <w:t>5  32768</w:t>
      </w:r>
      <w:proofErr w:type="gramEnd"/>
      <w:r w:rsidRPr="00FE11A1">
        <w:rPr>
          <w:rFonts w:ascii="Andale Mono" w:hAnsi="Andale Mono"/>
          <w:sz w:val="15"/>
          <w:szCs w:val="15"/>
        </w:rPr>
        <w:t xml:space="preserve">     /</w:t>
      </w:r>
      <w:proofErr w:type="spellStart"/>
      <w:r w:rsidRPr="00FE11A1">
        <w:rPr>
          <w:rFonts w:ascii="Andale Mono" w:hAnsi="Andale Mono"/>
          <w:sz w:val="15"/>
          <w:szCs w:val="15"/>
        </w:rPr>
        <w:t>mnt</w:t>
      </w:r>
      <w:proofErr w:type="spellEnd"/>
      <w:r w:rsidRPr="00FE11A1">
        <w:rPr>
          <w:rFonts w:ascii="Andale Mono" w:hAnsi="Andale Mono"/>
          <w:sz w:val="15"/>
          <w:szCs w:val="15"/>
        </w:rPr>
        <w:t>/</w:t>
      </w:r>
      <w:proofErr w:type="spellStart"/>
      <w:r w:rsidRPr="00FE11A1">
        <w:rPr>
          <w:rFonts w:ascii="Andale Mono" w:hAnsi="Andale Mono"/>
          <w:sz w:val="15"/>
          <w:szCs w:val="15"/>
        </w:rPr>
        <w:t>lxfs.managed</w:t>
      </w:r>
      <w:proofErr w:type="spellEnd"/>
      <w:r w:rsidRPr="00FE11A1">
        <w:rPr>
          <w:rFonts w:ascii="Andale Mono" w:hAnsi="Andale Mono"/>
          <w:sz w:val="15"/>
          <w:szCs w:val="15"/>
        </w:rPr>
        <w:t>/test2/file.1061</w:t>
      </w:r>
    </w:p>
    <w:p w14:paraId="29AFAF9F" w14:textId="1A2C04DD"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 xml:space="preserve">migration resident  </w:t>
      </w:r>
      <w:r>
        <w:rPr>
          <w:rFonts w:ascii="Andale Mono" w:hAnsi="Andale Mono"/>
          <w:sz w:val="15"/>
          <w:szCs w:val="15"/>
        </w:rPr>
        <w:t xml:space="preserve">  </w:t>
      </w:r>
      <w:r w:rsidRPr="00FE11A1">
        <w:rPr>
          <w:rFonts w:ascii="Andale Mono" w:hAnsi="Andale Mono"/>
          <w:sz w:val="15"/>
          <w:szCs w:val="15"/>
        </w:rPr>
        <w:t xml:space="preserve">12983     </w:t>
      </w:r>
      <w:r>
        <w:rPr>
          <w:rFonts w:ascii="Andale Mono" w:hAnsi="Andale Mono"/>
          <w:sz w:val="15"/>
          <w:szCs w:val="15"/>
        </w:rPr>
        <w:t xml:space="preserve">   </w:t>
      </w:r>
      <w:r w:rsidRPr="00FE11A1">
        <w:rPr>
          <w:rFonts w:ascii="Andale Mono" w:hAnsi="Andale Mono"/>
          <w:sz w:val="15"/>
          <w:szCs w:val="15"/>
        </w:rPr>
        <w:t xml:space="preserve">  pool1    </w:t>
      </w:r>
      <w:r>
        <w:rPr>
          <w:rFonts w:ascii="Andale Mono" w:hAnsi="Andale Mono"/>
          <w:sz w:val="15"/>
          <w:szCs w:val="15"/>
        </w:rPr>
        <w:t xml:space="preserve">           </w:t>
      </w:r>
      <w:r w:rsidRPr="00FE11A1">
        <w:rPr>
          <w:rFonts w:ascii="Andale Mono" w:hAnsi="Andale Mono"/>
          <w:sz w:val="15"/>
          <w:szCs w:val="15"/>
        </w:rPr>
        <w:t>32768     /</w:t>
      </w:r>
      <w:proofErr w:type="spellStart"/>
      <w:r w:rsidRPr="00FE11A1">
        <w:rPr>
          <w:rFonts w:ascii="Andale Mono" w:hAnsi="Andale Mono"/>
          <w:sz w:val="15"/>
          <w:szCs w:val="15"/>
        </w:rPr>
        <w:t>mnt</w:t>
      </w:r>
      <w:proofErr w:type="spellEnd"/>
      <w:r w:rsidRPr="00FE11A1">
        <w:rPr>
          <w:rFonts w:ascii="Andale Mono" w:hAnsi="Andale Mono"/>
          <w:sz w:val="15"/>
          <w:szCs w:val="15"/>
        </w:rPr>
        <w:t>/</w:t>
      </w:r>
      <w:proofErr w:type="spellStart"/>
      <w:r w:rsidRPr="00FE11A1">
        <w:rPr>
          <w:rFonts w:ascii="Andale Mono" w:hAnsi="Andale Mono"/>
          <w:sz w:val="15"/>
          <w:szCs w:val="15"/>
        </w:rPr>
        <w:t>lxfs.managed</w:t>
      </w:r>
      <w:proofErr w:type="spellEnd"/>
      <w:r w:rsidRPr="00FE11A1">
        <w:rPr>
          <w:rFonts w:ascii="Andale Mono" w:hAnsi="Andale Mono"/>
          <w:sz w:val="15"/>
          <w:szCs w:val="15"/>
        </w:rPr>
        <w:t>/test2/file.1830</w:t>
      </w:r>
    </w:p>
    <w:p w14:paraId="53F1282C" w14:textId="08C8B556"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 xml:space="preserve">migration premigrated 12983     </w:t>
      </w:r>
      <w:r>
        <w:rPr>
          <w:rFonts w:ascii="Andale Mono" w:hAnsi="Andale Mono"/>
          <w:sz w:val="15"/>
          <w:szCs w:val="15"/>
        </w:rPr>
        <w:t xml:space="preserve">   </w:t>
      </w:r>
      <w:r w:rsidRPr="00FE11A1">
        <w:rPr>
          <w:rFonts w:ascii="Andale Mono" w:hAnsi="Andale Mono"/>
          <w:sz w:val="15"/>
          <w:szCs w:val="15"/>
        </w:rPr>
        <w:t xml:space="preserve">  pool2     D01302L</w:t>
      </w:r>
      <w:proofErr w:type="gramStart"/>
      <w:r w:rsidRPr="00FE11A1">
        <w:rPr>
          <w:rFonts w:ascii="Andale Mono" w:hAnsi="Andale Mono"/>
          <w:sz w:val="15"/>
          <w:szCs w:val="15"/>
        </w:rPr>
        <w:t>5  32768</w:t>
      </w:r>
      <w:proofErr w:type="gramEnd"/>
      <w:r w:rsidRPr="00FE11A1">
        <w:rPr>
          <w:rFonts w:ascii="Andale Mono" w:hAnsi="Andale Mono"/>
          <w:sz w:val="15"/>
          <w:szCs w:val="15"/>
        </w:rPr>
        <w:t xml:space="preserve">     /</w:t>
      </w:r>
      <w:proofErr w:type="spellStart"/>
      <w:r w:rsidRPr="00FE11A1">
        <w:rPr>
          <w:rFonts w:ascii="Andale Mono" w:hAnsi="Andale Mono"/>
          <w:sz w:val="15"/>
          <w:szCs w:val="15"/>
        </w:rPr>
        <w:t>mnt</w:t>
      </w:r>
      <w:proofErr w:type="spellEnd"/>
      <w:r w:rsidRPr="00FE11A1">
        <w:rPr>
          <w:rFonts w:ascii="Andale Mono" w:hAnsi="Andale Mono"/>
          <w:sz w:val="15"/>
          <w:szCs w:val="15"/>
        </w:rPr>
        <w:t>/</w:t>
      </w:r>
      <w:proofErr w:type="spellStart"/>
      <w:r w:rsidRPr="00FE11A1">
        <w:rPr>
          <w:rFonts w:ascii="Andale Mono" w:hAnsi="Andale Mono"/>
          <w:sz w:val="15"/>
          <w:szCs w:val="15"/>
        </w:rPr>
        <w:t>lxfs.managed</w:t>
      </w:r>
      <w:proofErr w:type="spellEnd"/>
      <w:r w:rsidRPr="00FE11A1">
        <w:rPr>
          <w:rFonts w:ascii="Andale Mono" w:hAnsi="Andale Mono"/>
          <w:sz w:val="15"/>
          <w:szCs w:val="15"/>
        </w:rPr>
        <w:t>/test2/file.1830</w:t>
      </w:r>
    </w:p>
    <w:p w14:paraId="659F0FC7" w14:textId="16E164E8"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 xml:space="preserve">migration resident  </w:t>
      </w:r>
      <w:r>
        <w:rPr>
          <w:rFonts w:ascii="Andale Mono" w:hAnsi="Andale Mono"/>
          <w:sz w:val="15"/>
          <w:szCs w:val="15"/>
        </w:rPr>
        <w:t xml:space="preserve">  </w:t>
      </w:r>
      <w:r w:rsidRPr="00FE11A1">
        <w:rPr>
          <w:rFonts w:ascii="Andale Mono" w:hAnsi="Andale Mono"/>
          <w:sz w:val="15"/>
          <w:szCs w:val="15"/>
        </w:rPr>
        <w:t xml:space="preserve">13902     </w:t>
      </w:r>
      <w:r>
        <w:rPr>
          <w:rFonts w:ascii="Andale Mono" w:hAnsi="Andale Mono"/>
          <w:sz w:val="15"/>
          <w:szCs w:val="15"/>
        </w:rPr>
        <w:t xml:space="preserve">   </w:t>
      </w:r>
      <w:r w:rsidRPr="00FE11A1">
        <w:rPr>
          <w:rFonts w:ascii="Andale Mono" w:hAnsi="Andale Mono"/>
          <w:sz w:val="15"/>
          <w:szCs w:val="15"/>
        </w:rPr>
        <w:t xml:space="preserve">  pool1     D01301L</w:t>
      </w:r>
      <w:proofErr w:type="gramStart"/>
      <w:r w:rsidRPr="00FE11A1">
        <w:rPr>
          <w:rFonts w:ascii="Andale Mono" w:hAnsi="Andale Mono"/>
          <w:sz w:val="15"/>
          <w:szCs w:val="15"/>
        </w:rPr>
        <w:t>5  32768</w:t>
      </w:r>
      <w:proofErr w:type="gramEnd"/>
      <w:r w:rsidRPr="00FE11A1">
        <w:rPr>
          <w:rFonts w:ascii="Andale Mono" w:hAnsi="Andale Mono"/>
          <w:sz w:val="15"/>
          <w:szCs w:val="15"/>
        </w:rPr>
        <w:t xml:space="preserve">     /</w:t>
      </w:r>
      <w:proofErr w:type="spellStart"/>
      <w:r w:rsidRPr="00FE11A1">
        <w:rPr>
          <w:rFonts w:ascii="Andale Mono" w:hAnsi="Andale Mono"/>
          <w:sz w:val="15"/>
          <w:szCs w:val="15"/>
        </w:rPr>
        <w:t>mnt</w:t>
      </w:r>
      <w:proofErr w:type="spellEnd"/>
      <w:r w:rsidRPr="00FE11A1">
        <w:rPr>
          <w:rFonts w:ascii="Andale Mono" w:hAnsi="Andale Mono"/>
          <w:sz w:val="15"/>
          <w:szCs w:val="15"/>
        </w:rPr>
        <w:t>/</w:t>
      </w:r>
      <w:proofErr w:type="spellStart"/>
      <w:r w:rsidRPr="00FE11A1">
        <w:rPr>
          <w:rFonts w:ascii="Andale Mono" w:hAnsi="Andale Mono"/>
          <w:sz w:val="15"/>
          <w:szCs w:val="15"/>
        </w:rPr>
        <w:t>lxfs.managed</w:t>
      </w:r>
      <w:proofErr w:type="spellEnd"/>
      <w:r w:rsidRPr="00FE11A1">
        <w:rPr>
          <w:rFonts w:ascii="Andale Mono" w:hAnsi="Andale Mono"/>
          <w:sz w:val="15"/>
          <w:szCs w:val="15"/>
        </w:rPr>
        <w:t>/test2/file.212</w:t>
      </w:r>
    </w:p>
    <w:p w14:paraId="222D1F6F" w14:textId="543FFD31"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 xml:space="preserve">migration premigrated 13902     </w:t>
      </w:r>
      <w:r>
        <w:rPr>
          <w:rFonts w:ascii="Andale Mono" w:hAnsi="Andale Mono"/>
          <w:sz w:val="15"/>
          <w:szCs w:val="15"/>
        </w:rPr>
        <w:t xml:space="preserve">   </w:t>
      </w:r>
      <w:r w:rsidRPr="00FE11A1">
        <w:rPr>
          <w:rFonts w:ascii="Andale Mono" w:hAnsi="Andale Mono"/>
          <w:sz w:val="15"/>
          <w:szCs w:val="15"/>
        </w:rPr>
        <w:t xml:space="preserve">  pool2     D01302L5  32768     /</w:t>
      </w:r>
      <w:proofErr w:type="spellStart"/>
      <w:r w:rsidRPr="00FE11A1">
        <w:rPr>
          <w:rFonts w:ascii="Andale Mono" w:hAnsi="Andale Mono"/>
          <w:sz w:val="15"/>
          <w:szCs w:val="15"/>
        </w:rPr>
        <w:t>mnt</w:t>
      </w:r>
      <w:proofErr w:type="spellEnd"/>
      <w:r w:rsidRPr="00FE11A1">
        <w:rPr>
          <w:rFonts w:ascii="Andale Mono" w:hAnsi="Andale Mono"/>
          <w:sz w:val="15"/>
          <w:szCs w:val="15"/>
        </w:rPr>
        <w:t>/</w:t>
      </w:r>
      <w:proofErr w:type="spellStart"/>
      <w:r w:rsidRPr="00FE11A1">
        <w:rPr>
          <w:rFonts w:ascii="Andale Mono" w:hAnsi="Andale Mono"/>
          <w:sz w:val="15"/>
          <w:szCs w:val="15"/>
        </w:rPr>
        <w:t>lxfs.managed</w:t>
      </w:r>
      <w:proofErr w:type="spellEnd"/>
      <w:r w:rsidRPr="00FE11A1">
        <w:rPr>
          <w:rFonts w:ascii="Andale Mono" w:hAnsi="Andale Mono"/>
          <w:sz w:val="15"/>
          <w:szCs w:val="15"/>
        </w:rPr>
        <w:t>/test2/file.212</w:t>
      </w:r>
    </w:p>
    <w:p w14:paraId="4B63C75D" w14:textId="77777777" w:rsidR="00A44B6F" w:rsidRPr="001B21A8" w:rsidRDefault="00A44B6F" w:rsidP="00A44B6F">
      <w:pPr>
        <w:pStyle w:val="NoSpacing"/>
      </w:pPr>
    </w:p>
    <w:p w14:paraId="77ABA0E6" w14:textId="44DE72B7" w:rsidR="00A44B6F" w:rsidRPr="002019A5" w:rsidRDefault="00A44B6F" w:rsidP="00A44B6F">
      <w:pPr>
        <w:pStyle w:val="Heading1"/>
        <w:numPr>
          <w:ilvl w:val="3"/>
          <w:numId w:val="4"/>
        </w:numPr>
        <w:rPr>
          <w:rFonts w:ascii="Andale Mono" w:hAnsi="Andale Mono"/>
        </w:rPr>
      </w:pPr>
      <w:bookmarkStart w:id="129" w:name="_Toc487547655"/>
      <w:r>
        <w:rPr>
          <w:rFonts w:ascii="Andale Mono" w:hAnsi="Andale Mono"/>
        </w:rPr>
        <w:t>ltfsdm info files</w:t>
      </w:r>
      <w:bookmarkEnd w:id="129"/>
    </w:p>
    <w:p w14:paraId="7C56D95D" w14:textId="77777777" w:rsidR="001B1E71" w:rsidRDefault="001B1E71" w:rsidP="002019A5"/>
    <w:p w14:paraId="042EC51F" w14:textId="49FCFC67" w:rsidR="00720A83" w:rsidRDefault="00720A83" w:rsidP="00720A83">
      <w:pPr>
        <w:pStyle w:val="Code"/>
      </w:pPr>
      <w:r>
        <w:t>ltfsdm info files -h</w:t>
      </w:r>
    </w:p>
    <w:p w14:paraId="114CECBD" w14:textId="08A7993D" w:rsidR="00720A83" w:rsidRDefault="00720A83" w:rsidP="00720A83">
      <w:pPr>
        <w:pStyle w:val="Code"/>
      </w:pPr>
      <w:r>
        <w:t>ltfsdm info files &lt;file name&gt; …</w:t>
      </w:r>
    </w:p>
    <w:p w14:paraId="4F22C429" w14:textId="5F53B1D5" w:rsidR="00720A83" w:rsidRDefault="00720A83" w:rsidP="00720A83">
      <w:pPr>
        <w:pStyle w:val="Code"/>
      </w:pPr>
      <w:r>
        <w:t>ltfsdm info files -f &lt;file list&gt;</w:t>
      </w:r>
    </w:p>
    <w:p w14:paraId="6B1032D8" w14:textId="77777777" w:rsidR="00720A83" w:rsidRDefault="00720A83" w:rsidP="002019A5">
      <w:pPr>
        <w:ind w:firstLine="0"/>
      </w:pPr>
    </w:p>
    <w:p w14:paraId="763E1D3B" w14:textId="42C70D42" w:rsidR="00720A83" w:rsidRDefault="00720A83" w:rsidP="00720A83">
      <w:pPr>
        <w:ind w:firstLine="0"/>
      </w:pPr>
      <w:r>
        <w:t xml:space="preserve">The </w:t>
      </w:r>
      <w:r w:rsidR="002A5513">
        <w:t>info files</w:t>
      </w:r>
      <w:r>
        <w:t xml:space="preserve"> command is used to show the migration state of one or more files. The file names can be provided as parameters of the command or in a file list.</w:t>
      </w:r>
    </w:p>
    <w:p w14:paraId="47F45AF1" w14:textId="77777777" w:rsidR="00720A83" w:rsidRDefault="00720A83" w:rsidP="00720A83">
      <w:pPr>
        <w:ind w:firstLine="0"/>
      </w:pPr>
    </w:p>
    <w:p w14:paraId="0451A8CB" w14:textId="77777777" w:rsidR="00720A83" w:rsidRDefault="00720A83" w:rsidP="00720A83">
      <w:pPr>
        <w:ind w:firstLine="0"/>
      </w:pPr>
      <w:r>
        <w:t>Options:</w:t>
      </w:r>
    </w:p>
    <w:p w14:paraId="4BC53409" w14:textId="77777777" w:rsidR="00720A83" w:rsidRDefault="00720A83" w:rsidP="00720A83">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720A83" w14:paraId="0BA01A64" w14:textId="77777777" w:rsidTr="00BE0F27">
        <w:tc>
          <w:tcPr>
            <w:tcW w:w="603" w:type="dxa"/>
          </w:tcPr>
          <w:p w14:paraId="676A1143" w14:textId="77777777" w:rsidR="00720A83" w:rsidRDefault="00720A83" w:rsidP="00BE0F27">
            <w:pPr>
              <w:ind w:firstLine="0"/>
            </w:pPr>
            <w:r>
              <w:t>-h</w:t>
            </w:r>
          </w:p>
        </w:tc>
        <w:tc>
          <w:tcPr>
            <w:tcW w:w="8453" w:type="dxa"/>
          </w:tcPr>
          <w:p w14:paraId="6B2528EE" w14:textId="77777777" w:rsidR="00720A83" w:rsidRDefault="00720A83" w:rsidP="00BE0F27">
            <w:pPr>
              <w:ind w:firstLine="0"/>
            </w:pPr>
            <w:r>
              <w:t>information about usage is provided</w:t>
            </w:r>
          </w:p>
        </w:tc>
      </w:tr>
      <w:tr w:rsidR="00720A83" w14:paraId="33B1F11E" w14:textId="77777777" w:rsidTr="00BE0F27">
        <w:tc>
          <w:tcPr>
            <w:tcW w:w="603" w:type="dxa"/>
          </w:tcPr>
          <w:p w14:paraId="18211F69" w14:textId="77777777" w:rsidR="00720A83" w:rsidRDefault="00720A83" w:rsidP="00BE0F27">
            <w:pPr>
              <w:ind w:firstLine="0"/>
            </w:pPr>
            <w:r>
              <w:t>-f</w:t>
            </w:r>
          </w:p>
        </w:tc>
        <w:tc>
          <w:tcPr>
            <w:tcW w:w="8453" w:type="dxa"/>
          </w:tcPr>
          <w:p w14:paraId="49BEB1A5" w14:textId="77777777" w:rsidR="00720A83" w:rsidRDefault="00720A83" w:rsidP="00BE0F27">
            <w:pPr>
              <w:ind w:firstLine="0"/>
            </w:pPr>
            <w:r>
              <w:t>the file list that contains file names of files to be listed</w:t>
            </w:r>
          </w:p>
        </w:tc>
      </w:tr>
    </w:tbl>
    <w:p w14:paraId="2B62B10B" w14:textId="77777777" w:rsidR="00720A83" w:rsidRDefault="00720A83" w:rsidP="002019A5"/>
    <w:p w14:paraId="1C711DF3" w14:textId="77777777" w:rsidR="002C2911" w:rsidRDefault="002C2911" w:rsidP="002C2911">
      <w:pPr>
        <w:pStyle w:val="NoSpacing"/>
      </w:pPr>
    </w:p>
    <w:p w14:paraId="3633A897" w14:textId="66EAFB24" w:rsidR="002C2911" w:rsidRDefault="002C2911" w:rsidP="002C2911">
      <w:pPr>
        <w:pStyle w:val="NoSpacing"/>
      </w:pPr>
      <w:r>
        <w:t>Sample output for the info files command:</w:t>
      </w:r>
    </w:p>
    <w:p w14:paraId="414F8DC2" w14:textId="77777777" w:rsidR="008214BA" w:rsidRPr="008214BA" w:rsidRDefault="008214BA" w:rsidP="008214BA">
      <w:pPr>
        <w:pStyle w:val="Code"/>
        <w:rPr>
          <w:sz w:val="16"/>
          <w:szCs w:val="16"/>
        </w:rPr>
      </w:pPr>
      <w:proofErr w:type="gramStart"/>
      <w:r w:rsidRPr="008214BA">
        <w:rPr>
          <w:sz w:val="16"/>
          <w:szCs w:val="16"/>
        </w:rPr>
        <w:t>vex:~</w:t>
      </w:r>
      <w:proofErr w:type="gramEnd"/>
      <w:r w:rsidRPr="008214BA">
        <w:rPr>
          <w:sz w:val="16"/>
          <w:szCs w:val="16"/>
        </w:rPr>
        <w:t xml:space="preserve"> # ltfsdm info files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r w:rsidRPr="008214BA">
        <w:rPr>
          <w:sz w:val="16"/>
          <w:szCs w:val="16"/>
        </w:rPr>
        <w:t>/file.*</w:t>
      </w:r>
    </w:p>
    <w:p w14:paraId="23FE168F" w14:textId="77777777" w:rsidR="008214BA" w:rsidRPr="008214BA" w:rsidRDefault="008214BA" w:rsidP="008214BA">
      <w:pPr>
        <w:pStyle w:val="Code"/>
        <w:rPr>
          <w:sz w:val="16"/>
          <w:szCs w:val="16"/>
        </w:rPr>
      </w:pPr>
      <w:r w:rsidRPr="008214BA">
        <w:rPr>
          <w:sz w:val="16"/>
          <w:szCs w:val="16"/>
        </w:rPr>
        <w:t xml:space="preserve">state             size               blocks              tape </w:t>
      </w:r>
      <w:proofErr w:type="gramStart"/>
      <w:r w:rsidRPr="008214BA">
        <w:rPr>
          <w:sz w:val="16"/>
          <w:szCs w:val="16"/>
        </w:rPr>
        <w:t>id  file</w:t>
      </w:r>
      <w:proofErr w:type="gramEnd"/>
      <w:r w:rsidRPr="008214BA">
        <w:rPr>
          <w:sz w:val="16"/>
          <w:szCs w:val="16"/>
        </w:rPr>
        <w:t xml:space="preserve"> name</w:t>
      </w:r>
    </w:p>
    <w:p w14:paraId="65B41F93" w14:textId="77777777" w:rsidR="008214BA" w:rsidRPr="008214BA" w:rsidRDefault="008214BA" w:rsidP="008214BA">
      <w:pPr>
        <w:pStyle w:val="Code"/>
        <w:rPr>
          <w:sz w:val="16"/>
          <w:szCs w:val="16"/>
        </w:rPr>
      </w:pPr>
      <w:r w:rsidRPr="008214BA">
        <w:rPr>
          <w:sz w:val="16"/>
          <w:szCs w:val="16"/>
        </w:rPr>
        <w:t>m           1073741824                    8             D01311L</w:t>
      </w:r>
      <w:proofErr w:type="gramStart"/>
      <w:r w:rsidRPr="008214BA">
        <w:rPr>
          <w:sz w:val="16"/>
          <w:szCs w:val="16"/>
        </w:rPr>
        <w:t>5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proofErr w:type="gramEnd"/>
      <w:r w:rsidRPr="008214BA">
        <w:rPr>
          <w:sz w:val="16"/>
          <w:szCs w:val="16"/>
        </w:rPr>
        <w:t>/file.0</w:t>
      </w:r>
    </w:p>
    <w:p w14:paraId="4A2C2A03" w14:textId="77777777" w:rsidR="008214BA" w:rsidRPr="008214BA" w:rsidRDefault="008214BA" w:rsidP="008214BA">
      <w:pPr>
        <w:pStyle w:val="Code"/>
        <w:rPr>
          <w:sz w:val="16"/>
          <w:szCs w:val="16"/>
        </w:rPr>
      </w:pPr>
      <w:r w:rsidRPr="008214BA">
        <w:rPr>
          <w:sz w:val="16"/>
          <w:szCs w:val="16"/>
        </w:rPr>
        <w:t>p           1073741824              2097160             D01311L</w:t>
      </w:r>
      <w:proofErr w:type="gramStart"/>
      <w:r w:rsidRPr="008214BA">
        <w:rPr>
          <w:sz w:val="16"/>
          <w:szCs w:val="16"/>
        </w:rPr>
        <w:t>5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proofErr w:type="gramEnd"/>
      <w:r w:rsidRPr="008214BA">
        <w:rPr>
          <w:sz w:val="16"/>
          <w:szCs w:val="16"/>
        </w:rPr>
        <w:t>/file.1</w:t>
      </w:r>
    </w:p>
    <w:p w14:paraId="1B54863D" w14:textId="77777777" w:rsidR="008214BA" w:rsidRPr="008214BA" w:rsidRDefault="008214BA" w:rsidP="008214BA">
      <w:pPr>
        <w:pStyle w:val="Code"/>
        <w:rPr>
          <w:sz w:val="16"/>
          <w:szCs w:val="16"/>
        </w:rPr>
      </w:pPr>
      <w:r w:rsidRPr="008214BA">
        <w:rPr>
          <w:sz w:val="16"/>
          <w:szCs w:val="16"/>
        </w:rPr>
        <w:t>r           1073741824              2097152                    -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r w:rsidRPr="008214BA">
        <w:rPr>
          <w:sz w:val="16"/>
          <w:szCs w:val="16"/>
        </w:rPr>
        <w:t>/file.2</w:t>
      </w:r>
    </w:p>
    <w:p w14:paraId="14AEA123" w14:textId="77777777" w:rsidR="008214BA" w:rsidRPr="008214BA" w:rsidRDefault="008214BA" w:rsidP="008214BA">
      <w:pPr>
        <w:pStyle w:val="Code"/>
        <w:rPr>
          <w:sz w:val="16"/>
          <w:szCs w:val="16"/>
        </w:rPr>
      </w:pPr>
      <w:r w:rsidRPr="008214BA">
        <w:rPr>
          <w:sz w:val="16"/>
          <w:szCs w:val="16"/>
        </w:rPr>
        <w:t>m           1073741824                    8             D01311L</w:t>
      </w:r>
      <w:proofErr w:type="gramStart"/>
      <w:r w:rsidRPr="008214BA">
        <w:rPr>
          <w:sz w:val="16"/>
          <w:szCs w:val="16"/>
        </w:rPr>
        <w:t>5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proofErr w:type="gramEnd"/>
      <w:r w:rsidRPr="008214BA">
        <w:rPr>
          <w:sz w:val="16"/>
          <w:szCs w:val="16"/>
        </w:rPr>
        <w:t>/file.3</w:t>
      </w:r>
    </w:p>
    <w:p w14:paraId="0A68806D" w14:textId="77777777" w:rsidR="008214BA" w:rsidRPr="008214BA" w:rsidRDefault="008214BA" w:rsidP="008214BA">
      <w:pPr>
        <w:pStyle w:val="Code"/>
        <w:rPr>
          <w:sz w:val="16"/>
          <w:szCs w:val="16"/>
        </w:rPr>
      </w:pPr>
      <w:r w:rsidRPr="008214BA">
        <w:rPr>
          <w:sz w:val="16"/>
          <w:szCs w:val="16"/>
        </w:rPr>
        <w:t>p           1073741824              2097160             D01311L</w:t>
      </w:r>
      <w:proofErr w:type="gramStart"/>
      <w:r w:rsidRPr="008214BA">
        <w:rPr>
          <w:sz w:val="16"/>
          <w:szCs w:val="16"/>
        </w:rPr>
        <w:t>5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proofErr w:type="gramEnd"/>
      <w:r w:rsidRPr="008214BA">
        <w:rPr>
          <w:sz w:val="16"/>
          <w:szCs w:val="16"/>
        </w:rPr>
        <w:t>/file.4</w:t>
      </w:r>
    </w:p>
    <w:p w14:paraId="5FB1714A" w14:textId="66139EBA" w:rsidR="002C2911" w:rsidRPr="008214BA" w:rsidRDefault="008214BA" w:rsidP="008214BA">
      <w:pPr>
        <w:pStyle w:val="Code"/>
        <w:rPr>
          <w:sz w:val="16"/>
          <w:szCs w:val="16"/>
        </w:rPr>
      </w:pPr>
      <w:r w:rsidRPr="008214BA">
        <w:rPr>
          <w:sz w:val="16"/>
          <w:szCs w:val="16"/>
        </w:rPr>
        <w:t>r           1073741824              2097152                    -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r w:rsidRPr="008214BA">
        <w:rPr>
          <w:sz w:val="16"/>
          <w:szCs w:val="16"/>
        </w:rPr>
        <w:t>/file.5</w:t>
      </w:r>
    </w:p>
    <w:p w14:paraId="3FE8917F" w14:textId="6B4E458B" w:rsidR="0099088C" w:rsidRPr="002019A5" w:rsidRDefault="0099088C" w:rsidP="00A44B6F">
      <w:pPr>
        <w:pStyle w:val="Heading1"/>
        <w:numPr>
          <w:ilvl w:val="3"/>
          <w:numId w:val="4"/>
        </w:numPr>
        <w:rPr>
          <w:rFonts w:ascii="Andale Mono" w:hAnsi="Andale Mono"/>
        </w:rPr>
      </w:pPr>
      <w:bookmarkStart w:id="130" w:name="_Toc487547656"/>
      <w:r w:rsidRPr="002019A5">
        <w:rPr>
          <w:rFonts w:ascii="Andale Mono" w:hAnsi="Andale Mono"/>
        </w:rPr>
        <w:t>ltfsdm info fs</w:t>
      </w:r>
      <w:bookmarkEnd w:id="130"/>
    </w:p>
    <w:p w14:paraId="1A87EAFA" w14:textId="77777777" w:rsidR="0099088C" w:rsidRDefault="0099088C" w:rsidP="002019A5">
      <w:pPr>
        <w:pStyle w:val="List"/>
      </w:pPr>
    </w:p>
    <w:p w14:paraId="34CEE5B3" w14:textId="6B6BED49" w:rsidR="0099088C" w:rsidRDefault="0099088C" w:rsidP="002019A5">
      <w:pPr>
        <w:pStyle w:val="Code"/>
      </w:pPr>
      <w:r>
        <w:t>ltfsdm info fs</w:t>
      </w:r>
    </w:p>
    <w:p w14:paraId="004ED5C7" w14:textId="77777777" w:rsidR="0099088C" w:rsidRDefault="0099088C" w:rsidP="002019A5">
      <w:pPr>
        <w:pStyle w:val="List"/>
      </w:pPr>
    </w:p>
    <w:p w14:paraId="4D0BAE21" w14:textId="69547E3B" w:rsidR="0099088C" w:rsidRDefault="002A5513" w:rsidP="002019A5">
      <w:pPr>
        <w:pStyle w:val="NoSpacing"/>
      </w:pPr>
      <w:r>
        <w:t>The info fs command is showing the file systems managed by Open LTFS represented by its mount points.</w:t>
      </w:r>
    </w:p>
    <w:p w14:paraId="23DE1BE4" w14:textId="77777777" w:rsidR="008214BA" w:rsidRDefault="008214BA" w:rsidP="002019A5">
      <w:pPr>
        <w:pStyle w:val="NoSpacing"/>
      </w:pPr>
    </w:p>
    <w:p w14:paraId="1AE0D013" w14:textId="0377120C" w:rsidR="008214BA" w:rsidRDefault="008214BA" w:rsidP="002019A5">
      <w:pPr>
        <w:pStyle w:val="NoSpacing"/>
      </w:pPr>
      <w:r>
        <w:t>Sample output for the info fs command:</w:t>
      </w:r>
    </w:p>
    <w:p w14:paraId="6085AE28" w14:textId="77777777" w:rsidR="008214BA" w:rsidRDefault="008214BA" w:rsidP="002019A5">
      <w:pPr>
        <w:pStyle w:val="NoSpacing"/>
      </w:pPr>
    </w:p>
    <w:p w14:paraId="1C3B45E7" w14:textId="77777777" w:rsidR="008214BA" w:rsidRDefault="008214BA" w:rsidP="008214BA">
      <w:pPr>
        <w:pStyle w:val="Code"/>
      </w:pPr>
      <w:proofErr w:type="gramStart"/>
      <w:r>
        <w:t>vex:~</w:t>
      </w:r>
      <w:proofErr w:type="gramEnd"/>
      <w:r>
        <w:t xml:space="preserve"> # ltfsdm info fs</w:t>
      </w:r>
    </w:p>
    <w:p w14:paraId="09FBFDDA" w14:textId="28F578CD" w:rsidR="008214BA" w:rsidRDefault="008214BA" w:rsidP="008214BA">
      <w:pPr>
        <w:pStyle w:val="Code"/>
      </w:pPr>
      <w:r>
        <w:t>/</w:t>
      </w:r>
      <w:proofErr w:type="spellStart"/>
      <w:r>
        <w:t>mnt</w:t>
      </w:r>
      <w:proofErr w:type="spellEnd"/>
      <w:r>
        <w:t>/</w:t>
      </w:r>
      <w:proofErr w:type="spellStart"/>
      <w:r>
        <w:t>lxfs</w:t>
      </w:r>
      <w:proofErr w:type="spellEnd"/>
    </w:p>
    <w:p w14:paraId="558E6074" w14:textId="6D7F1BCB" w:rsidR="00C82D17" w:rsidRPr="00C82D17" w:rsidRDefault="00C82D17" w:rsidP="00C82D17">
      <w:pPr>
        <w:pStyle w:val="Heading1"/>
        <w:numPr>
          <w:ilvl w:val="3"/>
          <w:numId w:val="4"/>
        </w:numPr>
        <w:rPr>
          <w:rFonts w:ascii="Andale Mono" w:hAnsi="Andale Mono"/>
        </w:rPr>
      </w:pPr>
      <w:bookmarkStart w:id="131" w:name="_Toc487547657"/>
      <w:r w:rsidRPr="00C82D17">
        <w:rPr>
          <w:rFonts w:ascii="Andale Mono" w:hAnsi="Andale Mono"/>
        </w:rPr>
        <w:t xml:space="preserve">ltfsdm info </w:t>
      </w:r>
      <w:r>
        <w:rPr>
          <w:rFonts w:ascii="Andale Mono" w:hAnsi="Andale Mono"/>
        </w:rPr>
        <w:t>drives</w:t>
      </w:r>
      <w:bookmarkEnd w:id="131"/>
    </w:p>
    <w:p w14:paraId="14701213" w14:textId="77777777" w:rsidR="00C82D17" w:rsidRDefault="00C82D17" w:rsidP="00C82D17">
      <w:pPr>
        <w:pStyle w:val="NoSpacing"/>
      </w:pPr>
    </w:p>
    <w:p w14:paraId="7ABF3563" w14:textId="052644A5" w:rsidR="00C82D17" w:rsidRDefault="00C82D17" w:rsidP="00C82D17">
      <w:pPr>
        <w:pStyle w:val="Code"/>
      </w:pPr>
      <w:r w:rsidRPr="00C82D17">
        <w:t>ltfsdm info drives</w:t>
      </w:r>
    </w:p>
    <w:p w14:paraId="71515633" w14:textId="77777777" w:rsidR="00C82D17" w:rsidRDefault="00C82D17" w:rsidP="00C82D17">
      <w:pPr>
        <w:pStyle w:val="NoSpacing"/>
      </w:pPr>
    </w:p>
    <w:p w14:paraId="5864DF0F" w14:textId="4C627FB9" w:rsidR="00C82D17" w:rsidRDefault="00C82D17" w:rsidP="00C82D17">
      <w:pPr>
        <w:pStyle w:val="NoSpacing"/>
      </w:pPr>
      <w:r>
        <w:t>The info drives command provides information of the tape drives available to OpenLTFS.</w:t>
      </w:r>
    </w:p>
    <w:p w14:paraId="79CAC69A" w14:textId="77777777" w:rsidR="00C82D17" w:rsidRDefault="00C82D17" w:rsidP="00C82D17">
      <w:pPr>
        <w:pStyle w:val="NoSpacing"/>
      </w:pPr>
    </w:p>
    <w:p w14:paraId="7331FF73" w14:textId="2CB4F8CE" w:rsidR="00C82D17" w:rsidRDefault="00C82D17" w:rsidP="00C82D17">
      <w:pPr>
        <w:pStyle w:val="NoSpacing"/>
      </w:pPr>
      <w:r>
        <w:t>Sample output for the info pools command:</w:t>
      </w:r>
    </w:p>
    <w:p w14:paraId="35B9CA88" w14:textId="77777777" w:rsidR="00C82D17" w:rsidRDefault="00C82D17" w:rsidP="00C82D17">
      <w:pPr>
        <w:pStyle w:val="NoSpacing"/>
      </w:pPr>
    </w:p>
    <w:p w14:paraId="20A6EB4F" w14:textId="77777777" w:rsidR="00C82D17" w:rsidRPr="00C82D17" w:rsidRDefault="00C82D17" w:rsidP="00C82D17">
      <w:pPr>
        <w:pStyle w:val="NoSpacing"/>
        <w:rPr>
          <w:rFonts w:ascii="Andale Mono" w:hAnsi="Andale Mono"/>
        </w:rPr>
      </w:pPr>
      <w:proofErr w:type="gramStart"/>
      <w:r w:rsidRPr="00C82D17">
        <w:rPr>
          <w:rFonts w:ascii="Andale Mono" w:hAnsi="Andale Mono"/>
        </w:rPr>
        <w:t>vex:~</w:t>
      </w:r>
      <w:proofErr w:type="gramEnd"/>
      <w:r w:rsidRPr="00C82D17">
        <w:rPr>
          <w:rFonts w:ascii="Andale Mono" w:hAnsi="Andale Mono"/>
        </w:rPr>
        <w:t xml:space="preserve"> # ltfsdm info drives</w:t>
      </w:r>
    </w:p>
    <w:p w14:paraId="3E9E0C8B" w14:textId="77777777" w:rsidR="00C82D17" w:rsidRPr="00C82D17" w:rsidRDefault="00C82D17" w:rsidP="00C82D17">
      <w:pPr>
        <w:pStyle w:val="NoSpacing"/>
        <w:rPr>
          <w:rFonts w:ascii="Andale Mono" w:hAnsi="Andale Mono"/>
        </w:rPr>
      </w:pPr>
      <w:r w:rsidRPr="00C82D17">
        <w:rPr>
          <w:rFonts w:ascii="Andale Mono" w:hAnsi="Andale Mono"/>
        </w:rPr>
        <w:t>id           device name   slot         status       usage</w:t>
      </w:r>
    </w:p>
    <w:p w14:paraId="5053F7FA" w14:textId="77777777" w:rsidR="00C82D17" w:rsidRPr="00C82D17" w:rsidRDefault="00C82D17" w:rsidP="00C82D17">
      <w:pPr>
        <w:pStyle w:val="NoSpacing"/>
        <w:rPr>
          <w:rFonts w:ascii="Andale Mono" w:hAnsi="Andale Mono"/>
        </w:rPr>
      </w:pPr>
      <w:r w:rsidRPr="00C82D17">
        <w:rPr>
          <w:rFonts w:ascii="Andale Mono" w:hAnsi="Andale Mono"/>
        </w:rPr>
        <w:t xml:space="preserve">9068051229   /dev/IBMtape0 256          Available    free        </w:t>
      </w:r>
    </w:p>
    <w:p w14:paraId="339B9920" w14:textId="405D1699" w:rsidR="00C82D17" w:rsidRPr="00C82D17" w:rsidRDefault="00C82D17" w:rsidP="00C82D17">
      <w:pPr>
        <w:pStyle w:val="NoSpacing"/>
        <w:rPr>
          <w:rFonts w:ascii="Andale Mono" w:hAnsi="Andale Mono"/>
        </w:rPr>
      </w:pPr>
      <w:r w:rsidRPr="00C82D17">
        <w:rPr>
          <w:rFonts w:ascii="Andale Mono" w:hAnsi="Andale Mono"/>
        </w:rPr>
        <w:t>1013000505   /dev/IBMtape1 259          Available    free</w:t>
      </w:r>
    </w:p>
    <w:p w14:paraId="180D18E3" w14:textId="405A3B19" w:rsidR="00C82D17" w:rsidRPr="00C82D17" w:rsidRDefault="00C82D17" w:rsidP="00C82D17">
      <w:pPr>
        <w:pStyle w:val="Heading1"/>
        <w:numPr>
          <w:ilvl w:val="3"/>
          <w:numId w:val="4"/>
        </w:numPr>
        <w:rPr>
          <w:rFonts w:ascii="Andale Mono" w:hAnsi="Andale Mono"/>
        </w:rPr>
      </w:pPr>
      <w:bookmarkStart w:id="132" w:name="_Toc487547658"/>
      <w:r>
        <w:rPr>
          <w:rFonts w:ascii="Andale Mono" w:hAnsi="Andale Mono"/>
        </w:rPr>
        <w:t xml:space="preserve">ltfsdm </w:t>
      </w:r>
      <w:r w:rsidRPr="00C82D17">
        <w:rPr>
          <w:rFonts w:ascii="Andale Mono" w:hAnsi="Andale Mono"/>
        </w:rPr>
        <w:t>info tapes</w:t>
      </w:r>
      <w:bookmarkEnd w:id="132"/>
    </w:p>
    <w:p w14:paraId="78E9638A" w14:textId="77777777" w:rsidR="00C82D17" w:rsidRDefault="00C82D17" w:rsidP="00C82D17">
      <w:pPr>
        <w:pStyle w:val="NoSpacing"/>
      </w:pPr>
    </w:p>
    <w:p w14:paraId="2C9CA0FE" w14:textId="1220D289" w:rsidR="00C82D17" w:rsidRDefault="00C82D17" w:rsidP="00C82D17">
      <w:pPr>
        <w:pStyle w:val="Code"/>
      </w:pPr>
      <w:r w:rsidRPr="00C82D17">
        <w:t>ltfsdm info tapes</w:t>
      </w:r>
    </w:p>
    <w:p w14:paraId="0FD8ED7E" w14:textId="77777777" w:rsidR="00C82D17" w:rsidRDefault="00C82D17" w:rsidP="00C82D17">
      <w:pPr>
        <w:pStyle w:val="NoSpacing"/>
      </w:pPr>
    </w:p>
    <w:p w14:paraId="4E38D12F" w14:textId="32EB3B82" w:rsidR="00C82D17" w:rsidRDefault="00C82D17" w:rsidP="00C82D17">
      <w:pPr>
        <w:pStyle w:val="NoSpacing"/>
      </w:pPr>
      <w:r>
        <w:t>The info tapes command provides information of the cartridges available to OpenLTFS.</w:t>
      </w:r>
    </w:p>
    <w:p w14:paraId="74BDDD99" w14:textId="77777777" w:rsidR="00C82D17" w:rsidRDefault="00C82D17" w:rsidP="00C82D17">
      <w:pPr>
        <w:pStyle w:val="NoSpacing"/>
      </w:pPr>
    </w:p>
    <w:p w14:paraId="69B38A5D" w14:textId="77777777" w:rsidR="00623EA3" w:rsidRDefault="00623EA3" w:rsidP="00623EA3">
      <w:pPr>
        <w:pStyle w:val="NoSpacing"/>
      </w:pPr>
      <w:r>
        <w:t>Sample output for the info pools command:</w:t>
      </w:r>
    </w:p>
    <w:p w14:paraId="0556A6B3" w14:textId="77777777" w:rsidR="00C82D17" w:rsidRDefault="00C82D17" w:rsidP="00C82D17">
      <w:pPr>
        <w:pStyle w:val="NoSpacing"/>
      </w:pPr>
    </w:p>
    <w:p w14:paraId="2D4FE6CC" w14:textId="77777777" w:rsidR="00623EA3" w:rsidRPr="00623EA3" w:rsidRDefault="00623EA3" w:rsidP="00623EA3">
      <w:pPr>
        <w:pStyle w:val="NoSpacing"/>
        <w:rPr>
          <w:rFonts w:ascii="Andale Mono" w:hAnsi="Andale Mono"/>
          <w:sz w:val="13"/>
          <w:szCs w:val="13"/>
        </w:rPr>
      </w:pPr>
      <w:proofErr w:type="gramStart"/>
      <w:r w:rsidRPr="00623EA3">
        <w:rPr>
          <w:rFonts w:ascii="Andale Mono" w:hAnsi="Andale Mono"/>
          <w:sz w:val="13"/>
          <w:szCs w:val="13"/>
        </w:rPr>
        <w:t>vex:~</w:t>
      </w:r>
      <w:proofErr w:type="gramEnd"/>
      <w:r w:rsidRPr="00623EA3">
        <w:rPr>
          <w:rFonts w:ascii="Andale Mono" w:hAnsi="Andale Mono"/>
          <w:sz w:val="13"/>
          <w:szCs w:val="13"/>
        </w:rPr>
        <w:t xml:space="preserve"> # ltfsdm info tapes</w:t>
      </w:r>
    </w:p>
    <w:p w14:paraId="6D55E75D"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id           slot         total cap.   rem. cap.    status       in </w:t>
      </w:r>
      <w:proofErr w:type="gramStart"/>
      <w:r w:rsidRPr="00623EA3">
        <w:rPr>
          <w:rFonts w:ascii="Andale Mono" w:hAnsi="Andale Mono"/>
          <w:sz w:val="13"/>
          <w:szCs w:val="13"/>
        </w:rPr>
        <w:t>progress  pool</w:t>
      </w:r>
      <w:proofErr w:type="gramEnd"/>
      <w:r w:rsidRPr="00623EA3">
        <w:rPr>
          <w:rFonts w:ascii="Andale Mono" w:hAnsi="Andale Mono"/>
          <w:sz w:val="13"/>
          <w:szCs w:val="13"/>
        </w:rPr>
        <w:t xml:space="preserve">         state</w:t>
      </w:r>
    </w:p>
    <w:p w14:paraId="1399D106" w14:textId="77777777" w:rsidR="00623EA3" w:rsidRPr="00623EA3" w:rsidRDefault="00623EA3" w:rsidP="00623EA3">
      <w:pPr>
        <w:pStyle w:val="NoSpacing"/>
        <w:rPr>
          <w:rFonts w:ascii="Andale Mono" w:hAnsi="Andale Mono"/>
          <w:sz w:val="13"/>
          <w:szCs w:val="13"/>
        </w:rPr>
      </w:pPr>
    </w:p>
    <w:p w14:paraId="0EF49EEF"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D01300L5     4130         0            0            Unknown      0            n/a          not mounted </w:t>
      </w:r>
    </w:p>
    <w:p w14:paraId="598202CD"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D01301L5     4099         1358985      1233358      Valid LTFS   0            n/a          not mounted </w:t>
      </w:r>
    </w:p>
    <w:p w14:paraId="6BB2535A"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D01302L5     4121         1358985      1304000      Valid LTFS   0            n/a          not mounted </w:t>
      </w:r>
    </w:p>
    <w:p w14:paraId="33349E94"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D01303L5     4104         1358985      1354884      Valid LTFS   0            pool3        not mounted </w:t>
      </w:r>
    </w:p>
    <w:p w14:paraId="04B4696A"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D01304L5     4115         0            0            Unknown      0            n/a          not mounted </w:t>
      </w:r>
    </w:p>
    <w:p w14:paraId="183CAC3A"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D01305L5     4105         0            0            Unknown      0            n/a          not mounted </w:t>
      </w:r>
    </w:p>
    <w:p w14:paraId="6AA7E0B2"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D01306L5     4129         0            0            Unknown      0            n/a          not mounted </w:t>
      </w:r>
    </w:p>
    <w:p w14:paraId="4563EC46"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D01307L5     4123         0            0            Unknown      0            n/a          not mounted </w:t>
      </w:r>
    </w:p>
    <w:p w14:paraId="256C0A94"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D01308L5     4102         0            0            Unknown      0            n/a          not mounted </w:t>
      </w:r>
    </w:p>
    <w:p w14:paraId="3CDE9EBE"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D01309L5     4114         0            0            Unknown      0            n/a          not mounted </w:t>
      </w:r>
    </w:p>
    <w:p w14:paraId="437CA3BC"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D01310L5     4112         0            0            Unknown      0            n/a          not mounted </w:t>
      </w:r>
    </w:p>
    <w:p w14:paraId="1FA22C6E"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D01311L5     256          1358985      1358777      Valid LTFS   0            pool1        mounted     </w:t>
      </w:r>
    </w:p>
    <w:p w14:paraId="27D00E9E" w14:textId="2B8F363A"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D01312L5     259          1358985      1358825      Valid LTFS   0            pool2        mounted</w:t>
      </w:r>
    </w:p>
    <w:p w14:paraId="756884B8" w14:textId="3F9CA11A" w:rsidR="009738AE" w:rsidRPr="000D4298" w:rsidRDefault="000D4298" w:rsidP="000D4298">
      <w:pPr>
        <w:pStyle w:val="Heading1"/>
        <w:numPr>
          <w:ilvl w:val="3"/>
          <w:numId w:val="4"/>
        </w:numPr>
        <w:rPr>
          <w:rFonts w:ascii="Andale Mono" w:hAnsi="Andale Mono"/>
        </w:rPr>
      </w:pPr>
      <w:bookmarkStart w:id="133" w:name="_Toc487547659"/>
      <w:r w:rsidRPr="000D4298">
        <w:rPr>
          <w:rFonts w:ascii="Andale Mono" w:hAnsi="Andale Mono"/>
        </w:rPr>
        <w:t>ltfsdm info pools</w:t>
      </w:r>
      <w:bookmarkEnd w:id="133"/>
    </w:p>
    <w:p w14:paraId="37E95334" w14:textId="77777777" w:rsidR="006848C9" w:rsidRDefault="006848C9" w:rsidP="009738AE">
      <w:pPr>
        <w:pStyle w:val="NoSpacing"/>
      </w:pPr>
    </w:p>
    <w:p w14:paraId="246920D8" w14:textId="482DB8F7" w:rsidR="000D4298" w:rsidRDefault="000D4298" w:rsidP="000D4298">
      <w:pPr>
        <w:pStyle w:val="Code"/>
      </w:pPr>
      <w:r>
        <w:t>ltfsdm info pools</w:t>
      </w:r>
    </w:p>
    <w:p w14:paraId="6466E8DE" w14:textId="77777777" w:rsidR="000D4298" w:rsidRDefault="000D4298" w:rsidP="009738AE">
      <w:pPr>
        <w:pStyle w:val="NoSpacing"/>
      </w:pPr>
    </w:p>
    <w:p w14:paraId="30FF20B4" w14:textId="545701E5" w:rsidR="000D4298" w:rsidRDefault="000D4298" w:rsidP="009738AE">
      <w:pPr>
        <w:pStyle w:val="NoSpacing"/>
      </w:pPr>
      <w:r>
        <w:t>The info pools command provides information about the number of tapes assigned to a tape storage pool and its space usage.</w:t>
      </w:r>
    </w:p>
    <w:p w14:paraId="6F2AB462" w14:textId="77777777" w:rsidR="000D4298" w:rsidRDefault="000D4298" w:rsidP="009738AE">
      <w:pPr>
        <w:pStyle w:val="NoSpacing"/>
      </w:pPr>
    </w:p>
    <w:p w14:paraId="28F0966B" w14:textId="49C40787" w:rsidR="000D4298" w:rsidRDefault="000D4298" w:rsidP="009738AE">
      <w:pPr>
        <w:pStyle w:val="NoSpacing"/>
      </w:pPr>
      <w:r>
        <w:t>Sample output for the info pools command:</w:t>
      </w:r>
    </w:p>
    <w:p w14:paraId="5CB93F73" w14:textId="77777777" w:rsidR="000D4298" w:rsidRDefault="000D4298" w:rsidP="009738AE">
      <w:pPr>
        <w:pStyle w:val="NoSpacing"/>
      </w:pPr>
    </w:p>
    <w:p w14:paraId="2CA46025" w14:textId="77777777" w:rsidR="000D4298" w:rsidRDefault="000D4298" w:rsidP="000D4298">
      <w:pPr>
        <w:pStyle w:val="Code"/>
      </w:pPr>
      <w:proofErr w:type="gramStart"/>
      <w:r>
        <w:t>vex:~</w:t>
      </w:r>
      <w:proofErr w:type="gramEnd"/>
      <w:r>
        <w:t xml:space="preserve"> # ltfsdm info pools </w:t>
      </w:r>
    </w:p>
    <w:p w14:paraId="39093732" w14:textId="77777777" w:rsidR="000D4298" w:rsidRDefault="000D4298" w:rsidP="000D4298">
      <w:pPr>
        <w:pStyle w:val="Code"/>
      </w:pPr>
      <w:r>
        <w:t xml:space="preserve">pool name    total cap.   rem. cap.    </w:t>
      </w:r>
      <w:proofErr w:type="spellStart"/>
      <w:r>
        <w:t>unref</w:t>
      </w:r>
      <w:proofErr w:type="spellEnd"/>
      <w:r>
        <w:t>. cap.  #tapes</w:t>
      </w:r>
    </w:p>
    <w:p w14:paraId="31974524" w14:textId="77777777" w:rsidR="000D4298" w:rsidRDefault="000D4298" w:rsidP="000D4298">
      <w:pPr>
        <w:pStyle w:val="Code"/>
      </w:pPr>
      <w:r>
        <w:t xml:space="preserve">pool1        1358985      1358914      0            1           </w:t>
      </w:r>
    </w:p>
    <w:p w14:paraId="134456F7" w14:textId="77777777" w:rsidR="000D4298" w:rsidRDefault="000D4298" w:rsidP="000D4298">
      <w:pPr>
        <w:pStyle w:val="Code"/>
      </w:pPr>
      <w:r>
        <w:t xml:space="preserve">pool2        1358985      1358927      0            1           </w:t>
      </w:r>
    </w:p>
    <w:p w14:paraId="00619D57" w14:textId="3FC8EFE3" w:rsidR="000D4298" w:rsidRDefault="000D4298" w:rsidP="000D4298">
      <w:pPr>
        <w:pStyle w:val="Code"/>
      </w:pPr>
      <w:r>
        <w:t xml:space="preserve">pool3        1358985      1354884      0            1   </w:t>
      </w:r>
    </w:p>
    <w:p w14:paraId="469668BD" w14:textId="77777777" w:rsidR="000D4298" w:rsidRDefault="000D4298" w:rsidP="009738AE">
      <w:pPr>
        <w:pStyle w:val="NoSpacing"/>
      </w:pPr>
    </w:p>
    <w:p w14:paraId="2A318723" w14:textId="77777777" w:rsidR="000D4298" w:rsidRDefault="000D4298" w:rsidP="009738AE">
      <w:pPr>
        <w:pStyle w:val="NoSpacing"/>
      </w:pPr>
    </w:p>
    <w:p w14:paraId="491A0056" w14:textId="375A519C" w:rsidR="000D4298" w:rsidRPr="001F3835" w:rsidRDefault="001F3835" w:rsidP="001F3835">
      <w:pPr>
        <w:pStyle w:val="Heading1"/>
        <w:numPr>
          <w:ilvl w:val="2"/>
          <w:numId w:val="4"/>
        </w:numPr>
        <w:rPr>
          <w:rFonts w:ascii="Andale Mono" w:hAnsi="Andale Mono"/>
        </w:rPr>
      </w:pPr>
      <w:bookmarkStart w:id="134" w:name="_Toc487547660"/>
      <w:r w:rsidRPr="001F3835">
        <w:rPr>
          <w:rFonts w:ascii="Andale Mono" w:hAnsi="Andale Mono"/>
        </w:rPr>
        <w:t>ltfsdm pool …</w:t>
      </w:r>
      <w:bookmarkEnd w:id="134"/>
      <w:r w:rsidRPr="001F3835">
        <w:rPr>
          <w:rFonts w:ascii="Andale Mono" w:hAnsi="Andale Mono"/>
        </w:rPr>
        <w:t xml:space="preserve"> </w:t>
      </w:r>
    </w:p>
    <w:p w14:paraId="058BCD0B" w14:textId="77777777" w:rsidR="000D4298" w:rsidRDefault="000D4298" w:rsidP="009738AE">
      <w:pPr>
        <w:pStyle w:val="NoSpacing"/>
      </w:pPr>
    </w:p>
    <w:p w14:paraId="161224A5" w14:textId="5CA880CD" w:rsidR="001F3835" w:rsidRDefault="001F3835" w:rsidP="009738AE">
      <w:pPr>
        <w:pStyle w:val="NoSpacing"/>
      </w:pPr>
      <w:r>
        <w:t>The following pool commands are provided to manage the tape to storage pool assignments.</w:t>
      </w:r>
    </w:p>
    <w:p w14:paraId="3D47B4DC" w14:textId="77777777" w:rsidR="001F3835" w:rsidRDefault="001F3835" w:rsidP="009738AE">
      <w:pPr>
        <w:pStyle w:val="NoSpacing"/>
      </w:pPr>
    </w:p>
    <w:p w14:paraId="24EE7E83" w14:textId="77777777" w:rsidR="005A7386" w:rsidRPr="005A7386" w:rsidRDefault="005A7386" w:rsidP="005A7386">
      <w:pPr>
        <w:pStyle w:val="Heading1"/>
        <w:numPr>
          <w:ilvl w:val="3"/>
          <w:numId w:val="4"/>
        </w:numPr>
        <w:rPr>
          <w:rFonts w:ascii="Andale Mono" w:hAnsi="Andale Mono"/>
        </w:rPr>
      </w:pPr>
      <w:bookmarkStart w:id="135" w:name="_Toc487547661"/>
      <w:r w:rsidRPr="005A7386">
        <w:rPr>
          <w:rFonts w:ascii="Andale Mono" w:hAnsi="Andale Mono"/>
        </w:rPr>
        <w:t>ltfsdm pool create</w:t>
      </w:r>
      <w:bookmarkEnd w:id="135"/>
    </w:p>
    <w:p w14:paraId="68197606" w14:textId="77777777" w:rsidR="005A7386" w:rsidRDefault="005A7386" w:rsidP="005A7386">
      <w:pPr>
        <w:pStyle w:val="NoSpacing"/>
      </w:pPr>
    </w:p>
    <w:p w14:paraId="3A37A02A" w14:textId="77777777" w:rsidR="00203CB5" w:rsidRDefault="00203CB5" w:rsidP="00203CB5">
      <w:pPr>
        <w:pStyle w:val="Code"/>
      </w:pPr>
      <w:r>
        <w:t>ltfsdm pool create –h</w:t>
      </w:r>
    </w:p>
    <w:p w14:paraId="33D1BF84" w14:textId="03083571" w:rsidR="005A7386" w:rsidRDefault="00203CB5" w:rsidP="00203CB5">
      <w:pPr>
        <w:pStyle w:val="Code"/>
      </w:pPr>
      <w:r>
        <w:t>ltfsdm pool create -P &lt;pool name&gt;</w:t>
      </w:r>
    </w:p>
    <w:p w14:paraId="10ACE926" w14:textId="77777777" w:rsidR="005A7386" w:rsidRDefault="005A7386" w:rsidP="005A7386">
      <w:pPr>
        <w:pStyle w:val="NoSpacing"/>
      </w:pPr>
    </w:p>
    <w:p w14:paraId="553BDA59" w14:textId="2F074AC7" w:rsidR="004D5567" w:rsidRDefault="004D5567" w:rsidP="005A7386">
      <w:pPr>
        <w:pStyle w:val="NoSpacing"/>
      </w:pPr>
      <w:r>
        <w:t xml:space="preserve">This command creates a previously not defined tape storage pool. </w:t>
      </w:r>
      <w:r w:rsidR="00F523C0">
        <w:t>The parameter to be specified is the storage pool name.</w:t>
      </w:r>
    </w:p>
    <w:p w14:paraId="118D1829" w14:textId="77777777" w:rsidR="00F523C0" w:rsidRDefault="00F523C0" w:rsidP="005A7386">
      <w:pPr>
        <w:pStyle w:val="NoSpacing"/>
      </w:pPr>
    </w:p>
    <w:p w14:paraId="6CE49756" w14:textId="1EA0BB3D" w:rsidR="00F523C0" w:rsidRDefault="00F523C0" w:rsidP="005A7386">
      <w:pPr>
        <w:pStyle w:val="NoSpacing"/>
      </w:pPr>
      <w:r>
        <w:t>Options:</w:t>
      </w:r>
    </w:p>
    <w:p w14:paraId="50B4A683" w14:textId="77777777" w:rsidR="00F523C0" w:rsidRDefault="00F523C0" w:rsidP="005A738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309FF58D" w14:textId="77777777" w:rsidTr="00C82D17">
        <w:tc>
          <w:tcPr>
            <w:tcW w:w="603" w:type="dxa"/>
          </w:tcPr>
          <w:p w14:paraId="61D1ED20" w14:textId="77777777" w:rsidR="00F523C0" w:rsidRDefault="00F523C0" w:rsidP="00C82D17">
            <w:pPr>
              <w:ind w:firstLine="0"/>
            </w:pPr>
            <w:r>
              <w:t>-h</w:t>
            </w:r>
          </w:p>
        </w:tc>
        <w:tc>
          <w:tcPr>
            <w:tcW w:w="8453" w:type="dxa"/>
          </w:tcPr>
          <w:p w14:paraId="4D82DE88" w14:textId="77777777" w:rsidR="00F523C0" w:rsidRDefault="00F523C0" w:rsidP="00C82D17">
            <w:pPr>
              <w:ind w:firstLine="0"/>
            </w:pPr>
            <w:r>
              <w:t>information about usage is provided</w:t>
            </w:r>
          </w:p>
        </w:tc>
      </w:tr>
      <w:tr w:rsidR="00F523C0" w14:paraId="49FBC0C8" w14:textId="77777777" w:rsidTr="00C82D17">
        <w:tc>
          <w:tcPr>
            <w:tcW w:w="603" w:type="dxa"/>
          </w:tcPr>
          <w:p w14:paraId="039BFC84" w14:textId="162E80C1" w:rsidR="00F523C0" w:rsidRDefault="00F523C0" w:rsidP="00C82D17">
            <w:pPr>
              <w:ind w:firstLine="0"/>
            </w:pPr>
            <w:r>
              <w:t>-P</w:t>
            </w:r>
          </w:p>
        </w:tc>
        <w:tc>
          <w:tcPr>
            <w:tcW w:w="8453" w:type="dxa"/>
          </w:tcPr>
          <w:p w14:paraId="123302B6" w14:textId="7C1DCDBC" w:rsidR="00F523C0" w:rsidRDefault="00F523C0" w:rsidP="00C82D17">
            <w:pPr>
              <w:ind w:firstLine="0"/>
            </w:pPr>
            <w:r>
              <w:t>tape storage pool name</w:t>
            </w:r>
          </w:p>
        </w:tc>
      </w:tr>
    </w:tbl>
    <w:p w14:paraId="3D64DF29" w14:textId="77777777" w:rsidR="00F523C0" w:rsidRDefault="00F523C0" w:rsidP="005A7386">
      <w:pPr>
        <w:pStyle w:val="NoSpacing"/>
      </w:pPr>
    </w:p>
    <w:p w14:paraId="6C7829E6" w14:textId="77777777" w:rsidR="005A7386" w:rsidRPr="005A7386" w:rsidRDefault="005A7386" w:rsidP="005A7386">
      <w:pPr>
        <w:pStyle w:val="Heading1"/>
        <w:numPr>
          <w:ilvl w:val="3"/>
          <w:numId w:val="4"/>
        </w:numPr>
        <w:rPr>
          <w:rFonts w:ascii="Andale Mono" w:hAnsi="Andale Mono"/>
        </w:rPr>
      </w:pPr>
      <w:bookmarkStart w:id="136" w:name="_Toc487547662"/>
      <w:r w:rsidRPr="005A7386">
        <w:rPr>
          <w:rFonts w:ascii="Andale Mono" w:hAnsi="Andale Mono"/>
        </w:rPr>
        <w:t>ltfsdm pool delete</w:t>
      </w:r>
      <w:bookmarkEnd w:id="136"/>
    </w:p>
    <w:p w14:paraId="54790123" w14:textId="77777777" w:rsidR="005A7386" w:rsidRDefault="005A7386" w:rsidP="005A7386">
      <w:pPr>
        <w:pStyle w:val="NoSpacing"/>
      </w:pPr>
    </w:p>
    <w:p w14:paraId="7653EE70" w14:textId="77777777" w:rsidR="00203CB5" w:rsidRDefault="00203CB5" w:rsidP="00203CB5">
      <w:pPr>
        <w:pStyle w:val="Code"/>
      </w:pPr>
      <w:r>
        <w:t>ltfsdm pool delete –h</w:t>
      </w:r>
    </w:p>
    <w:p w14:paraId="412D8D9B" w14:textId="0CEF22DF" w:rsidR="005A7386" w:rsidRDefault="00203CB5" w:rsidP="00203CB5">
      <w:pPr>
        <w:pStyle w:val="Code"/>
      </w:pPr>
      <w:r>
        <w:t>ltfsdm pool delete -P &lt;pool name&gt;</w:t>
      </w:r>
    </w:p>
    <w:p w14:paraId="0B9E50BF" w14:textId="77777777" w:rsidR="005A7386" w:rsidRDefault="005A7386" w:rsidP="005A7386">
      <w:pPr>
        <w:pStyle w:val="NoSpacing"/>
      </w:pPr>
    </w:p>
    <w:p w14:paraId="7E430A13" w14:textId="78BEF9F7" w:rsidR="00F523C0" w:rsidRDefault="00F523C0" w:rsidP="00F523C0">
      <w:pPr>
        <w:pStyle w:val="NoSpacing"/>
      </w:pPr>
      <w:r>
        <w:t>This command deleted a previously defined tape storage pool. The parameter to be specified is the storage pool name. This command only can be applied to empty tape storage pools.</w:t>
      </w:r>
    </w:p>
    <w:p w14:paraId="3C8118FE" w14:textId="77777777" w:rsidR="00F523C0" w:rsidRDefault="00F523C0" w:rsidP="00F523C0">
      <w:pPr>
        <w:pStyle w:val="NoSpacing"/>
      </w:pPr>
    </w:p>
    <w:p w14:paraId="3FA8A410" w14:textId="25148398" w:rsidR="00F523C0" w:rsidRDefault="00F523C0" w:rsidP="00F523C0">
      <w:pPr>
        <w:pStyle w:val="NoSpacing"/>
      </w:pPr>
      <w:r>
        <w:t>Options:</w:t>
      </w:r>
    </w:p>
    <w:p w14:paraId="366EEDE5" w14:textId="77777777" w:rsidR="00F523C0" w:rsidRDefault="00F523C0" w:rsidP="00F523C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028FDC0F" w14:textId="77777777" w:rsidTr="00C82D17">
        <w:tc>
          <w:tcPr>
            <w:tcW w:w="603" w:type="dxa"/>
          </w:tcPr>
          <w:p w14:paraId="706D1B08" w14:textId="77777777" w:rsidR="00F523C0" w:rsidRDefault="00F523C0" w:rsidP="00C82D17">
            <w:pPr>
              <w:ind w:firstLine="0"/>
            </w:pPr>
            <w:r>
              <w:t>-h</w:t>
            </w:r>
          </w:p>
        </w:tc>
        <w:tc>
          <w:tcPr>
            <w:tcW w:w="8453" w:type="dxa"/>
          </w:tcPr>
          <w:p w14:paraId="24B3033C" w14:textId="77777777" w:rsidR="00F523C0" w:rsidRDefault="00F523C0" w:rsidP="00C82D17">
            <w:pPr>
              <w:ind w:firstLine="0"/>
            </w:pPr>
            <w:r>
              <w:t>information about usage is provided</w:t>
            </w:r>
          </w:p>
        </w:tc>
      </w:tr>
      <w:tr w:rsidR="00F523C0" w14:paraId="77D7A17F" w14:textId="77777777" w:rsidTr="00C82D17">
        <w:tc>
          <w:tcPr>
            <w:tcW w:w="603" w:type="dxa"/>
          </w:tcPr>
          <w:p w14:paraId="63F9D4F5" w14:textId="505934E3" w:rsidR="00F523C0" w:rsidRDefault="00F523C0" w:rsidP="00C82D17">
            <w:pPr>
              <w:ind w:firstLine="0"/>
            </w:pPr>
            <w:r>
              <w:t>-P</w:t>
            </w:r>
          </w:p>
        </w:tc>
        <w:tc>
          <w:tcPr>
            <w:tcW w:w="8453" w:type="dxa"/>
          </w:tcPr>
          <w:p w14:paraId="026BACFA" w14:textId="1FE91371" w:rsidR="00F523C0" w:rsidRDefault="00F523C0" w:rsidP="00C82D17">
            <w:pPr>
              <w:ind w:firstLine="0"/>
            </w:pPr>
            <w:r>
              <w:t>tape storage pool name</w:t>
            </w:r>
          </w:p>
        </w:tc>
      </w:tr>
    </w:tbl>
    <w:p w14:paraId="388FC345" w14:textId="3B5B7C72" w:rsidR="006D4D5D" w:rsidRDefault="006D4D5D" w:rsidP="005A7386">
      <w:pPr>
        <w:pStyle w:val="NoSpacing"/>
      </w:pPr>
    </w:p>
    <w:p w14:paraId="58EC533D" w14:textId="77777777" w:rsidR="005A7386" w:rsidRPr="005A7386" w:rsidRDefault="005A7386" w:rsidP="005A7386">
      <w:pPr>
        <w:pStyle w:val="Heading1"/>
        <w:numPr>
          <w:ilvl w:val="3"/>
          <w:numId w:val="4"/>
        </w:numPr>
        <w:rPr>
          <w:rFonts w:ascii="Andale Mono" w:hAnsi="Andale Mono"/>
        </w:rPr>
      </w:pPr>
      <w:bookmarkStart w:id="137" w:name="_Toc487547663"/>
      <w:r w:rsidRPr="005A7386">
        <w:rPr>
          <w:rFonts w:ascii="Andale Mono" w:hAnsi="Andale Mono"/>
        </w:rPr>
        <w:t>ltfsdm pool add</w:t>
      </w:r>
      <w:bookmarkEnd w:id="137"/>
    </w:p>
    <w:p w14:paraId="538C7645" w14:textId="77777777" w:rsidR="005A7386" w:rsidRDefault="005A7386" w:rsidP="005A7386">
      <w:pPr>
        <w:pStyle w:val="NoSpacing"/>
      </w:pPr>
    </w:p>
    <w:p w14:paraId="58EEAE03" w14:textId="77777777" w:rsidR="00203CB5" w:rsidRDefault="00203CB5" w:rsidP="00203CB5">
      <w:pPr>
        <w:pStyle w:val="Code"/>
      </w:pPr>
      <w:r>
        <w:t>ltfsdm pool add –h</w:t>
      </w:r>
    </w:p>
    <w:p w14:paraId="4EA20876" w14:textId="57968254" w:rsidR="005A7386" w:rsidRDefault="00203CB5" w:rsidP="00203CB5">
      <w:pPr>
        <w:pStyle w:val="Code"/>
      </w:pPr>
      <w:r>
        <w:t>ltfsdm pool add -P &lt;pool name&gt; -t &lt;tape id&gt; [-t &lt;tape id&gt; […]]</w:t>
      </w:r>
    </w:p>
    <w:p w14:paraId="5A85AEB8" w14:textId="77777777" w:rsidR="005A7386" w:rsidRDefault="005A7386" w:rsidP="005A7386">
      <w:pPr>
        <w:pStyle w:val="NoSpacing"/>
      </w:pPr>
    </w:p>
    <w:p w14:paraId="129303EA" w14:textId="3D491C20" w:rsidR="00F523C0" w:rsidRDefault="00F523C0" w:rsidP="005A7386">
      <w:pPr>
        <w:pStyle w:val="NoSpacing"/>
      </w:pPr>
      <w:r>
        <w:t>For a previously defined tape storage pool cartridges can be added to that pool by using the pool add command.</w:t>
      </w:r>
    </w:p>
    <w:p w14:paraId="2D09DDF5" w14:textId="77777777" w:rsidR="00F523C0" w:rsidRDefault="00F523C0" w:rsidP="005A7386">
      <w:pPr>
        <w:pStyle w:val="NoSpacing"/>
      </w:pPr>
    </w:p>
    <w:p w14:paraId="06E961FD" w14:textId="686FCB8C" w:rsidR="00F523C0" w:rsidRDefault="00F523C0" w:rsidP="005A7386">
      <w:pPr>
        <w:pStyle w:val="NoSpacing"/>
      </w:pPr>
      <w:r>
        <w:t>Options:</w:t>
      </w:r>
    </w:p>
    <w:p w14:paraId="4331CC1A" w14:textId="77777777" w:rsidR="00F523C0" w:rsidRDefault="00F523C0" w:rsidP="005A738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5A9008F4" w14:textId="77777777" w:rsidTr="00C82D17">
        <w:tc>
          <w:tcPr>
            <w:tcW w:w="603" w:type="dxa"/>
          </w:tcPr>
          <w:p w14:paraId="7D40C126" w14:textId="77777777" w:rsidR="00F523C0" w:rsidRDefault="00F523C0" w:rsidP="00C82D17">
            <w:pPr>
              <w:ind w:firstLine="0"/>
            </w:pPr>
            <w:r>
              <w:t>-h</w:t>
            </w:r>
          </w:p>
        </w:tc>
        <w:tc>
          <w:tcPr>
            <w:tcW w:w="8453" w:type="dxa"/>
          </w:tcPr>
          <w:p w14:paraId="383EC172" w14:textId="77777777" w:rsidR="00F523C0" w:rsidRDefault="00F523C0" w:rsidP="00C82D17">
            <w:pPr>
              <w:ind w:firstLine="0"/>
            </w:pPr>
            <w:r>
              <w:t>information about usage is provided</w:t>
            </w:r>
          </w:p>
        </w:tc>
      </w:tr>
      <w:tr w:rsidR="00F523C0" w14:paraId="390577F3" w14:textId="77777777" w:rsidTr="00C82D17">
        <w:tc>
          <w:tcPr>
            <w:tcW w:w="603" w:type="dxa"/>
          </w:tcPr>
          <w:p w14:paraId="62B470F9" w14:textId="6DB93B02" w:rsidR="00F523C0" w:rsidRDefault="00F523C0" w:rsidP="00C82D17">
            <w:pPr>
              <w:ind w:firstLine="0"/>
            </w:pPr>
            <w:r>
              <w:t>-P</w:t>
            </w:r>
          </w:p>
        </w:tc>
        <w:tc>
          <w:tcPr>
            <w:tcW w:w="8453" w:type="dxa"/>
          </w:tcPr>
          <w:p w14:paraId="3F5EF5B8" w14:textId="548A61DB" w:rsidR="00F523C0" w:rsidRDefault="00F523C0" w:rsidP="00C82D17">
            <w:pPr>
              <w:ind w:firstLine="0"/>
            </w:pPr>
            <w:r>
              <w:t>tape storage pool name</w:t>
            </w:r>
          </w:p>
        </w:tc>
      </w:tr>
      <w:tr w:rsidR="00F523C0" w14:paraId="100D03CD" w14:textId="77777777" w:rsidTr="00C82D17">
        <w:tc>
          <w:tcPr>
            <w:tcW w:w="603" w:type="dxa"/>
          </w:tcPr>
          <w:p w14:paraId="21D77288" w14:textId="76EE5EE7" w:rsidR="00F523C0" w:rsidRDefault="00F523C0" w:rsidP="00C82D17">
            <w:pPr>
              <w:ind w:firstLine="0"/>
            </w:pPr>
            <w:ins w:id="138" w:author="Microsoft Office User" w:date="2017-07-06T12:23:00Z">
              <w:r>
                <w:t>-</w:t>
              </w:r>
            </w:ins>
            <w:r>
              <w:t>t</w:t>
            </w:r>
            <w:del w:id="139" w:author="Microsoft Office User" w:date="2017-07-06T12:23:00Z">
              <w:r w:rsidDel="00680DAD">
                <w:delText>-w</w:delText>
              </w:r>
            </w:del>
          </w:p>
        </w:tc>
        <w:tc>
          <w:tcPr>
            <w:tcW w:w="8453" w:type="dxa"/>
          </w:tcPr>
          <w:p w14:paraId="6151894C" w14:textId="6B95112C" w:rsidR="00F523C0" w:rsidRDefault="00F523C0" w:rsidP="00C82D17">
            <w:pPr>
              <w:ind w:firstLine="0"/>
            </w:pPr>
            <w:r>
              <w:t>cartridge id</w:t>
            </w:r>
            <w:del w:id="140" w:author="Microsoft Office User" w:date="2017-07-06T12:23:00Z">
              <w:r w:rsidDel="00680DAD">
                <w:delText xml:space="preserve">the command blocks until the request is fully </w:delText>
              </w:r>
              <w:commentRangeStart w:id="141"/>
              <w:r w:rsidDel="00680DAD">
                <w:delText>processed</w:delText>
              </w:r>
            </w:del>
            <w:commentRangeEnd w:id="141"/>
            <w:ins w:id="142" w:author="Martin Petermann" w:date="2017-01-25T18:19:00Z">
              <w:del w:id="143" w:author="Microsoft Office User" w:date="2017-07-06T12:23:00Z">
                <w:r w:rsidDel="00680DAD">
                  <w:delText xml:space="preserve"> and additional output about the progress is provided.</w:delText>
                </w:r>
              </w:del>
            </w:ins>
            <w:del w:id="144" w:author="Microsoft Office User" w:date="2017-07-06T12:23:00Z">
              <w:r w:rsidDel="00680DAD">
                <w:rPr>
                  <w:rStyle w:val="CommentReference"/>
                </w:rPr>
                <w:commentReference w:id="141"/>
              </w:r>
            </w:del>
          </w:p>
        </w:tc>
      </w:tr>
    </w:tbl>
    <w:p w14:paraId="23E0AC5A" w14:textId="2763D3BA" w:rsidR="005D014D" w:rsidRDefault="005D014D" w:rsidP="005A7386">
      <w:pPr>
        <w:pStyle w:val="NoSpacing"/>
      </w:pPr>
    </w:p>
    <w:p w14:paraId="3BBE5C54" w14:textId="77777777" w:rsidR="005D014D" w:rsidRDefault="005D014D">
      <w:r>
        <w:br w:type="page"/>
      </w:r>
    </w:p>
    <w:p w14:paraId="02F22A87" w14:textId="7D424092" w:rsidR="001F3835" w:rsidRPr="005A7386" w:rsidRDefault="005A7386" w:rsidP="005A7386">
      <w:pPr>
        <w:pStyle w:val="Heading1"/>
        <w:numPr>
          <w:ilvl w:val="3"/>
          <w:numId w:val="4"/>
        </w:numPr>
        <w:rPr>
          <w:rFonts w:ascii="Andale Mono" w:hAnsi="Andale Mono"/>
        </w:rPr>
      </w:pPr>
      <w:bookmarkStart w:id="145" w:name="_Toc487547664"/>
      <w:r w:rsidRPr="005A7386">
        <w:rPr>
          <w:rFonts w:ascii="Andale Mono" w:hAnsi="Andale Mono"/>
        </w:rPr>
        <w:lastRenderedPageBreak/>
        <w:t>ltfsdm pool remove</w:t>
      </w:r>
      <w:bookmarkEnd w:id="145"/>
    </w:p>
    <w:p w14:paraId="1F561EEA" w14:textId="77777777" w:rsidR="001F3835" w:rsidRDefault="001F3835" w:rsidP="009738AE">
      <w:pPr>
        <w:pStyle w:val="NoSpacing"/>
      </w:pPr>
    </w:p>
    <w:p w14:paraId="1D05D490" w14:textId="77777777" w:rsidR="00203CB5" w:rsidRDefault="00203CB5" w:rsidP="002B09D1">
      <w:pPr>
        <w:pStyle w:val="Code"/>
      </w:pPr>
      <w:r>
        <w:t>ltfsdm pool remove –h</w:t>
      </w:r>
    </w:p>
    <w:p w14:paraId="45ECAE62" w14:textId="03B854A2" w:rsidR="001F3835" w:rsidRDefault="00203CB5" w:rsidP="002B09D1">
      <w:pPr>
        <w:pStyle w:val="Code"/>
      </w:pPr>
      <w:r>
        <w:t>ltfsdm pool remove -P &lt;pool name&gt; -t &lt;tape id&gt; [-t &lt;tape id&gt; […]]</w:t>
      </w:r>
    </w:p>
    <w:p w14:paraId="23EAB900" w14:textId="77777777" w:rsidR="001F3835" w:rsidRDefault="001F3835" w:rsidP="009738AE">
      <w:pPr>
        <w:pStyle w:val="NoSpacing"/>
      </w:pPr>
    </w:p>
    <w:p w14:paraId="4582D9FE" w14:textId="771DF912" w:rsidR="00F523C0" w:rsidRDefault="00F523C0" w:rsidP="009738AE">
      <w:pPr>
        <w:pStyle w:val="NoSpacing"/>
      </w:pPr>
      <w:r>
        <w:t>Cartridges can be removed from a tape storage pool by using the pool remove command.</w:t>
      </w:r>
    </w:p>
    <w:p w14:paraId="47F1B6A5" w14:textId="77777777" w:rsidR="00F523C0" w:rsidRDefault="00F523C0" w:rsidP="009738AE">
      <w:pPr>
        <w:pStyle w:val="NoSpacing"/>
      </w:pPr>
    </w:p>
    <w:p w14:paraId="27A9DD34" w14:textId="71263500" w:rsidR="00F523C0" w:rsidRDefault="00F523C0" w:rsidP="009738AE">
      <w:pPr>
        <w:pStyle w:val="NoSpacing"/>
      </w:pPr>
      <w:r>
        <w:t>Options:</w:t>
      </w:r>
    </w:p>
    <w:p w14:paraId="3A97EB2F" w14:textId="77777777" w:rsidR="00F523C0" w:rsidRDefault="00F523C0" w:rsidP="009738AE">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0F63E65A" w14:textId="77777777" w:rsidTr="00C82D17">
        <w:tc>
          <w:tcPr>
            <w:tcW w:w="603" w:type="dxa"/>
          </w:tcPr>
          <w:p w14:paraId="71DD516E" w14:textId="45ED6C89" w:rsidR="00F523C0" w:rsidRDefault="00F523C0" w:rsidP="00C82D17">
            <w:pPr>
              <w:ind w:firstLine="0"/>
            </w:pPr>
            <w:r>
              <w:t>-h</w:t>
            </w:r>
          </w:p>
        </w:tc>
        <w:tc>
          <w:tcPr>
            <w:tcW w:w="8453" w:type="dxa"/>
          </w:tcPr>
          <w:p w14:paraId="5289E6B1" w14:textId="2CD0925D" w:rsidR="00F523C0" w:rsidRDefault="00F523C0" w:rsidP="00C82D17">
            <w:pPr>
              <w:ind w:firstLine="0"/>
            </w:pPr>
            <w:r>
              <w:t>information about usage is provided</w:t>
            </w:r>
          </w:p>
        </w:tc>
      </w:tr>
      <w:tr w:rsidR="00F523C0" w14:paraId="55D86D37" w14:textId="77777777" w:rsidTr="00C82D17">
        <w:tc>
          <w:tcPr>
            <w:tcW w:w="603" w:type="dxa"/>
          </w:tcPr>
          <w:p w14:paraId="0688BA34" w14:textId="07E36B8F" w:rsidR="00F523C0" w:rsidRDefault="00F523C0" w:rsidP="00C82D17">
            <w:pPr>
              <w:ind w:firstLine="0"/>
            </w:pPr>
            <w:r>
              <w:t>-P</w:t>
            </w:r>
          </w:p>
        </w:tc>
        <w:tc>
          <w:tcPr>
            <w:tcW w:w="8453" w:type="dxa"/>
          </w:tcPr>
          <w:p w14:paraId="465C1683" w14:textId="73CEE914" w:rsidR="00F523C0" w:rsidRDefault="00F523C0" w:rsidP="00C82D17">
            <w:pPr>
              <w:ind w:firstLine="0"/>
            </w:pPr>
            <w:r>
              <w:t>tape storage pool name</w:t>
            </w:r>
          </w:p>
        </w:tc>
      </w:tr>
      <w:tr w:rsidR="00F523C0" w14:paraId="465879D9" w14:textId="77777777" w:rsidTr="00C82D17">
        <w:tc>
          <w:tcPr>
            <w:tcW w:w="603" w:type="dxa"/>
          </w:tcPr>
          <w:p w14:paraId="6AE2B7B6" w14:textId="535702F7" w:rsidR="00F523C0" w:rsidRDefault="00F523C0" w:rsidP="00C82D17">
            <w:pPr>
              <w:ind w:firstLine="0"/>
            </w:pPr>
            <w:ins w:id="146" w:author="Microsoft Office User" w:date="2017-07-06T12:23:00Z">
              <w:r>
                <w:t>-</w:t>
              </w:r>
            </w:ins>
            <w:r>
              <w:t>t</w:t>
            </w:r>
            <w:del w:id="147" w:author="Microsoft Office User" w:date="2017-07-06T12:23:00Z">
              <w:r w:rsidDel="00680DAD">
                <w:delText>-w</w:delText>
              </w:r>
            </w:del>
          </w:p>
        </w:tc>
        <w:tc>
          <w:tcPr>
            <w:tcW w:w="8453" w:type="dxa"/>
          </w:tcPr>
          <w:p w14:paraId="16AEAE11" w14:textId="0D6B271E" w:rsidR="00F523C0" w:rsidRDefault="00F523C0" w:rsidP="00C82D17">
            <w:pPr>
              <w:ind w:firstLine="0"/>
            </w:pPr>
            <w:r>
              <w:t>cartridge id</w:t>
            </w:r>
            <w:del w:id="148" w:author="Microsoft Office User" w:date="2017-07-06T12:23:00Z">
              <w:r w:rsidDel="00680DAD">
                <w:delText xml:space="preserve">the command blocks until the request is fully </w:delText>
              </w:r>
              <w:commentRangeStart w:id="149"/>
              <w:r w:rsidDel="00680DAD">
                <w:delText>processed</w:delText>
              </w:r>
            </w:del>
            <w:commentRangeEnd w:id="149"/>
            <w:ins w:id="150" w:author="Martin Petermann" w:date="2017-01-25T18:19:00Z">
              <w:del w:id="151" w:author="Microsoft Office User" w:date="2017-07-06T12:23:00Z">
                <w:r w:rsidDel="00680DAD">
                  <w:delText xml:space="preserve"> and additional output about the progress is provided.</w:delText>
                </w:r>
              </w:del>
            </w:ins>
            <w:del w:id="152" w:author="Microsoft Office User" w:date="2017-07-06T12:23:00Z">
              <w:r w:rsidDel="00680DAD">
                <w:rPr>
                  <w:rStyle w:val="CommentReference"/>
                </w:rPr>
                <w:commentReference w:id="149"/>
              </w:r>
            </w:del>
          </w:p>
        </w:tc>
      </w:tr>
    </w:tbl>
    <w:p w14:paraId="61CC336A" w14:textId="77777777" w:rsidR="00F523C0" w:rsidRDefault="00F523C0" w:rsidP="009738AE">
      <w:pPr>
        <w:pStyle w:val="NoSpacing"/>
      </w:pPr>
    </w:p>
    <w:p w14:paraId="407FDD27" w14:textId="33C536DA" w:rsidR="005544DE" w:rsidRDefault="005544DE" w:rsidP="005544DE">
      <w:pPr>
        <w:pStyle w:val="Heading1"/>
        <w:numPr>
          <w:ilvl w:val="1"/>
          <w:numId w:val="4"/>
        </w:numPr>
      </w:pPr>
      <w:bookmarkStart w:id="153" w:name="_Toc487547665"/>
      <w:r>
        <w:t>Tracing and Messaging</w:t>
      </w:r>
      <w:bookmarkEnd w:id="153"/>
    </w:p>
    <w:p w14:paraId="72842ACA" w14:textId="77777777" w:rsidR="00144284" w:rsidRDefault="00144284" w:rsidP="00B42B62">
      <w:pPr>
        <w:keepNext/>
        <w:ind w:firstLine="0"/>
      </w:pPr>
    </w:p>
    <w:p w14:paraId="4A12D1EF" w14:textId="64DA5EE1" w:rsidR="00535CC0" w:rsidRDefault="00535CC0" w:rsidP="005544DE">
      <w:pPr>
        <w:pStyle w:val="Heading1"/>
        <w:numPr>
          <w:ilvl w:val="2"/>
          <w:numId w:val="4"/>
        </w:numPr>
      </w:pPr>
      <w:bookmarkStart w:id="154" w:name="_Toc487547666"/>
      <w:r>
        <w:t>Messaging</w:t>
      </w:r>
      <w:bookmarkEnd w:id="154"/>
    </w:p>
    <w:p w14:paraId="5E2357C3" w14:textId="77777777" w:rsidR="00535CC0" w:rsidRDefault="00535CC0" w:rsidP="00B42B62">
      <w:pPr>
        <w:keepNext/>
        <w:ind w:firstLine="0"/>
      </w:pPr>
    </w:p>
    <w:p w14:paraId="4D0DE794" w14:textId="2E66DF43" w:rsidR="00992904" w:rsidRDefault="00816AE3" w:rsidP="00F61577">
      <w:pPr>
        <w:pStyle w:val="NoSpacing"/>
      </w:pPr>
      <w:r w:rsidRPr="00816AE3">
        <w:t xml:space="preserve">The same tracing and messaging facilities are used for the front end as well as for the </w:t>
      </w:r>
      <w:proofErr w:type="gramStart"/>
      <w:r w:rsidRPr="00816AE3">
        <w:t>back end</w:t>
      </w:r>
      <w:proofErr w:type="gramEnd"/>
      <w:r w:rsidRPr="00816AE3">
        <w:t xml:space="preserve"> service. Messages are defined in a single file while trace information is not. Trace statements are defined at its particular position within the code. All messages have a specific identifier that consists of the following parts:</w:t>
      </w:r>
    </w:p>
    <w:p w14:paraId="3B8FDA71" w14:textId="77777777" w:rsidR="00816AE3" w:rsidRDefault="00816AE3" w:rsidP="00F61577">
      <w:pPr>
        <w:pStyle w:val="NoSpacing"/>
      </w:pPr>
    </w:p>
    <w:p w14:paraId="6863523C" w14:textId="1335A459" w:rsidR="00AA08D9" w:rsidRPr="00F61577" w:rsidRDefault="00AA08D9" w:rsidP="00F61577">
      <w:pPr>
        <w:pStyle w:val="NoSpacing"/>
        <w:ind w:left="720"/>
        <w:rPr>
          <w:rStyle w:val="Codelist"/>
        </w:rPr>
      </w:pPr>
      <w:r w:rsidRPr="00F61577">
        <w:rPr>
          <w:rStyle w:val="Codelist"/>
        </w:rPr>
        <w:t>OLTFS[</w:t>
      </w:r>
      <w:r w:rsidR="008C6668">
        <w:rPr>
          <w:rStyle w:val="Codelist"/>
        </w:rPr>
        <w:t>X|</w:t>
      </w:r>
      <w:r w:rsidRPr="00F61577">
        <w:rPr>
          <w:rStyle w:val="Codelist"/>
        </w:rPr>
        <w:t>S|C</w:t>
      </w:r>
      <w:r w:rsidR="008C6668">
        <w:rPr>
          <w:rStyle w:val="Codelist"/>
        </w:rPr>
        <w:t>|</w:t>
      </w:r>
      <w:proofErr w:type="gramStart"/>
      <w:r w:rsidR="008C6668">
        <w:rPr>
          <w:rStyle w:val="Codelist"/>
        </w:rPr>
        <w:t>D</w:t>
      </w:r>
      <w:r w:rsidRPr="00F61577">
        <w:rPr>
          <w:rStyle w:val="Codelist"/>
        </w:rPr>
        <w:t>]NNNN</w:t>
      </w:r>
      <w:proofErr w:type="gramEnd"/>
      <w:r w:rsidRPr="00F61577">
        <w:rPr>
          <w:rStyle w:val="Codelist"/>
        </w:rPr>
        <w:t>[I|W|E]</w:t>
      </w:r>
    </w:p>
    <w:p w14:paraId="2BFBC86B" w14:textId="77777777" w:rsidR="00AA08D9" w:rsidRDefault="00AA08D9" w:rsidP="00F61577">
      <w:pPr>
        <w:pStyle w:val="NoSpacing"/>
      </w:pPr>
    </w:p>
    <w:p w14:paraId="5D236C7C" w14:textId="77777777" w:rsidR="00AA08D9" w:rsidRDefault="00AA08D9" w:rsidP="00F61577">
      <w:pPr>
        <w:pStyle w:val="NoSpacing"/>
      </w:pPr>
      <w:r>
        <w:t>where</w:t>
      </w:r>
    </w:p>
    <w:p w14:paraId="24587CAA" w14:textId="3E65DA0D" w:rsidR="00AA08D9" w:rsidRDefault="008C6668" w:rsidP="00352724">
      <w:pPr>
        <w:pStyle w:val="NoSpacing"/>
        <w:numPr>
          <w:ilvl w:val="0"/>
          <w:numId w:val="30"/>
        </w:numPr>
      </w:pPr>
      <w:r w:rsidRPr="003C767D">
        <w:rPr>
          <w:rStyle w:val="Codelist"/>
        </w:rPr>
        <w:t>[</w:t>
      </w:r>
      <w:r>
        <w:rPr>
          <w:rStyle w:val="Codelist"/>
        </w:rPr>
        <w:t>X|</w:t>
      </w:r>
      <w:r w:rsidRPr="003C767D">
        <w:rPr>
          <w:rStyle w:val="Codelist"/>
        </w:rPr>
        <w:t>S|C</w:t>
      </w:r>
      <w:r>
        <w:rPr>
          <w:rStyle w:val="Codelist"/>
        </w:rPr>
        <w:t>|D</w:t>
      </w:r>
      <w:r w:rsidRPr="003C767D">
        <w:rPr>
          <w:rStyle w:val="Codelist"/>
        </w:rPr>
        <w:t>]</w:t>
      </w:r>
      <w:r w:rsidR="00AA08D9">
        <w:t xml:space="preserve">is used based on if the message </w:t>
      </w:r>
      <w:r>
        <w:t xml:space="preserve">is common (‘X’), the message </w:t>
      </w:r>
      <w:r w:rsidR="00AA08D9">
        <w:t xml:space="preserve">is written by the OpenLTFS backend process </w:t>
      </w:r>
      <w:r>
        <w:t>(‘S’),</w:t>
      </w:r>
      <w:r w:rsidR="00AA08D9">
        <w:t xml:space="preserve"> by the client</w:t>
      </w:r>
      <w:r>
        <w:t xml:space="preserve"> (‘C’), or the message is related to the connector (‘D’)</w:t>
      </w:r>
      <w:r w:rsidR="00AA08D9">
        <w:t>.</w:t>
      </w:r>
    </w:p>
    <w:p w14:paraId="3CA8F7FE" w14:textId="77777777" w:rsidR="00AA08D9" w:rsidRDefault="00AA08D9" w:rsidP="00352724">
      <w:pPr>
        <w:pStyle w:val="NoSpacing"/>
        <w:numPr>
          <w:ilvl w:val="0"/>
          <w:numId w:val="30"/>
        </w:numPr>
      </w:pPr>
      <w:r>
        <w:t xml:space="preserve">NNNN is a </w:t>
      </w:r>
      <w:proofErr w:type="gramStart"/>
      <w:r>
        <w:t>four digit</w:t>
      </w:r>
      <w:proofErr w:type="gramEnd"/>
      <w:r>
        <w:t xml:space="preserve"> number.</w:t>
      </w:r>
    </w:p>
    <w:p w14:paraId="5D249D25" w14:textId="52C0D95A" w:rsidR="007A52B6" w:rsidRDefault="00AA08D9" w:rsidP="00352724">
      <w:pPr>
        <w:pStyle w:val="NoSpacing"/>
        <w:numPr>
          <w:ilvl w:val="0"/>
          <w:numId w:val="30"/>
        </w:numPr>
      </w:pPr>
      <w:r>
        <w:t xml:space="preserve">‘I’, ‘W’, and ‘E’ are used depending if the message is informational, a warning, or an error message. </w:t>
      </w:r>
    </w:p>
    <w:p w14:paraId="7B1BA9EB" w14:textId="77777777" w:rsidR="007A52B6" w:rsidRDefault="007A52B6" w:rsidP="00F61577">
      <w:pPr>
        <w:pStyle w:val="NoSpacing"/>
      </w:pPr>
    </w:p>
    <w:p w14:paraId="787777E9" w14:textId="08072AAD" w:rsidR="00AA08D9" w:rsidRDefault="00AA08D9" w:rsidP="00F61577">
      <w:pPr>
        <w:pStyle w:val="NoSpacing"/>
      </w:pPr>
      <w:r>
        <w:t>For some of the messages – like usage information – it is not appropriate to print out the identifier. The message identifier is following by a line number enclosed in round brackets.</w:t>
      </w:r>
    </w:p>
    <w:p w14:paraId="69DCBB2E" w14:textId="77777777" w:rsidR="00AA08D9" w:rsidRDefault="00AA08D9" w:rsidP="00F61577">
      <w:pPr>
        <w:pStyle w:val="NoSpacing"/>
      </w:pPr>
    </w:p>
    <w:p w14:paraId="7B7D8DC2" w14:textId="563DCB06" w:rsidR="00AA08D9" w:rsidRDefault="00AA08D9" w:rsidP="00F61577">
      <w:pPr>
        <w:pStyle w:val="NoSpacing"/>
      </w:pPr>
      <w:r>
        <w:t>A message can look like the following example:</w:t>
      </w:r>
    </w:p>
    <w:p w14:paraId="45C29E40" w14:textId="77777777" w:rsidR="00AA08D9" w:rsidRDefault="00AA08D9" w:rsidP="00F61577">
      <w:pPr>
        <w:pStyle w:val="NoSpacing"/>
      </w:pPr>
    </w:p>
    <w:p w14:paraId="1BA293DA" w14:textId="5593B711" w:rsidR="00AA08D9" w:rsidRPr="00F61577" w:rsidRDefault="00AA08D9" w:rsidP="00F61577">
      <w:pPr>
        <w:pStyle w:val="NoSpacing"/>
        <w:rPr>
          <w:rStyle w:val="Codelist"/>
        </w:rPr>
      </w:pPr>
      <w:r w:rsidRPr="00F61577">
        <w:rPr>
          <w:rStyle w:val="Codelist"/>
        </w:rPr>
        <w:t>OLTFSC0005</w:t>
      </w:r>
      <w:proofErr w:type="gramStart"/>
      <w:r w:rsidRPr="00F61577">
        <w:rPr>
          <w:rStyle w:val="Codelist"/>
        </w:rPr>
        <w:t>E(</w:t>
      </w:r>
      <w:proofErr w:type="gramEnd"/>
      <w:r w:rsidRPr="00F61577">
        <w:rPr>
          <w:rStyle w:val="Codelist"/>
        </w:rPr>
        <w:t>50): wrong command '</w:t>
      </w:r>
      <w:proofErr w:type="spellStart"/>
      <w:r w:rsidRPr="00F61577">
        <w:rPr>
          <w:rStyle w:val="Codelist"/>
        </w:rPr>
        <w:t>asd</w:t>
      </w:r>
      <w:proofErr w:type="spellEnd"/>
      <w:r w:rsidRPr="00F61577">
        <w:rPr>
          <w:rStyle w:val="Codelist"/>
        </w:rPr>
        <w:t>' specified.</w:t>
      </w:r>
    </w:p>
    <w:p w14:paraId="3A547E87" w14:textId="77777777" w:rsidR="00AA08D9" w:rsidRDefault="00AA08D9" w:rsidP="00F61577">
      <w:pPr>
        <w:pStyle w:val="NoSpacing"/>
      </w:pPr>
    </w:p>
    <w:p w14:paraId="1A40215B" w14:textId="7E3AB09D" w:rsidR="00AA08D9" w:rsidRDefault="00D05432" w:rsidP="00F61577">
      <w:pPr>
        <w:pStyle w:val="NoSpacing"/>
      </w:pPr>
      <w:r>
        <w:t xml:space="preserve">The C style macros </w:t>
      </w:r>
      <w:r w:rsidR="00E36C72">
        <w:t>MSG_OUT(&lt;identifier&gt;, arguments) for the messages showing the message identifier and MSG_INFO((&lt;identifier&gt;, arguments) for messages skipping the identifier within the output are used.</w:t>
      </w:r>
    </w:p>
    <w:p w14:paraId="2C968028" w14:textId="77777777" w:rsidR="00F32F13" w:rsidRDefault="00F32F13" w:rsidP="00F61577">
      <w:pPr>
        <w:pStyle w:val="NoSpacing"/>
      </w:pPr>
    </w:p>
    <w:p w14:paraId="24BF4198" w14:textId="1A9658F2" w:rsidR="00F32F13" w:rsidRDefault="00F32F13" w:rsidP="00F61577">
      <w:pPr>
        <w:pStyle w:val="NoSpacing"/>
      </w:pPr>
      <w:r>
        <w:t xml:space="preserve">All messages are specified in a single file </w:t>
      </w:r>
      <w:proofErr w:type="spellStart"/>
      <w:r w:rsidRPr="00F61577">
        <w:rPr>
          <w:rFonts w:ascii="Andale Mono" w:hAnsi="Andale Mono"/>
        </w:rPr>
        <w:t>messages.cfg</w:t>
      </w:r>
      <w:proofErr w:type="spellEnd"/>
      <w:r>
        <w:t xml:space="preserve"> located in the root directory of the source code. </w:t>
      </w:r>
      <w:r w:rsidR="0097222F">
        <w:t xml:space="preserve">The syntax of a message definitions </w:t>
      </w:r>
      <w:r w:rsidR="000755FA">
        <w:t>is</w:t>
      </w:r>
      <w:r w:rsidR="0097222F">
        <w:t xml:space="preserve"> similar to the format specifier of the C </w:t>
      </w:r>
      <w:proofErr w:type="spellStart"/>
      <w:r w:rsidR="0097222F">
        <w:t>printf</w:t>
      </w:r>
      <w:proofErr w:type="spellEnd"/>
      <w:r w:rsidR="0097222F">
        <w:t xml:space="preserve"> function:</w:t>
      </w:r>
    </w:p>
    <w:p w14:paraId="340CD36C" w14:textId="77777777" w:rsidR="0097222F" w:rsidRDefault="0097222F" w:rsidP="00F61577">
      <w:pPr>
        <w:pStyle w:val="NoSpacing"/>
      </w:pPr>
    </w:p>
    <w:p w14:paraId="04410631" w14:textId="09A0B8C0" w:rsidR="0097222F" w:rsidRPr="00F61577" w:rsidRDefault="0097222F" w:rsidP="00F61577">
      <w:pPr>
        <w:pStyle w:val="NoSpacing"/>
        <w:rPr>
          <w:rStyle w:val="Codelist"/>
        </w:rPr>
      </w:pPr>
      <w:r w:rsidRPr="00F61577">
        <w:rPr>
          <w:rStyle w:val="Codelist"/>
        </w:rPr>
        <w:lastRenderedPageBreak/>
        <w:t>LTFSDMC0005E "Wrong command '%s' specified.\n"</w:t>
      </w:r>
    </w:p>
    <w:p w14:paraId="3DDEFCD7" w14:textId="77777777" w:rsidR="00C961C0" w:rsidRDefault="00C961C0" w:rsidP="00F61577">
      <w:pPr>
        <w:pStyle w:val="NoSpacing"/>
      </w:pPr>
    </w:p>
    <w:p w14:paraId="75DC6095" w14:textId="2701D731" w:rsidR="0097222F" w:rsidRDefault="000755FA" w:rsidP="00F61577">
      <w:pPr>
        <w:pStyle w:val="NoSpacing"/>
      </w:pPr>
      <w:r>
        <w:t>Internally the Boost Format library is used to provide a better type safety than the corresponding standard C function.</w:t>
      </w:r>
    </w:p>
    <w:p w14:paraId="0D6BD0F7" w14:textId="77777777" w:rsidR="00611457" w:rsidRDefault="00611457" w:rsidP="00F61577">
      <w:pPr>
        <w:pStyle w:val="NoSpacing"/>
      </w:pPr>
    </w:p>
    <w:p w14:paraId="52FC182F" w14:textId="281C953A" w:rsidR="00535CC0" w:rsidRDefault="00535CC0" w:rsidP="005544DE">
      <w:pPr>
        <w:pStyle w:val="Heading1"/>
        <w:numPr>
          <w:ilvl w:val="2"/>
          <w:numId w:val="4"/>
        </w:numPr>
      </w:pPr>
      <w:bookmarkStart w:id="155" w:name="_Toc487547667"/>
      <w:r>
        <w:t>Tracing</w:t>
      </w:r>
      <w:bookmarkEnd w:id="155"/>
    </w:p>
    <w:p w14:paraId="3BDF2D48" w14:textId="77777777" w:rsidR="00535CC0" w:rsidRDefault="00535CC0" w:rsidP="00F61577">
      <w:pPr>
        <w:pStyle w:val="NoSpacing"/>
      </w:pPr>
    </w:p>
    <w:p w14:paraId="2E969208" w14:textId="6FC257EB" w:rsidR="00C961C0" w:rsidRDefault="00C961C0" w:rsidP="00F61577">
      <w:pPr>
        <w:pStyle w:val="NoSpacing"/>
      </w:pPr>
      <w:r>
        <w:t xml:space="preserve">For tracing the </w:t>
      </w:r>
      <w:r w:rsidR="00846492">
        <w:t>following macro is used:</w:t>
      </w:r>
    </w:p>
    <w:p w14:paraId="0C31DB9A" w14:textId="77777777" w:rsidR="00846492" w:rsidRDefault="00846492" w:rsidP="00F61577">
      <w:pPr>
        <w:pStyle w:val="NoSpacing"/>
      </w:pPr>
    </w:p>
    <w:p w14:paraId="657D4F81" w14:textId="071C8F1E" w:rsidR="00846492" w:rsidRPr="00F61577" w:rsidRDefault="004E2430" w:rsidP="00F61577">
      <w:pPr>
        <w:pStyle w:val="NoSpacing"/>
        <w:rPr>
          <w:rStyle w:val="Codelist"/>
        </w:rPr>
      </w:pPr>
      <w:r w:rsidRPr="00F61577">
        <w:rPr>
          <w:rStyle w:val="Codelist"/>
        </w:rPr>
        <w:t>TRACE(&lt;level</w:t>
      </w:r>
      <w:proofErr w:type="gramStart"/>
      <w:r w:rsidRPr="00F61577">
        <w:rPr>
          <w:rStyle w:val="Codelist"/>
        </w:rPr>
        <w:t>&gt;,&lt;</w:t>
      </w:r>
      <w:proofErr w:type="gramEnd"/>
      <w:r w:rsidRPr="00F61577">
        <w:rPr>
          <w:rStyle w:val="Codelist"/>
        </w:rPr>
        <w:t>variable to inspect&gt;);</w:t>
      </w:r>
    </w:p>
    <w:p w14:paraId="6DAB187C" w14:textId="77777777" w:rsidR="004E2430" w:rsidRDefault="004E2430" w:rsidP="00F61577">
      <w:pPr>
        <w:pStyle w:val="NoSpacing"/>
      </w:pPr>
    </w:p>
    <w:p w14:paraId="4697D357" w14:textId="05424704" w:rsidR="004E2430" w:rsidRDefault="0044085B" w:rsidP="00F61577">
      <w:pPr>
        <w:pStyle w:val="NoSpacing"/>
      </w:pPr>
      <w:r>
        <w:t>The following four trace levels are defined:</w:t>
      </w:r>
    </w:p>
    <w:p w14:paraId="279E76DA" w14:textId="77777777" w:rsidR="0044085B" w:rsidRDefault="0044085B" w:rsidP="00F61577">
      <w:pPr>
        <w:pStyle w:val="NoSpacing"/>
      </w:pPr>
    </w:p>
    <w:p w14:paraId="3B059B6F"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error</w:t>
      </w:r>
    </w:p>
    <w:p w14:paraId="6128D414"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little</w:t>
      </w:r>
    </w:p>
    <w:p w14:paraId="765CEC89"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medium</w:t>
      </w:r>
    </w:p>
    <w:p w14:paraId="5AAB124F" w14:textId="65EB4BD6"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much</w:t>
      </w:r>
    </w:p>
    <w:p w14:paraId="49939289" w14:textId="77777777" w:rsidR="004E2430" w:rsidRDefault="004E2430" w:rsidP="00F61577">
      <w:pPr>
        <w:pStyle w:val="NoSpacing"/>
      </w:pPr>
    </w:p>
    <w:p w14:paraId="5569B915" w14:textId="77777777" w:rsidR="00FE07F6" w:rsidRDefault="004E2430" w:rsidP="00F61577">
      <w:pPr>
        <w:pStyle w:val="NoSpacing"/>
      </w:pPr>
      <w:r>
        <w:t xml:space="preserve">E.g. an output of the arguments of the main routine </w:t>
      </w:r>
    </w:p>
    <w:p w14:paraId="753FE72D" w14:textId="77777777" w:rsidR="00FE07F6" w:rsidRDefault="00FE07F6" w:rsidP="00F61577">
      <w:pPr>
        <w:pStyle w:val="NoSpacing"/>
      </w:pPr>
    </w:p>
    <w:p w14:paraId="5752A2DA" w14:textId="77777777" w:rsidR="007F28D3" w:rsidRDefault="007F28D3" w:rsidP="00F61577">
      <w:pPr>
        <w:pStyle w:val="NoSpacing"/>
        <w:rPr>
          <w:rStyle w:val="Codelist"/>
        </w:rPr>
      </w:pPr>
      <w:proofErr w:type="gramStart"/>
      <w:r w:rsidRPr="007F28D3">
        <w:rPr>
          <w:rStyle w:val="Codelist"/>
        </w:rPr>
        <w:t>TRACE(</w:t>
      </w:r>
      <w:proofErr w:type="gramEnd"/>
      <w:r w:rsidRPr="007F28D3">
        <w:rPr>
          <w:rStyle w:val="Codelist"/>
        </w:rPr>
        <w:t xml:space="preserve">Trace::error, </w:t>
      </w:r>
      <w:proofErr w:type="spellStart"/>
      <w:r w:rsidRPr="007F28D3">
        <w:rPr>
          <w:rStyle w:val="Codelist"/>
        </w:rPr>
        <w:t>errno</w:t>
      </w:r>
      <w:proofErr w:type="spellEnd"/>
      <w:r w:rsidRPr="007F28D3">
        <w:rPr>
          <w:rStyle w:val="Codelist"/>
        </w:rPr>
        <w:t>);</w:t>
      </w:r>
    </w:p>
    <w:p w14:paraId="72FA71D5" w14:textId="241E925B" w:rsidR="00FE07F6" w:rsidRDefault="007F28D3" w:rsidP="00F61577">
      <w:pPr>
        <w:pStyle w:val="NoSpacing"/>
        <w:rPr>
          <w:rStyle w:val="Codelist"/>
        </w:rPr>
      </w:pPr>
      <w:proofErr w:type="gramStart"/>
      <w:r w:rsidRPr="007F28D3">
        <w:rPr>
          <w:rStyle w:val="Codelist"/>
        </w:rPr>
        <w:t>TRACE(</w:t>
      </w:r>
      <w:proofErr w:type="gramEnd"/>
      <w:r w:rsidRPr="007F28D3">
        <w:rPr>
          <w:rStyle w:val="Codelist"/>
        </w:rPr>
        <w:t xml:space="preserve">Trace::little, </w:t>
      </w:r>
      <w:proofErr w:type="spellStart"/>
      <w:r w:rsidRPr="007F28D3">
        <w:rPr>
          <w:rStyle w:val="Codelist"/>
        </w:rPr>
        <w:t>argc</w:t>
      </w:r>
      <w:proofErr w:type="spellEnd"/>
      <w:r w:rsidRPr="007F28D3">
        <w:rPr>
          <w:rStyle w:val="Codelist"/>
        </w:rPr>
        <w:t>);</w:t>
      </w:r>
    </w:p>
    <w:p w14:paraId="43E16F98" w14:textId="77777777" w:rsidR="007F28D3" w:rsidRDefault="007F28D3" w:rsidP="00F61577">
      <w:pPr>
        <w:pStyle w:val="NoSpacing"/>
      </w:pPr>
    </w:p>
    <w:p w14:paraId="11970F9F" w14:textId="53EE3A50" w:rsidR="004E2430" w:rsidRDefault="004E2430" w:rsidP="00F61577">
      <w:pPr>
        <w:pStyle w:val="NoSpacing"/>
      </w:pPr>
      <w:r>
        <w:t>can look like the following:</w:t>
      </w:r>
    </w:p>
    <w:p w14:paraId="6B3F1270" w14:textId="77777777" w:rsidR="004E2430" w:rsidRDefault="004E2430" w:rsidP="00F61577">
      <w:pPr>
        <w:pStyle w:val="NoSpacing"/>
      </w:pPr>
    </w:p>
    <w:p w14:paraId="5AE89F45" w14:textId="3B5FDBDC" w:rsidR="000618E0" w:rsidRPr="00E024EF" w:rsidRDefault="000618E0" w:rsidP="000618E0">
      <w:pPr>
        <w:pStyle w:val="NoSpacing"/>
        <w:ind w:right="-1417"/>
        <w:rPr>
          <w:rStyle w:val="Codelist"/>
          <w:lang w:val="de-DE"/>
        </w:rPr>
      </w:pPr>
      <w:r w:rsidRPr="00E024EF">
        <w:rPr>
          <w:rStyle w:val="Codelist"/>
          <w:lang w:val="de-DE"/>
        </w:rPr>
        <w:t>2017-01-04T12:16:38.</w:t>
      </w:r>
      <w:proofErr w:type="gramStart"/>
      <w:r w:rsidRPr="00E024EF">
        <w:rPr>
          <w:rStyle w:val="Codelist"/>
          <w:lang w:val="de-DE"/>
        </w:rPr>
        <w:t>275657:[</w:t>
      </w:r>
      <w:proofErr w:type="gramEnd"/>
      <w:r w:rsidRPr="00E024EF">
        <w:rPr>
          <w:rStyle w:val="Codelist"/>
          <w:lang w:val="de-DE"/>
        </w:rPr>
        <w:t>026753:026809]:--------Migration.cc(0454):</w:t>
      </w:r>
      <w:proofErr w:type="spellStart"/>
      <w:r w:rsidRPr="00E024EF">
        <w:rPr>
          <w:rStyle w:val="Codelist"/>
          <w:lang w:val="de-DE"/>
        </w:rPr>
        <w:t>errno</w:t>
      </w:r>
      <w:proofErr w:type="spellEnd"/>
      <w:r w:rsidRPr="00E024EF">
        <w:rPr>
          <w:rStyle w:val="Codelist"/>
          <w:lang w:val="de-DE"/>
        </w:rPr>
        <w:t>(2)</w:t>
      </w:r>
    </w:p>
    <w:p w14:paraId="6DC961C6" w14:textId="639037A9" w:rsidR="000618E0" w:rsidRPr="00E024EF" w:rsidRDefault="000618E0" w:rsidP="000618E0">
      <w:pPr>
        <w:pStyle w:val="NoSpacing"/>
        <w:ind w:right="-1417"/>
        <w:rPr>
          <w:rStyle w:val="Codelist"/>
          <w:lang w:val="de-DE"/>
        </w:rPr>
      </w:pPr>
      <w:r w:rsidRPr="00E024EF">
        <w:rPr>
          <w:rStyle w:val="Codelist"/>
          <w:lang w:val="de-DE"/>
        </w:rPr>
        <w:t>2017-01-16T17:18:49.</w:t>
      </w:r>
      <w:proofErr w:type="gramStart"/>
      <w:r w:rsidRPr="00E024EF">
        <w:rPr>
          <w:rStyle w:val="Codelist"/>
          <w:lang w:val="de-DE"/>
        </w:rPr>
        <w:t>012693:[</w:t>
      </w:r>
      <w:proofErr w:type="gramEnd"/>
      <w:r w:rsidRPr="00E024EF">
        <w:rPr>
          <w:rStyle w:val="Codelist"/>
          <w:lang w:val="de-DE"/>
        </w:rPr>
        <w:t>010412:010412]:-----------ltfsdm.cc(0052):</w:t>
      </w:r>
      <w:proofErr w:type="spellStart"/>
      <w:r w:rsidRPr="00E024EF">
        <w:rPr>
          <w:rStyle w:val="Codelist"/>
          <w:lang w:val="de-DE"/>
        </w:rPr>
        <w:t>argc</w:t>
      </w:r>
      <w:proofErr w:type="spellEnd"/>
      <w:r w:rsidRPr="00E024EF">
        <w:rPr>
          <w:rStyle w:val="Codelist"/>
          <w:lang w:val="de-DE"/>
        </w:rPr>
        <w:t>(3)</w:t>
      </w:r>
    </w:p>
    <w:p w14:paraId="71449DDE" w14:textId="77777777" w:rsidR="000618E0" w:rsidRPr="00E024EF" w:rsidRDefault="000618E0" w:rsidP="00F61577">
      <w:pPr>
        <w:pStyle w:val="NoSpacing"/>
        <w:rPr>
          <w:lang w:val="de-DE"/>
        </w:rPr>
      </w:pPr>
    </w:p>
    <w:p w14:paraId="13719B68" w14:textId="78BF5E7C" w:rsidR="00FE07F6" w:rsidRDefault="00FE07F6" w:rsidP="00F61577">
      <w:pPr>
        <w:pStyle w:val="NoSpacing"/>
      </w:pPr>
      <w:r>
        <w:t xml:space="preserve">containing time stamp, </w:t>
      </w:r>
      <w:r w:rsidR="00B82044">
        <w:t xml:space="preserve">process id and thread id in square brackets, </w:t>
      </w:r>
      <w:r>
        <w:t xml:space="preserve">file name, line number in </w:t>
      </w:r>
      <w:r w:rsidR="009A34F0" w:rsidRPr="009A34F0">
        <w:t>parentheses</w:t>
      </w:r>
      <w:r>
        <w:t xml:space="preserve">, variable name, and variable value in round brackets. Only the value of standard data types can be inspected. </w:t>
      </w:r>
    </w:p>
    <w:p w14:paraId="574905C4" w14:textId="77777777" w:rsidR="00D05432" w:rsidRDefault="00D05432" w:rsidP="00F61577">
      <w:pPr>
        <w:pStyle w:val="NoSpacing"/>
      </w:pPr>
    </w:p>
    <w:p w14:paraId="276F0D7E" w14:textId="77777777" w:rsidR="00D05432" w:rsidRDefault="00D05432" w:rsidP="00F61577">
      <w:pPr>
        <w:pStyle w:val="NoSpacing"/>
      </w:pPr>
    </w:p>
    <w:p w14:paraId="13D35FC6" w14:textId="77777777" w:rsidR="00D536F8" w:rsidRDefault="00D536F8" w:rsidP="00F61577">
      <w:pPr>
        <w:pStyle w:val="NoSpacing"/>
      </w:pPr>
    </w:p>
    <w:p w14:paraId="5565599B" w14:textId="77777777" w:rsidR="00D536F8" w:rsidRDefault="00D536F8" w:rsidP="00F61577">
      <w:pPr>
        <w:pStyle w:val="NoSpacing"/>
      </w:pPr>
    </w:p>
    <w:p w14:paraId="799F78B7" w14:textId="2B01A2AB" w:rsidR="005D014D" w:rsidRDefault="007A52B6" w:rsidP="00F61577">
      <w:pPr>
        <w:pStyle w:val="NoSpacing"/>
        <w:rPr>
          <w:highlight w:val="yellow"/>
        </w:rPr>
      </w:pPr>
      <w:r w:rsidRPr="000265D7">
        <w:rPr>
          <w:highlight w:val="yellow"/>
        </w:rPr>
        <w:t xml:space="preserve">To write trace and message output to corresponding log files a facility should be used that is most common on Linux and </w:t>
      </w:r>
      <w:r w:rsidR="00B07016" w:rsidRPr="000265D7">
        <w:rPr>
          <w:highlight w:val="yellow"/>
        </w:rPr>
        <w:t>its distributions.</w:t>
      </w:r>
      <w:r w:rsidRPr="000265D7">
        <w:rPr>
          <w:highlight w:val="yellow"/>
        </w:rPr>
        <w:t xml:space="preserve"> It looks like on RHEL 7 and on SLES 12 the </w:t>
      </w:r>
      <w:proofErr w:type="spellStart"/>
      <w:r w:rsidRPr="000265D7">
        <w:rPr>
          <w:highlight w:val="yellow"/>
        </w:rPr>
        <w:t>rsyslog</w:t>
      </w:r>
      <w:proofErr w:type="spellEnd"/>
      <w:r w:rsidRPr="000265D7">
        <w:rPr>
          <w:highlight w:val="yellow"/>
        </w:rPr>
        <w:t xml:space="preserve"> service is available for logging </w:t>
      </w:r>
      <w:r w:rsidR="00B07016" w:rsidRPr="000265D7">
        <w:rPr>
          <w:highlight w:val="yellow"/>
        </w:rPr>
        <w:t>purposes.</w:t>
      </w:r>
    </w:p>
    <w:p w14:paraId="78CA34DD" w14:textId="77777777" w:rsidR="005D014D" w:rsidRDefault="005D014D">
      <w:pPr>
        <w:rPr>
          <w:highlight w:val="yellow"/>
        </w:rPr>
      </w:pPr>
      <w:r>
        <w:rPr>
          <w:highlight w:val="yellow"/>
        </w:rPr>
        <w:br w:type="page"/>
      </w:r>
    </w:p>
    <w:p w14:paraId="42216BC5" w14:textId="1C401822" w:rsidR="00B07016" w:rsidRDefault="00B07016" w:rsidP="004E3418">
      <w:pPr>
        <w:pStyle w:val="Heading1"/>
        <w:numPr>
          <w:ilvl w:val="1"/>
          <w:numId w:val="4"/>
        </w:numPr>
      </w:pPr>
      <w:bookmarkStart w:id="156" w:name="_Toc487547668"/>
      <w:r>
        <w:lastRenderedPageBreak/>
        <w:t>Communication between front end and back end service</w:t>
      </w:r>
      <w:bookmarkEnd w:id="156"/>
    </w:p>
    <w:p w14:paraId="69AE8C95" w14:textId="77777777" w:rsidR="009A70F2" w:rsidRDefault="009A70F2" w:rsidP="00B42B62">
      <w:pPr>
        <w:keepNext/>
        <w:ind w:firstLine="0"/>
      </w:pPr>
    </w:p>
    <w:p w14:paraId="40445C3D" w14:textId="4BD299BB" w:rsidR="00B07016" w:rsidRDefault="00B07016" w:rsidP="00B42B62">
      <w:pPr>
        <w:keepNext/>
        <w:ind w:firstLine="0"/>
      </w:pPr>
      <w:r>
        <w:t>Th</w:t>
      </w:r>
      <w:r w:rsidR="00BD5B53">
        <w:t>e communication is asynchronous.</w:t>
      </w:r>
    </w:p>
    <w:p w14:paraId="3E160508" w14:textId="77777777" w:rsidR="00CC06A5" w:rsidRDefault="00CC06A5" w:rsidP="00B42B62">
      <w:pPr>
        <w:keepNext/>
        <w:ind w:firstLine="0"/>
      </w:pPr>
    </w:p>
    <w:p w14:paraId="400692AA" w14:textId="1B6F17B8" w:rsidR="00B07016" w:rsidRDefault="00CC06A5" w:rsidP="00B42B62">
      <w:pPr>
        <w:keepNext/>
        <w:ind w:firstLine="0"/>
      </w:pPr>
      <w:r>
        <w:t xml:space="preserve">Within Spectrum Archive </w:t>
      </w:r>
      <w:r w:rsidR="00057CED">
        <w:t>Enterprise Edition</w:t>
      </w:r>
      <w:r w:rsidR="00C1450B">
        <w:t xml:space="preserve"> </w:t>
      </w:r>
      <w:r>
        <w:t xml:space="preserve">SUN RPC is used as the communication method without any access and security characteristics.  The communication method used for Open LTFS stratifies that only authorized clients get access to the </w:t>
      </w:r>
      <w:proofErr w:type="gramStart"/>
      <w:r>
        <w:t>back end</w:t>
      </w:r>
      <w:proofErr w:type="gramEnd"/>
      <w:r>
        <w:t xml:space="preserve"> service. </w:t>
      </w:r>
    </w:p>
    <w:p w14:paraId="53783AE5" w14:textId="77777777" w:rsidR="009166E4" w:rsidRDefault="009166E4" w:rsidP="00B42B62">
      <w:pPr>
        <w:keepNext/>
        <w:ind w:firstLine="0"/>
      </w:pPr>
    </w:p>
    <w:p w14:paraId="708FAE51" w14:textId="7065D935" w:rsidR="00C05D46" w:rsidRDefault="009166E4" w:rsidP="00C05D46">
      <w:pPr>
        <w:keepNext/>
        <w:ind w:firstLine="0"/>
      </w:pPr>
      <w:r>
        <w:t xml:space="preserve">The communication between the front end and the back end only happens within a single </w:t>
      </w:r>
      <w:r w:rsidR="00C1450B">
        <w:t>node</w:t>
      </w:r>
      <w:r>
        <w:t>. There is no communication over the network. UNIX domain socket communication is chosen since it is a standard way performing IPC on UNIX like operating systems.</w:t>
      </w:r>
    </w:p>
    <w:p w14:paraId="4557E34F" w14:textId="0F722255" w:rsidR="00FA677D" w:rsidRDefault="00FA677D" w:rsidP="004E3418">
      <w:pPr>
        <w:pStyle w:val="Heading1"/>
        <w:numPr>
          <w:ilvl w:val="1"/>
          <w:numId w:val="4"/>
        </w:numPr>
      </w:pPr>
      <w:bookmarkStart w:id="157" w:name="_Toc487547669"/>
      <w:r>
        <w:t>Data serialization</w:t>
      </w:r>
      <w:bookmarkEnd w:id="157"/>
    </w:p>
    <w:p w14:paraId="0BAD390B" w14:textId="77777777" w:rsidR="00FA677D" w:rsidRDefault="00FA677D" w:rsidP="00B42B62">
      <w:pPr>
        <w:keepNext/>
        <w:ind w:firstLine="0"/>
      </w:pPr>
    </w:p>
    <w:p w14:paraId="650110FC" w14:textId="39F2C4C0" w:rsidR="003A1D16" w:rsidRDefault="00972CDA" w:rsidP="004A6324">
      <w:pPr>
        <w:pStyle w:val="NoSpacing"/>
      </w:pPr>
      <w:r>
        <w:t xml:space="preserve">UNIX domain socket communication does not specify the way data is serialized for the data transfer. To satisfy that the data sent out by the client is in the same format the server can read it another framework is required. There had been two possibilities: to write a framework or to use some </w:t>
      </w:r>
      <w:proofErr w:type="gramStart"/>
      <w:r>
        <w:t>third party</w:t>
      </w:r>
      <w:proofErr w:type="gramEnd"/>
      <w:r>
        <w:t xml:space="preserve"> software. Open LTFS </w:t>
      </w:r>
      <w:r w:rsidR="00CA567F">
        <w:t>is using</w:t>
      </w:r>
      <w:r>
        <w:t xml:space="preserve"> Googles Protocol Buffers. </w:t>
      </w:r>
      <w:r w:rsidR="003A1D16">
        <w:t xml:space="preserve">Protocol Buffers are publicly available since 2008 and are used for </w:t>
      </w:r>
      <w:r w:rsidR="003A1D16" w:rsidRPr="00F61577">
        <w:rPr>
          <w:i/>
        </w:rPr>
        <w:t>nearly all inter-machine communication at Google</w:t>
      </w:r>
      <w:r w:rsidR="003A1D16">
        <w:t xml:space="preserve"> (see </w:t>
      </w:r>
      <w:hyperlink r:id="rId15" w:history="1">
        <w:r w:rsidR="003A1D16" w:rsidRPr="00231EC3">
          <w:rPr>
            <w:rStyle w:val="Hyperlink"/>
          </w:rPr>
          <w:t>https://en.wikipedia.org/wiki/Protocol_Buffers)</w:t>
        </w:r>
      </w:hyperlink>
      <w:r w:rsidR="003A1D16">
        <w:t>.</w:t>
      </w:r>
    </w:p>
    <w:p w14:paraId="0A68F2FD" w14:textId="77777777" w:rsidR="003A1D16" w:rsidRDefault="003A1D16" w:rsidP="004A6324">
      <w:pPr>
        <w:pStyle w:val="NoSpacing"/>
      </w:pPr>
    </w:p>
    <w:p w14:paraId="4FE20EB4" w14:textId="77777777" w:rsidR="0003419E" w:rsidRDefault="003A1D16" w:rsidP="004A6324">
      <w:pPr>
        <w:pStyle w:val="NoSpacing"/>
      </w:pPr>
      <w:r>
        <w:t xml:space="preserve">The data serialization is defined by so called protocol files. The content is written in a special interface description language </w:t>
      </w:r>
      <w:r w:rsidR="0003419E">
        <w:t>that has similarities to the C language. A compiler can – beside other languages – can generate C++ files out of a protocol file.</w:t>
      </w:r>
    </w:p>
    <w:p w14:paraId="4AAC56E7" w14:textId="77777777" w:rsidR="0003419E" w:rsidRDefault="0003419E" w:rsidP="004A6324">
      <w:pPr>
        <w:pStyle w:val="NoSpacing"/>
      </w:pPr>
    </w:p>
    <w:p w14:paraId="7E3414F3" w14:textId="77777777" w:rsidR="00FA677D" w:rsidRDefault="00FA677D" w:rsidP="004A6324">
      <w:pPr>
        <w:pStyle w:val="NoSpacing"/>
      </w:pPr>
      <w:r>
        <w:t>A sample definition for the information that is sent from the front end to the back end for migration and which includes</w:t>
      </w:r>
    </w:p>
    <w:p w14:paraId="7A5EA4A3" w14:textId="2F149C93" w:rsidR="00FA677D" w:rsidRDefault="00FA677D" w:rsidP="00B42B62">
      <w:pPr>
        <w:keepNext/>
        <w:ind w:firstLine="0"/>
      </w:pPr>
      <w:r>
        <w:t xml:space="preserve"> </w:t>
      </w:r>
    </w:p>
    <w:p w14:paraId="20E50700" w14:textId="77777777" w:rsidR="00FA677D" w:rsidRDefault="00FA677D" w:rsidP="00352724">
      <w:pPr>
        <w:pStyle w:val="NoSpacing"/>
        <w:numPr>
          <w:ilvl w:val="0"/>
          <w:numId w:val="34"/>
        </w:numPr>
      </w:pPr>
      <w:r>
        <w:t xml:space="preserve">a key, </w:t>
      </w:r>
    </w:p>
    <w:p w14:paraId="25096C29" w14:textId="77777777" w:rsidR="00210C09" w:rsidRDefault="00210C09" w:rsidP="00352724">
      <w:pPr>
        <w:pStyle w:val="NoSpacing"/>
        <w:numPr>
          <w:ilvl w:val="0"/>
          <w:numId w:val="34"/>
        </w:numPr>
      </w:pPr>
      <w:r>
        <w:t>a request number</w:t>
      </w:r>
      <w:r w:rsidR="00FA677D">
        <w:t>,</w:t>
      </w:r>
    </w:p>
    <w:p w14:paraId="763729E0" w14:textId="5C7B45AB" w:rsidR="00FA677D" w:rsidRDefault="00210C09" w:rsidP="00352724">
      <w:pPr>
        <w:pStyle w:val="NoSpacing"/>
        <w:numPr>
          <w:ilvl w:val="0"/>
          <w:numId w:val="34"/>
        </w:numPr>
      </w:pPr>
      <w:r>
        <w:t xml:space="preserve">the client </w:t>
      </w:r>
      <w:proofErr w:type="spellStart"/>
      <w:r>
        <w:t>pid</w:t>
      </w:r>
      <w:proofErr w:type="spellEnd"/>
      <w:r>
        <w:t>,</w:t>
      </w:r>
      <w:r w:rsidR="00FA677D">
        <w:t xml:space="preserve"> </w:t>
      </w:r>
    </w:p>
    <w:p w14:paraId="03F756A9" w14:textId="77777777" w:rsidR="00FA677D" w:rsidRDefault="00FA677D" w:rsidP="00352724">
      <w:pPr>
        <w:pStyle w:val="NoSpacing"/>
        <w:numPr>
          <w:ilvl w:val="0"/>
          <w:numId w:val="34"/>
        </w:numPr>
      </w:pPr>
      <w:r>
        <w:t xml:space="preserve">the target state (migrated or premigrated), </w:t>
      </w:r>
    </w:p>
    <w:p w14:paraId="47212CED" w14:textId="28422722" w:rsidR="00FA677D" w:rsidRDefault="00210C09" w:rsidP="00352724">
      <w:pPr>
        <w:pStyle w:val="NoSpacing"/>
        <w:numPr>
          <w:ilvl w:val="0"/>
          <w:numId w:val="34"/>
        </w:numPr>
      </w:pPr>
      <w:r>
        <w:t>the number of replicas,</w:t>
      </w:r>
    </w:p>
    <w:p w14:paraId="48A620B9" w14:textId="0CE41999" w:rsidR="00210C09" w:rsidRDefault="00210C09" w:rsidP="00352724">
      <w:pPr>
        <w:pStyle w:val="NoSpacing"/>
        <w:numPr>
          <w:ilvl w:val="0"/>
          <w:numId w:val="34"/>
        </w:numPr>
      </w:pPr>
      <w:proofErr w:type="spellStart"/>
      <w:r>
        <w:t>amd</w:t>
      </w:r>
      <w:proofErr w:type="spellEnd"/>
      <w:r>
        <w:t xml:space="preserve"> the colocation factor.</w:t>
      </w:r>
    </w:p>
    <w:p w14:paraId="1B2051CA" w14:textId="77777777" w:rsidR="00FA677D" w:rsidRDefault="00FA677D" w:rsidP="00FA0561">
      <w:pPr>
        <w:pStyle w:val="NoSpacing"/>
      </w:pPr>
    </w:p>
    <w:p w14:paraId="5A5EFFE5" w14:textId="6906DB8A" w:rsidR="00FA677D" w:rsidRDefault="00FA677D" w:rsidP="00FA0561">
      <w:pPr>
        <w:pStyle w:val="NoSpacing"/>
      </w:pPr>
      <w:r>
        <w:t>can look like the following:</w:t>
      </w:r>
    </w:p>
    <w:p w14:paraId="55CD3F29" w14:textId="77777777" w:rsidR="00FA677D" w:rsidRDefault="00FA677D" w:rsidP="00FA0561">
      <w:pPr>
        <w:pStyle w:val="NoSpacing"/>
      </w:pPr>
    </w:p>
    <w:p w14:paraId="610DE831" w14:textId="77777777" w:rsidR="00210C09" w:rsidRPr="00210C09" w:rsidRDefault="00210C09" w:rsidP="00FA0561">
      <w:pPr>
        <w:pStyle w:val="NoSpacing"/>
        <w:rPr>
          <w:rStyle w:val="Codelist"/>
        </w:rPr>
      </w:pPr>
      <w:r w:rsidRPr="00210C09">
        <w:rPr>
          <w:rStyle w:val="Codelist"/>
        </w:rPr>
        <w:t xml:space="preserve">message </w:t>
      </w:r>
      <w:proofErr w:type="spellStart"/>
      <w:r w:rsidRPr="00210C09">
        <w:rPr>
          <w:rStyle w:val="Codelist"/>
        </w:rPr>
        <w:t>LTFSDmMigRequest</w:t>
      </w:r>
      <w:proofErr w:type="spellEnd"/>
      <w:r w:rsidRPr="00210C09">
        <w:rPr>
          <w:rStyle w:val="Codelist"/>
        </w:rPr>
        <w:t xml:space="preserve"> {</w:t>
      </w:r>
    </w:p>
    <w:p w14:paraId="6D918DB8" w14:textId="77777777" w:rsidR="00210C09" w:rsidRPr="00210C09" w:rsidRDefault="00210C09" w:rsidP="00FA0561">
      <w:pPr>
        <w:pStyle w:val="NoSpacing"/>
        <w:rPr>
          <w:rStyle w:val="Codelist"/>
        </w:rPr>
      </w:pPr>
      <w:r w:rsidRPr="00210C09">
        <w:rPr>
          <w:rStyle w:val="Codelist"/>
        </w:rPr>
        <w:t xml:space="preserve">    required uint64 key = 1;</w:t>
      </w:r>
    </w:p>
    <w:p w14:paraId="03F6B798"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reqNumber</w:t>
      </w:r>
      <w:proofErr w:type="spellEnd"/>
      <w:r w:rsidRPr="00210C09">
        <w:rPr>
          <w:rStyle w:val="Codelist"/>
        </w:rPr>
        <w:t xml:space="preserve"> = 2;</w:t>
      </w:r>
    </w:p>
    <w:p w14:paraId="2AEDFD7D" w14:textId="77777777" w:rsidR="00210C09" w:rsidRPr="00210C09" w:rsidRDefault="00210C09" w:rsidP="00FA0561">
      <w:pPr>
        <w:pStyle w:val="NoSpacing"/>
        <w:rPr>
          <w:rStyle w:val="Codelist"/>
        </w:rPr>
      </w:pPr>
      <w:r w:rsidRPr="00210C09">
        <w:rPr>
          <w:rStyle w:val="Codelist"/>
        </w:rPr>
        <w:t xml:space="preserve">    required uint64 </w:t>
      </w:r>
      <w:proofErr w:type="spellStart"/>
      <w:r w:rsidRPr="00210C09">
        <w:rPr>
          <w:rStyle w:val="Codelist"/>
        </w:rPr>
        <w:t>pid</w:t>
      </w:r>
      <w:proofErr w:type="spellEnd"/>
      <w:r w:rsidRPr="00210C09">
        <w:rPr>
          <w:rStyle w:val="Codelist"/>
        </w:rPr>
        <w:t xml:space="preserve"> = 3;</w:t>
      </w:r>
    </w:p>
    <w:p w14:paraId="072271E4" w14:textId="77777777" w:rsidR="00210C09" w:rsidRPr="00210C09" w:rsidRDefault="00210C09" w:rsidP="00FA0561">
      <w:pPr>
        <w:pStyle w:val="NoSpacing"/>
        <w:rPr>
          <w:rStyle w:val="Codelist"/>
        </w:rPr>
      </w:pPr>
      <w:r w:rsidRPr="00210C09">
        <w:rPr>
          <w:rStyle w:val="Codelist"/>
        </w:rPr>
        <w:t xml:space="preserve">    </w:t>
      </w:r>
      <w:proofErr w:type="spellStart"/>
      <w:r w:rsidRPr="00210C09">
        <w:rPr>
          <w:rStyle w:val="Codelist"/>
        </w:rPr>
        <w:t>enum</w:t>
      </w:r>
      <w:proofErr w:type="spellEnd"/>
      <w:r w:rsidRPr="00210C09">
        <w:rPr>
          <w:rStyle w:val="Codelist"/>
        </w:rPr>
        <w:t xml:space="preserve"> State {</w:t>
      </w:r>
    </w:p>
    <w:p w14:paraId="4F77E443" w14:textId="77777777" w:rsidR="00210C09" w:rsidRPr="00210C09" w:rsidRDefault="00210C09" w:rsidP="00FA0561">
      <w:pPr>
        <w:pStyle w:val="NoSpacing"/>
        <w:rPr>
          <w:rStyle w:val="Codelist"/>
        </w:rPr>
      </w:pPr>
      <w:r w:rsidRPr="00210C09">
        <w:rPr>
          <w:rStyle w:val="Codelist"/>
        </w:rPr>
        <w:t xml:space="preserve">        PREMIGRATED = 0;</w:t>
      </w:r>
    </w:p>
    <w:p w14:paraId="457CAD2A" w14:textId="77777777" w:rsidR="00210C09" w:rsidRPr="00210C09" w:rsidRDefault="00210C09" w:rsidP="00FA0561">
      <w:pPr>
        <w:pStyle w:val="NoSpacing"/>
        <w:rPr>
          <w:rStyle w:val="Codelist"/>
        </w:rPr>
      </w:pPr>
      <w:r w:rsidRPr="00210C09">
        <w:rPr>
          <w:rStyle w:val="Codelist"/>
        </w:rPr>
        <w:t xml:space="preserve">        MIGRATED = 1;</w:t>
      </w:r>
    </w:p>
    <w:p w14:paraId="5B0C0164" w14:textId="77777777" w:rsidR="00210C09" w:rsidRPr="00210C09" w:rsidRDefault="00210C09" w:rsidP="00FA0561">
      <w:pPr>
        <w:pStyle w:val="NoSpacing"/>
        <w:rPr>
          <w:rStyle w:val="Codelist"/>
        </w:rPr>
      </w:pPr>
      <w:r w:rsidRPr="00210C09">
        <w:rPr>
          <w:rStyle w:val="Codelist"/>
        </w:rPr>
        <w:t xml:space="preserve">    }</w:t>
      </w:r>
    </w:p>
    <w:p w14:paraId="769E510F" w14:textId="77777777" w:rsidR="00210C09" w:rsidRPr="00210C09" w:rsidRDefault="00210C09" w:rsidP="00FA0561">
      <w:pPr>
        <w:pStyle w:val="NoSpacing"/>
        <w:rPr>
          <w:rStyle w:val="Codelist"/>
        </w:rPr>
      </w:pPr>
      <w:r w:rsidRPr="00210C09">
        <w:rPr>
          <w:rStyle w:val="Codelist"/>
        </w:rPr>
        <w:t xml:space="preserve">    required State </w:t>
      </w:r>
      <w:proofErr w:type="spellStart"/>
      <w:r w:rsidRPr="00210C09">
        <w:rPr>
          <w:rStyle w:val="Codelist"/>
        </w:rPr>
        <w:t>state</w:t>
      </w:r>
      <w:proofErr w:type="spellEnd"/>
      <w:r w:rsidRPr="00210C09">
        <w:rPr>
          <w:rStyle w:val="Codelist"/>
        </w:rPr>
        <w:t xml:space="preserve"> = 4;</w:t>
      </w:r>
    </w:p>
    <w:p w14:paraId="3298B6B1"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numReplica</w:t>
      </w:r>
      <w:proofErr w:type="spellEnd"/>
      <w:r w:rsidRPr="00210C09">
        <w:rPr>
          <w:rStyle w:val="Codelist"/>
        </w:rPr>
        <w:t xml:space="preserve"> = 5;</w:t>
      </w:r>
    </w:p>
    <w:p w14:paraId="27A58316"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colFactor</w:t>
      </w:r>
      <w:proofErr w:type="spellEnd"/>
      <w:r w:rsidRPr="00210C09">
        <w:rPr>
          <w:rStyle w:val="Codelist"/>
        </w:rPr>
        <w:t xml:space="preserve"> = 6;</w:t>
      </w:r>
    </w:p>
    <w:p w14:paraId="46901E5C" w14:textId="13A2B438" w:rsidR="00210C09" w:rsidRDefault="00210C09" w:rsidP="00FA0561">
      <w:pPr>
        <w:pStyle w:val="NoSpacing"/>
      </w:pPr>
      <w:r w:rsidRPr="00210C09">
        <w:rPr>
          <w:rStyle w:val="Codelist"/>
        </w:rPr>
        <w:t>}</w:t>
      </w:r>
    </w:p>
    <w:p w14:paraId="3B17183A" w14:textId="33BBCC0F" w:rsidR="00891EAB" w:rsidRDefault="00891EAB" w:rsidP="00FA677D">
      <w:pPr>
        <w:keepNext/>
        <w:ind w:firstLine="0"/>
        <w:rPr>
          <w:rFonts w:asciiTheme="majorHAnsi" w:eastAsiaTheme="majorEastAsia" w:hAnsiTheme="majorHAnsi" w:cstheme="majorBidi"/>
          <w:color w:val="2E74B5" w:themeColor="accent1" w:themeShade="BF"/>
          <w:sz w:val="24"/>
          <w:szCs w:val="24"/>
        </w:rPr>
      </w:pPr>
      <w:r>
        <w:br w:type="page"/>
      </w:r>
    </w:p>
    <w:p w14:paraId="088442DD" w14:textId="594196B4" w:rsidR="00AC5652" w:rsidRDefault="00AC5652" w:rsidP="004E3418">
      <w:pPr>
        <w:pStyle w:val="Heading1"/>
        <w:numPr>
          <w:ilvl w:val="1"/>
          <w:numId w:val="4"/>
        </w:numPr>
      </w:pPr>
      <w:bookmarkStart w:id="158" w:name="_Toc487547670"/>
      <w:r>
        <w:lastRenderedPageBreak/>
        <w:t>Back end service</w:t>
      </w:r>
      <w:bookmarkEnd w:id="158"/>
    </w:p>
    <w:p w14:paraId="0A75B26D" w14:textId="77777777" w:rsidR="009E3704" w:rsidRDefault="009E3704" w:rsidP="00E55AD7">
      <w:pPr>
        <w:pStyle w:val="NoSpacing"/>
      </w:pPr>
    </w:p>
    <w:p w14:paraId="245B5E40" w14:textId="71A5716C" w:rsidR="00AC5652" w:rsidRPr="00E55AD7" w:rsidRDefault="00AC5652" w:rsidP="00E55AD7">
      <w:pPr>
        <w:pStyle w:val="NoSpacing"/>
        <w:rPr>
          <w:rStyle w:val="Codelist"/>
          <w:rFonts w:asciiTheme="minorHAnsi" w:hAnsiTheme="minorHAnsi"/>
        </w:rPr>
      </w:pPr>
      <w:r>
        <w:t>The Open LTFS service eventually performs the tasks that are initiated by front end commands. The se</w:t>
      </w:r>
      <w:r w:rsidR="00E55AD7">
        <w:t xml:space="preserve">rvice is started by issuing the </w:t>
      </w:r>
      <w:r w:rsidRPr="00E55AD7">
        <w:rPr>
          <w:rStyle w:val="Codelist"/>
        </w:rPr>
        <w:t>ltfsdm start</w:t>
      </w:r>
      <w:r w:rsidR="00E55AD7">
        <w:rPr>
          <w:rStyle w:val="Codelist"/>
          <w:rFonts w:asciiTheme="minorHAnsi" w:hAnsiTheme="minorHAnsi"/>
        </w:rPr>
        <w:t xml:space="preserve"> </w:t>
      </w:r>
      <w:r w:rsidRPr="00BB634B">
        <w:t>command and stopped using the</w:t>
      </w:r>
      <w:r w:rsidR="00E55AD7">
        <w:t xml:space="preserve"> </w:t>
      </w:r>
      <w:r w:rsidRPr="00E55AD7">
        <w:rPr>
          <w:rStyle w:val="Codelist"/>
        </w:rPr>
        <w:t>ltfsdm stop</w:t>
      </w:r>
    </w:p>
    <w:tbl>
      <w:tblPr>
        <w:tblStyle w:val="TableGrid"/>
        <w:tblpPr w:leftFromText="180" w:rightFromText="180" w:vertAnchor="text" w:horzAnchor="page" w:tblpX="1990" w:tblpY="563"/>
        <w:tblW w:w="0" w:type="auto"/>
        <w:tblLook w:val="04A0" w:firstRow="1" w:lastRow="0" w:firstColumn="1" w:lastColumn="0" w:noHBand="0" w:noVBand="1"/>
      </w:tblPr>
      <w:tblGrid>
        <w:gridCol w:w="2030"/>
        <w:gridCol w:w="7026"/>
      </w:tblGrid>
      <w:tr w:rsidR="00E55AD7" w14:paraId="60AB5960" w14:textId="77777777" w:rsidTr="00E55AD7">
        <w:tc>
          <w:tcPr>
            <w:tcW w:w="2030" w:type="dxa"/>
          </w:tcPr>
          <w:p w14:paraId="11618F97" w14:textId="77777777" w:rsidR="00E55AD7" w:rsidRDefault="00E55AD7" w:rsidP="00E55AD7">
            <w:pPr>
              <w:keepNext/>
              <w:ind w:firstLine="0"/>
            </w:pPr>
            <w:r>
              <w:t>Server</w:t>
            </w:r>
          </w:p>
        </w:tc>
        <w:tc>
          <w:tcPr>
            <w:tcW w:w="7026" w:type="dxa"/>
          </w:tcPr>
          <w:p w14:paraId="66CE580A" w14:textId="77777777" w:rsidR="00E55AD7" w:rsidRDefault="00E55AD7" w:rsidP="00E55AD7">
            <w:pPr>
              <w:keepNext/>
              <w:ind w:firstLine="0"/>
            </w:pPr>
            <w:r>
              <w:t xml:space="preserve">The Server is starting further back end threads and is waiting for their termination. </w:t>
            </w:r>
            <w:r w:rsidRPr="006C075C">
              <w:rPr>
                <w:highlight w:val="yellow"/>
              </w:rPr>
              <w:t>Currently</w:t>
            </w:r>
            <w:r>
              <w:t xml:space="preserve"> the following threads are started:</w:t>
            </w:r>
          </w:p>
          <w:p w14:paraId="15145CB7" w14:textId="77777777" w:rsidR="00E55AD7" w:rsidRDefault="00E55AD7" w:rsidP="00352724">
            <w:pPr>
              <w:pStyle w:val="ListParagraph"/>
              <w:keepNext/>
              <w:numPr>
                <w:ilvl w:val="0"/>
                <w:numId w:val="31"/>
              </w:numPr>
            </w:pPr>
            <w:r>
              <w:t>the Scheduler thread</w:t>
            </w:r>
          </w:p>
          <w:p w14:paraId="49358D3B" w14:textId="77777777" w:rsidR="00E55AD7" w:rsidRDefault="00E55AD7" w:rsidP="00352724">
            <w:pPr>
              <w:pStyle w:val="ListParagraph"/>
              <w:keepNext/>
              <w:numPr>
                <w:ilvl w:val="0"/>
                <w:numId w:val="31"/>
              </w:numPr>
            </w:pPr>
            <w:r>
              <w:t>the Receiver thread</w:t>
            </w:r>
          </w:p>
          <w:p w14:paraId="2677E57B" w14:textId="77777777" w:rsidR="00E55AD7" w:rsidRDefault="00E55AD7" w:rsidP="00352724">
            <w:pPr>
              <w:pStyle w:val="ListParagraph"/>
              <w:keepNext/>
              <w:numPr>
                <w:ilvl w:val="0"/>
                <w:numId w:val="31"/>
              </w:numPr>
            </w:pPr>
            <w:r>
              <w:t xml:space="preserve">the </w:t>
            </w:r>
            <w:proofErr w:type="spellStart"/>
            <w:r>
              <w:t>TransRecall</w:t>
            </w:r>
            <w:proofErr w:type="spellEnd"/>
            <w:r>
              <w:t xml:space="preserve"> (transparent recall) thread</w:t>
            </w:r>
          </w:p>
        </w:tc>
      </w:tr>
      <w:tr w:rsidR="00E55AD7" w14:paraId="1B06E43C" w14:textId="77777777" w:rsidTr="00E55AD7">
        <w:tc>
          <w:tcPr>
            <w:tcW w:w="2030" w:type="dxa"/>
          </w:tcPr>
          <w:p w14:paraId="2890B2D6" w14:textId="77777777" w:rsidR="00E55AD7" w:rsidRDefault="00E55AD7" w:rsidP="00E55AD7">
            <w:pPr>
              <w:keepNext/>
              <w:ind w:firstLine="0"/>
            </w:pPr>
            <w:r>
              <w:t>Receiver</w:t>
            </w:r>
          </w:p>
        </w:tc>
        <w:tc>
          <w:tcPr>
            <w:tcW w:w="7026" w:type="dxa"/>
          </w:tcPr>
          <w:p w14:paraId="522971FD" w14:textId="77777777" w:rsidR="00E55AD7" w:rsidRDefault="00E55AD7" w:rsidP="00E55AD7">
            <w:pPr>
              <w:keepNext/>
              <w:ind w:firstLine="0"/>
            </w:pPr>
            <w:r>
              <w:t xml:space="preserve">The receiver listens for messages sent from the front end. It moves further processing to a different thread to be able to receiver further messages. After a new message is received a new </w:t>
            </w:r>
            <w:proofErr w:type="spellStart"/>
            <w:r>
              <w:t>MessageParser</w:t>
            </w:r>
            <w:proofErr w:type="spellEnd"/>
            <w:r>
              <w:t xml:space="preserve"> thread is started immediately that evaluates the message.</w:t>
            </w:r>
          </w:p>
        </w:tc>
      </w:tr>
      <w:tr w:rsidR="009E3704" w14:paraId="264490A4" w14:textId="77777777" w:rsidTr="00E55AD7">
        <w:tc>
          <w:tcPr>
            <w:tcW w:w="2030" w:type="dxa"/>
          </w:tcPr>
          <w:p w14:paraId="49997E09" w14:textId="1E9E53D7" w:rsidR="009E3704" w:rsidRDefault="009E3704" w:rsidP="00E55AD7">
            <w:pPr>
              <w:keepNext/>
              <w:ind w:firstLine="0"/>
            </w:pPr>
            <w:proofErr w:type="spellStart"/>
            <w:r>
              <w:t>MessageParser</w:t>
            </w:r>
            <w:proofErr w:type="spellEnd"/>
          </w:p>
        </w:tc>
        <w:tc>
          <w:tcPr>
            <w:tcW w:w="7026" w:type="dxa"/>
          </w:tcPr>
          <w:p w14:paraId="2084EB53" w14:textId="51B29D52" w:rsidR="009E3704" w:rsidRDefault="005D3B1B" w:rsidP="00E55AD7">
            <w:pPr>
              <w:keepNext/>
              <w:ind w:firstLine="0"/>
            </w:pPr>
            <w:r>
              <w:t xml:space="preserve">The </w:t>
            </w:r>
            <w:proofErr w:type="spellStart"/>
            <w:r>
              <w:t>MessageParser</w:t>
            </w:r>
            <w:proofErr w:type="spellEnd"/>
            <w:r>
              <w:t xml:space="preserve"> evaluates a message received by the Receiver and performs </w:t>
            </w:r>
            <w:r w:rsidR="00F978D8">
              <w:t>an appropriate action like adding jobs to the queues.</w:t>
            </w:r>
          </w:p>
        </w:tc>
      </w:tr>
      <w:tr w:rsidR="00E55AD7" w14:paraId="1826C426" w14:textId="77777777" w:rsidTr="00E55AD7">
        <w:tc>
          <w:tcPr>
            <w:tcW w:w="2030" w:type="dxa"/>
          </w:tcPr>
          <w:p w14:paraId="726E85CB" w14:textId="77777777" w:rsidR="00E55AD7" w:rsidRDefault="00E55AD7" w:rsidP="00E55AD7">
            <w:pPr>
              <w:keepNext/>
              <w:ind w:firstLine="0"/>
            </w:pPr>
            <w:r>
              <w:t>JOB_QUEUE</w:t>
            </w:r>
          </w:p>
        </w:tc>
        <w:tc>
          <w:tcPr>
            <w:tcW w:w="7026" w:type="dxa"/>
          </w:tcPr>
          <w:p w14:paraId="150FBF33" w14:textId="77777777" w:rsidR="00E55AD7" w:rsidRDefault="00E55AD7" w:rsidP="00E55AD7">
            <w:pPr>
              <w:keepNext/>
              <w:ind w:firstLine="0"/>
            </w:pPr>
            <w:r>
              <w:t xml:space="preserve">The JOB_QUEUE is a SQLite table. Its entries correspond to the files (filename, </w:t>
            </w:r>
            <w:proofErr w:type="spellStart"/>
            <w:r>
              <w:t>uid</w:t>
            </w:r>
            <w:proofErr w:type="spellEnd"/>
            <w:r>
              <w:t xml:space="preserve">) to be migrated or recalled or identifiers for other operations. </w:t>
            </w:r>
          </w:p>
        </w:tc>
      </w:tr>
      <w:tr w:rsidR="00E55AD7" w14:paraId="5138E35B" w14:textId="77777777" w:rsidTr="00E55AD7">
        <w:tc>
          <w:tcPr>
            <w:tcW w:w="2030" w:type="dxa"/>
          </w:tcPr>
          <w:p w14:paraId="223F9742" w14:textId="77777777" w:rsidR="00E55AD7" w:rsidRDefault="00E55AD7" w:rsidP="00E55AD7">
            <w:pPr>
              <w:keepNext/>
              <w:ind w:firstLine="0"/>
            </w:pPr>
            <w:r>
              <w:t>REQUEST_QUEUE</w:t>
            </w:r>
          </w:p>
        </w:tc>
        <w:tc>
          <w:tcPr>
            <w:tcW w:w="7026" w:type="dxa"/>
          </w:tcPr>
          <w:p w14:paraId="7C9A9451" w14:textId="77777777" w:rsidR="00E55AD7" w:rsidRDefault="00E55AD7" w:rsidP="00E55AD7">
            <w:pPr>
              <w:keepNext/>
              <w:ind w:firstLine="0"/>
            </w:pPr>
            <w:r>
              <w:t>The REQUEST_QUEUE is a SQLite table. Its entries correspond to single requests or operations, e.g. a migration command for 1000 files.</w:t>
            </w:r>
          </w:p>
        </w:tc>
      </w:tr>
      <w:tr w:rsidR="00E55AD7" w14:paraId="778181F7" w14:textId="77777777" w:rsidTr="00E55AD7">
        <w:tc>
          <w:tcPr>
            <w:tcW w:w="2030" w:type="dxa"/>
          </w:tcPr>
          <w:p w14:paraId="0E7704AF" w14:textId="77777777" w:rsidR="00E55AD7" w:rsidRDefault="00E55AD7" w:rsidP="00E55AD7">
            <w:pPr>
              <w:keepNext/>
              <w:ind w:firstLine="0"/>
            </w:pPr>
            <w:r>
              <w:t>inventory</w:t>
            </w:r>
          </w:p>
        </w:tc>
        <w:tc>
          <w:tcPr>
            <w:tcW w:w="7026" w:type="dxa"/>
          </w:tcPr>
          <w:p w14:paraId="06FB7343" w14:textId="77777777" w:rsidR="00E55AD7" w:rsidRDefault="00E55AD7" w:rsidP="00E55AD7">
            <w:pPr>
              <w:keepNext/>
              <w:ind w:firstLine="0"/>
            </w:pPr>
            <w:r>
              <w:t>The inventory keeps information about hardware (tapes and drives).</w:t>
            </w:r>
          </w:p>
        </w:tc>
      </w:tr>
      <w:tr w:rsidR="00E55AD7" w14:paraId="35AD780D" w14:textId="77777777" w:rsidTr="00E55AD7">
        <w:tc>
          <w:tcPr>
            <w:tcW w:w="2030" w:type="dxa"/>
          </w:tcPr>
          <w:p w14:paraId="3E63DC83" w14:textId="77777777" w:rsidR="00E55AD7" w:rsidRDefault="00E55AD7" w:rsidP="00E55AD7">
            <w:pPr>
              <w:keepNext/>
              <w:ind w:firstLine="0"/>
            </w:pPr>
            <w:r>
              <w:t>Migration</w:t>
            </w:r>
          </w:p>
        </w:tc>
        <w:tc>
          <w:tcPr>
            <w:tcW w:w="7026" w:type="dxa"/>
          </w:tcPr>
          <w:p w14:paraId="180F6A21" w14:textId="77777777" w:rsidR="00E55AD7" w:rsidRDefault="00E55AD7" w:rsidP="00352724">
            <w:pPr>
              <w:pStyle w:val="ListParagraph"/>
              <w:keepNext/>
              <w:numPr>
                <w:ilvl w:val="0"/>
                <w:numId w:val="32"/>
              </w:numPr>
            </w:pPr>
            <w:r>
              <w:t>Adds migration jobs to the JOB_QUEUE.</w:t>
            </w:r>
          </w:p>
          <w:p w14:paraId="226733FB" w14:textId="77777777" w:rsidR="00E55AD7" w:rsidRDefault="00E55AD7" w:rsidP="00352724">
            <w:pPr>
              <w:pStyle w:val="ListParagraph"/>
              <w:keepNext/>
              <w:numPr>
                <w:ilvl w:val="0"/>
                <w:numId w:val="32"/>
              </w:numPr>
            </w:pPr>
            <w:r>
              <w:t>Creates one or more requests within the REQUEST_QUEUE.</w:t>
            </w:r>
          </w:p>
          <w:p w14:paraId="6C41DC4D" w14:textId="77777777" w:rsidR="00E55AD7" w:rsidRDefault="00E55AD7" w:rsidP="00352724">
            <w:pPr>
              <w:pStyle w:val="ListParagraph"/>
              <w:keepNext/>
              <w:numPr>
                <w:ilvl w:val="0"/>
                <w:numId w:val="32"/>
              </w:numPr>
            </w:pPr>
            <w:r>
              <w:t xml:space="preserve">Processes the </w:t>
            </w:r>
            <w:proofErr w:type="spellStart"/>
            <w:r>
              <w:t>premigration</w:t>
            </w:r>
            <w:proofErr w:type="spellEnd"/>
            <w:r>
              <w:t xml:space="preserve"> and stubbing operations.</w:t>
            </w:r>
          </w:p>
        </w:tc>
      </w:tr>
      <w:tr w:rsidR="00E55AD7" w14:paraId="434DF153" w14:textId="77777777" w:rsidTr="00E55AD7">
        <w:tc>
          <w:tcPr>
            <w:tcW w:w="2030" w:type="dxa"/>
          </w:tcPr>
          <w:p w14:paraId="5AE34AC9" w14:textId="77777777" w:rsidR="00E55AD7" w:rsidRDefault="00E55AD7" w:rsidP="00E55AD7">
            <w:pPr>
              <w:keepNext/>
              <w:ind w:firstLine="0"/>
            </w:pPr>
            <w:proofErr w:type="spellStart"/>
            <w:r>
              <w:t>SelRecall</w:t>
            </w:r>
            <w:proofErr w:type="spellEnd"/>
          </w:p>
        </w:tc>
        <w:tc>
          <w:tcPr>
            <w:tcW w:w="7026" w:type="dxa"/>
          </w:tcPr>
          <w:p w14:paraId="5CB8E679" w14:textId="77777777" w:rsidR="00E55AD7" w:rsidRDefault="00E55AD7" w:rsidP="00352724">
            <w:pPr>
              <w:pStyle w:val="ListParagraph"/>
              <w:keepNext/>
              <w:numPr>
                <w:ilvl w:val="0"/>
                <w:numId w:val="32"/>
              </w:numPr>
            </w:pPr>
            <w:r>
              <w:t>Adds selective recall jobs to the JOB_QUEUE.</w:t>
            </w:r>
          </w:p>
          <w:p w14:paraId="3C6E878C" w14:textId="77777777" w:rsidR="00E55AD7" w:rsidRDefault="00E55AD7" w:rsidP="00352724">
            <w:pPr>
              <w:pStyle w:val="ListParagraph"/>
              <w:keepNext/>
              <w:numPr>
                <w:ilvl w:val="0"/>
                <w:numId w:val="32"/>
              </w:numPr>
            </w:pPr>
            <w:r>
              <w:t>Creates one or more requests within the REQUEST_QUEUE.</w:t>
            </w:r>
          </w:p>
          <w:p w14:paraId="7752ECA8" w14:textId="77777777" w:rsidR="00E55AD7" w:rsidRDefault="00E55AD7" w:rsidP="00352724">
            <w:pPr>
              <w:pStyle w:val="ListParagraph"/>
              <w:keepNext/>
              <w:numPr>
                <w:ilvl w:val="0"/>
                <w:numId w:val="32"/>
              </w:numPr>
            </w:pPr>
            <w:r>
              <w:t>Processes the selective recall operations.</w:t>
            </w:r>
          </w:p>
        </w:tc>
      </w:tr>
      <w:tr w:rsidR="00E55AD7" w14:paraId="3D42E2B1" w14:textId="77777777" w:rsidTr="00E55AD7">
        <w:tc>
          <w:tcPr>
            <w:tcW w:w="2030" w:type="dxa"/>
          </w:tcPr>
          <w:p w14:paraId="202FE694" w14:textId="77777777" w:rsidR="00E55AD7" w:rsidRDefault="00E55AD7" w:rsidP="00E55AD7">
            <w:pPr>
              <w:keepNext/>
              <w:ind w:firstLine="0"/>
            </w:pPr>
            <w:proofErr w:type="spellStart"/>
            <w:r>
              <w:t>TransRecall</w:t>
            </w:r>
            <w:proofErr w:type="spellEnd"/>
          </w:p>
        </w:tc>
        <w:tc>
          <w:tcPr>
            <w:tcW w:w="7026" w:type="dxa"/>
          </w:tcPr>
          <w:p w14:paraId="68AD850B" w14:textId="77777777" w:rsidR="00E55AD7" w:rsidRDefault="00E55AD7" w:rsidP="00352724">
            <w:pPr>
              <w:pStyle w:val="ListParagraph"/>
              <w:keepNext/>
              <w:numPr>
                <w:ilvl w:val="0"/>
                <w:numId w:val="32"/>
              </w:numPr>
            </w:pPr>
            <w:r>
              <w:t>Waits for recall events.</w:t>
            </w:r>
          </w:p>
          <w:p w14:paraId="63D5E98F" w14:textId="77777777" w:rsidR="00E55AD7" w:rsidRDefault="00E55AD7" w:rsidP="00352724">
            <w:pPr>
              <w:pStyle w:val="ListParagraph"/>
              <w:keepNext/>
              <w:numPr>
                <w:ilvl w:val="0"/>
                <w:numId w:val="32"/>
              </w:numPr>
            </w:pPr>
            <w:r>
              <w:t>Adds selective recall jobs to the JOB_QUEUE.</w:t>
            </w:r>
          </w:p>
          <w:p w14:paraId="206E08BD" w14:textId="77777777" w:rsidR="00E55AD7" w:rsidRDefault="00E55AD7" w:rsidP="00352724">
            <w:pPr>
              <w:pStyle w:val="ListParagraph"/>
              <w:keepNext/>
              <w:numPr>
                <w:ilvl w:val="0"/>
                <w:numId w:val="32"/>
              </w:numPr>
            </w:pPr>
            <w:r>
              <w:t>Creates one or more requests within the REQUEST_QUEUE.</w:t>
            </w:r>
          </w:p>
          <w:p w14:paraId="385202D1" w14:textId="77777777" w:rsidR="00E55AD7" w:rsidRDefault="00E55AD7" w:rsidP="00352724">
            <w:pPr>
              <w:pStyle w:val="ListParagraph"/>
              <w:keepNext/>
              <w:numPr>
                <w:ilvl w:val="0"/>
                <w:numId w:val="32"/>
              </w:numPr>
            </w:pPr>
            <w:r>
              <w:t>Processes the transparent recall operations.</w:t>
            </w:r>
          </w:p>
        </w:tc>
      </w:tr>
      <w:tr w:rsidR="00E55AD7" w14:paraId="5550001D" w14:textId="77777777" w:rsidTr="00E55AD7">
        <w:tc>
          <w:tcPr>
            <w:tcW w:w="2030" w:type="dxa"/>
          </w:tcPr>
          <w:p w14:paraId="49FF872D" w14:textId="77777777" w:rsidR="00E55AD7" w:rsidRDefault="00E55AD7" w:rsidP="00E55AD7">
            <w:pPr>
              <w:keepNext/>
              <w:ind w:firstLine="0"/>
            </w:pPr>
            <w:r>
              <w:t>Scheduler</w:t>
            </w:r>
          </w:p>
        </w:tc>
        <w:tc>
          <w:tcPr>
            <w:tcW w:w="7026" w:type="dxa"/>
          </w:tcPr>
          <w:p w14:paraId="6AF1B23F" w14:textId="77777777" w:rsidR="00E55AD7" w:rsidRDefault="00E55AD7" w:rsidP="00E55AD7">
            <w:pPr>
              <w:keepNext/>
              <w:ind w:firstLine="0"/>
            </w:pPr>
            <w:r>
              <w:t>The Scheduler gets invoked is a resource (tape) gets free to use or new request has been created. If a new request can be addressed to a free resource a corresponding operation is scheduled.</w:t>
            </w:r>
          </w:p>
        </w:tc>
      </w:tr>
      <w:tr w:rsidR="00E55AD7" w14:paraId="48D25C18" w14:textId="77777777" w:rsidTr="00E55AD7">
        <w:tc>
          <w:tcPr>
            <w:tcW w:w="2030" w:type="dxa"/>
          </w:tcPr>
          <w:p w14:paraId="792141A8" w14:textId="77777777" w:rsidR="00E55AD7" w:rsidRDefault="00E55AD7" w:rsidP="00E55AD7">
            <w:pPr>
              <w:keepNext/>
              <w:ind w:firstLine="0"/>
            </w:pPr>
            <w:r w:rsidRPr="000D4D25">
              <w:t>configurat</w:t>
            </w:r>
            <w:r>
              <w:t>or</w:t>
            </w:r>
          </w:p>
        </w:tc>
        <w:tc>
          <w:tcPr>
            <w:tcW w:w="7026" w:type="dxa"/>
          </w:tcPr>
          <w:p w14:paraId="0BE0C42B" w14:textId="77777777" w:rsidR="00E55AD7" w:rsidRDefault="00E55AD7" w:rsidP="00E55AD7">
            <w:pPr>
              <w:keepNext/>
              <w:ind w:firstLine="0"/>
            </w:pPr>
            <w:r>
              <w:t>The configurator is responsible for the initial configuration and configurations changes</w:t>
            </w:r>
          </w:p>
        </w:tc>
      </w:tr>
      <w:tr w:rsidR="00E55AD7" w14:paraId="376C0933" w14:textId="77777777" w:rsidTr="00E55AD7">
        <w:tc>
          <w:tcPr>
            <w:tcW w:w="2030" w:type="dxa"/>
          </w:tcPr>
          <w:p w14:paraId="4923E095" w14:textId="77777777" w:rsidR="00E55AD7" w:rsidRDefault="00E55AD7" w:rsidP="00E55AD7">
            <w:pPr>
              <w:keepNext/>
              <w:ind w:firstLine="0"/>
            </w:pPr>
            <w:r w:rsidRPr="000D4D25">
              <w:t>status - statistics</w:t>
            </w:r>
          </w:p>
        </w:tc>
        <w:tc>
          <w:tcPr>
            <w:tcW w:w="7026" w:type="dxa"/>
          </w:tcPr>
          <w:p w14:paraId="006B8222" w14:textId="77777777" w:rsidR="00E55AD7" w:rsidRDefault="00E55AD7" w:rsidP="00E55AD7">
            <w:pPr>
              <w:keepNext/>
              <w:ind w:firstLine="0"/>
            </w:pPr>
            <w:r>
              <w:t>The status and statistics part provides information about the configuration, the resources and the progress of requests/jobs.</w:t>
            </w:r>
          </w:p>
        </w:tc>
      </w:tr>
      <w:tr w:rsidR="00E55AD7" w14:paraId="23B4DE15" w14:textId="77777777" w:rsidTr="00E55AD7">
        <w:tc>
          <w:tcPr>
            <w:tcW w:w="2030" w:type="dxa"/>
          </w:tcPr>
          <w:p w14:paraId="46A9C1DE" w14:textId="77777777" w:rsidR="00E55AD7" w:rsidRDefault="00E55AD7" w:rsidP="00E55AD7">
            <w:pPr>
              <w:keepNext/>
              <w:ind w:firstLine="0"/>
            </w:pPr>
            <w:r w:rsidRPr="000D4D25">
              <w:t>supervisor</w:t>
            </w:r>
          </w:p>
        </w:tc>
        <w:tc>
          <w:tcPr>
            <w:tcW w:w="7026" w:type="dxa"/>
          </w:tcPr>
          <w:p w14:paraId="797F4CDE" w14:textId="77777777" w:rsidR="00E55AD7" w:rsidRDefault="00E55AD7" w:rsidP="00E55AD7">
            <w:pPr>
              <w:keepNext/>
              <w:ind w:firstLine="0"/>
            </w:pPr>
            <w:r w:rsidRPr="000D1DDF">
              <w:rPr>
                <w:highlight w:val="yellow"/>
              </w:rPr>
              <w:t>Not sure if this is necessary: if tasks are blocked the supervisor is informing the user that “something” does not proceed.</w:t>
            </w:r>
          </w:p>
        </w:tc>
      </w:tr>
      <w:tr w:rsidR="00E55AD7" w14:paraId="46932C49" w14:textId="77777777" w:rsidTr="00E55AD7">
        <w:tc>
          <w:tcPr>
            <w:tcW w:w="2030" w:type="dxa"/>
          </w:tcPr>
          <w:p w14:paraId="6CB881CD" w14:textId="77777777" w:rsidR="00E55AD7" w:rsidRDefault="00E55AD7" w:rsidP="00E55AD7">
            <w:pPr>
              <w:keepNext/>
              <w:ind w:firstLine="0"/>
            </w:pPr>
            <w:r>
              <w:t>Connector</w:t>
            </w:r>
          </w:p>
        </w:tc>
        <w:tc>
          <w:tcPr>
            <w:tcW w:w="7026" w:type="dxa"/>
          </w:tcPr>
          <w:p w14:paraId="7D587BD2" w14:textId="77777777" w:rsidR="00E55AD7" w:rsidRDefault="00E55AD7" w:rsidP="00E55AD7">
            <w:pPr>
              <w:keepNext/>
              <w:ind w:firstLine="0"/>
            </w:pPr>
            <w:r>
              <w:t>The Connector is a library providing an API to encapsulate different data management technologies (DMAPI, FUSE).  The reason to provide the same interfaces is to make it easy to exchange these technologies. Doing so we could start development without doing a determination.</w:t>
            </w:r>
          </w:p>
        </w:tc>
      </w:tr>
    </w:tbl>
    <w:p w14:paraId="6740149F" w14:textId="7469B005" w:rsidR="00AC5652" w:rsidRDefault="00AC5652" w:rsidP="00E55AD7">
      <w:pPr>
        <w:pStyle w:val="NoSpacing"/>
      </w:pPr>
      <w:r>
        <w:t>command. The Open LTFS service consists of the following components</w:t>
      </w:r>
      <w:r w:rsidR="00E55AD7">
        <w:t>:</w:t>
      </w:r>
    </w:p>
    <w:p w14:paraId="20641532" w14:textId="77777777" w:rsidR="00AC5652" w:rsidRDefault="00AC5652" w:rsidP="00AC5652">
      <w:pPr>
        <w:keepNext/>
        <w:ind w:firstLine="0"/>
      </w:pPr>
    </w:p>
    <w:p w14:paraId="72D57861" w14:textId="77777777" w:rsidR="00AC5652" w:rsidRDefault="00AC5652" w:rsidP="00AC5652">
      <w:pPr>
        <w:keepNext/>
        <w:ind w:firstLine="0"/>
      </w:pPr>
    </w:p>
    <w:p w14:paraId="443F4F22" w14:textId="77777777" w:rsidR="00AC5652" w:rsidRDefault="00AC5652" w:rsidP="00AC5652">
      <w:pPr>
        <w:pStyle w:val="NoSpacing"/>
      </w:pPr>
    </w:p>
    <w:p w14:paraId="7E282412" w14:textId="77777777" w:rsidR="00AC5652" w:rsidRDefault="00AC5652" w:rsidP="00AC5652">
      <w:pPr>
        <w:pStyle w:val="NoSpacing"/>
      </w:pPr>
    </w:p>
    <w:p w14:paraId="7B3114D2" w14:textId="77777777" w:rsidR="000D4D25" w:rsidRDefault="000D4D25" w:rsidP="00B42B62">
      <w:pPr>
        <w:keepNext/>
        <w:ind w:firstLine="0"/>
      </w:pPr>
    </w:p>
    <w:p w14:paraId="1592A9BA" w14:textId="77777777" w:rsidR="00E55AD7" w:rsidRDefault="00E55AD7" w:rsidP="00B42B62">
      <w:pPr>
        <w:keepNext/>
        <w:ind w:firstLine="0"/>
      </w:pPr>
    </w:p>
    <w:p w14:paraId="36860C6D" w14:textId="77777777" w:rsidR="00E55AD7" w:rsidRDefault="00E55AD7" w:rsidP="00B42B62">
      <w:pPr>
        <w:keepNext/>
        <w:ind w:firstLine="0"/>
      </w:pPr>
    </w:p>
    <w:p w14:paraId="4F9792DB" w14:textId="77777777" w:rsidR="00E55AD7" w:rsidRDefault="00E55AD7" w:rsidP="00B42B62">
      <w:pPr>
        <w:keepNext/>
        <w:ind w:firstLine="0"/>
      </w:pPr>
    </w:p>
    <w:p w14:paraId="04E9AC8F" w14:textId="77777777" w:rsidR="00E55AD7" w:rsidRDefault="00E55AD7" w:rsidP="00B42B62">
      <w:pPr>
        <w:keepNext/>
        <w:ind w:firstLine="0"/>
      </w:pPr>
    </w:p>
    <w:p w14:paraId="138DAAFD" w14:textId="77777777" w:rsidR="00E55AD7" w:rsidRDefault="00E55AD7" w:rsidP="00B42B62">
      <w:pPr>
        <w:keepNext/>
        <w:ind w:firstLine="0"/>
      </w:pPr>
    </w:p>
    <w:p w14:paraId="3CE578DD" w14:textId="77777777" w:rsidR="00E55AD7" w:rsidRDefault="00E55AD7" w:rsidP="00B42B62">
      <w:pPr>
        <w:keepNext/>
        <w:ind w:firstLine="0"/>
      </w:pPr>
    </w:p>
    <w:p w14:paraId="4A5A7EAA" w14:textId="77777777" w:rsidR="00E55AD7" w:rsidRDefault="00E55AD7" w:rsidP="00B42B62">
      <w:pPr>
        <w:keepNext/>
        <w:ind w:firstLine="0"/>
      </w:pPr>
    </w:p>
    <w:p w14:paraId="0CBA2B6F" w14:textId="77777777" w:rsidR="00E55AD7" w:rsidRDefault="00E55AD7" w:rsidP="00B42B62">
      <w:pPr>
        <w:keepNext/>
        <w:ind w:firstLine="0"/>
      </w:pPr>
    </w:p>
    <w:p w14:paraId="5D20F579" w14:textId="77777777" w:rsidR="00E55AD7" w:rsidRDefault="00E55AD7" w:rsidP="00B42B62">
      <w:pPr>
        <w:keepNext/>
        <w:ind w:firstLine="0"/>
      </w:pPr>
    </w:p>
    <w:p w14:paraId="4FDCD3D9" w14:textId="77777777" w:rsidR="00E55AD7" w:rsidRDefault="00E55AD7" w:rsidP="00B42B62">
      <w:pPr>
        <w:keepNext/>
        <w:ind w:firstLine="0"/>
      </w:pPr>
      <w:r>
        <w:br/>
      </w:r>
    </w:p>
    <w:p w14:paraId="5E823761" w14:textId="77777777" w:rsidR="00E55AD7" w:rsidRDefault="00E55AD7" w:rsidP="00B42B62">
      <w:pPr>
        <w:keepNext/>
        <w:ind w:firstLine="0"/>
      </w:pPr>
    </w:p>
    <w:p w14:paraId="44937CF3" w14:textId="77777777" w:rsidR="00E55AD7" w:rsidRDefault="00E55AD7" w:rsidP="00B42B62">
      <w:pPr>
        <w:keepNext/>
        <w:ind w:firstLine="0"/>
      </w:pPr>
    </w:p>
    <w:p w14:paraId="1D0C6AFA" w14:textId="77777777" w:rsidR="00E55AD7" w:rsidRDefault="00E55AD7" w:rsidP="00E55AD7">
      <w:pPr>
        <w:keepNext/>
        <w:ind w:firstLine="0"/>
      </w:pPr>
    </w:p>
    <w:p w14:paraId="692D41A7" w14:textId="77777777" w:rsidR="00E55AD7" w:rsidRDefault="00E55AD7" w:rsidP="00B42B62">
      <w:pPr>
        <w:keepNext/>
        <w:ind w:firstLine="0"/>
      </w:pPr>
    </w:p>
    <w:p w14:paraId="3C8FA3B6" w14:textId="77777777" w:rsidR="00E55AD7" w:rsidRDefault="00E55AD7" w:rsidP="00B42B62">
      <w:pPr>
        <w:keepNext/>
        <w:ind w:firstLine="0"/>
      </w:pPr>
    </w:p>
    <w:p w14:paraId="6D8843EC" w14:textId="77777777" w:rsidR="00E55AD7" w:rsidRDefault="00E55AD7" w:rsidP="00B42B62">
      <w:pPr>
        <w:keepNext/>
        <w:ind w:firstLine="0"/>
      </w:pPr>
    </w:p>
    <w:p w14:paraId="5FFDC2E2" w14:textId="77777777" w:rsidR="00E55AD7" w:rsidRDefault="00E55AD7" w:rsidP="00E55AD7">
      <w:pPr>
        <w:pStyle w:val="List"/>
        <w:ind w:left="0" w:firstLine="0"/>
      </w:pPr>
    </w:p>
    <w:p w14:paraId="252A2FFF" w14:textId="77777777" w:rsidR="00E55AD7" w:rsidRPr="00E55AD7" w:rsidRDefault="00E55AD7" w:rsidP="00E55AD7">
      <w:pPr>
        <w:pStyle w:val="List"/>
        <w:ind w:left="0" w:firstLine="0"/>
      </w:pPr>
    </w:p>
    <w:p w14:paraId="213355EF" w14:textId="77777777" w:rsidR="00755193" w:rsidRDefault="00755193" w:rsidP="00E55AD7">
      <w:pPr>
        <w:pStyle w:val="NoSpacing"/>
      </w:pPr>
    </w:p>
    <w:p w14:paraId="5D65469B" w14:textId="77777777" w:rsidR="00E55AD7" w:rsidRDefault="00E55AD7">
      <w:pPr>
        <w:rPr>
          <w:rFonts w:asciiTheme="majorHAnsi" w:eastAsiaTheme="majorEastAsia" w:hAnsiTheme="majorHAnsi" w:cstheme="majorBidi"/>
          <w:b/>
          <w:bCs/>
          <w:color w:val="2E74B5" w:themeColor="accent1" w:themeShade="BF"/>
          <w:sz w:val="24"/>
          <w:szCs w:val="24"/>
        </w:rPr>
      </w:pPr>
      <w:r>
        <w:br w:type="page"/>
      </w:r>
    </w:p>
    <w:p w14:paraId="5E7FFF95" w14:textId="445A75C8" w:rsidR="00E55AD7" w:rsidRDefault="00E55AD7" w:rsidP="004E3418">
      <w:pPr>
        <w:pStyle w:val="Heading1"/>
        <w:numPr>
          <w:ilvl w:val="1"/>
          <w:numId w:val="4"/>
        </w:numPr>
      </w:pPr>
      <w:bookmarkStart w:id="159" w:name="_Toc487547671"/>
      <w:r>
        <w:lastRenderedPageBreak/>
        <w:t>Receiver</w:t>
      </w:r>
      <w:bookmarkEnd w:id="159"/>
    </w:p>
    <w:p w14:paraId="0A8A214C" w14:textId="77777777" w:rsidR="00E55AD7" w:rsidRDefault="00E55AD7" w:rsidP="00E55AD7">
      <w:pPr>
        <w:pStyle w:val="NoSpacing"/>
      </w:pPr>
    </w:p>
    <w:p w14:paraId="0496E683" w14:textId="1C0C29D4" w:rsidR="000E6A33" w:rsidRDefault="000E6A33" w:rsidP="00E55AD7">
      <w:pPr>
        <w:pStyle w:val="NoSpacing"/>
      </w:pPr>
      <w:r>
        <w:t>The Receiver listens on a socket for new messages</w:t>
      </w:r>
      <w:r w:rsidR="002D47E1">
        <w:t>/commands</w:t>
      </w:r>
      <w:r>
        <w:t xml:space="preserve"> from the </w:t>
      </w:r>
      <w:r w:rsidR="00E55AD7">
        <w:t xml:space="preserve">front end. </w:t>
      </w:r>
      <w:r w:rsidR="00F466C3">
        <w:t xml:space="preserve">After a message is received </w:t>
      </w:r>
      <w:r w:rsidR="005F2171">
        <w:t xml:space="preserve">the corresponding connection is transferred to a new </w:t>
      </w:r>
      <w:proofErr w:type="spellStart"/>
      <w:r w:rsidR="005F2171">
        <w:t>MessageParser</w:t>
      </w:r>
      <w:proofErr w:type="spellEnd"/>
      <w:r w:rsidR="005F2171">
        <w:t xml:space="preserve"> thread to continue listening.</w:t>
      </w:r>
      <w:r w:rsidR="00A97A26">
        <w:t xml:space="preserve"> Up to </w:t>
      </w:r>
      <w:r w:rsidR="00A97A26" w:rsidRPr="00A97A26">
        <w:rPr>
          <w:highlight w:val="yellow"/>
        </w:rPr>
        <w:t>40</w:t>
      </w:r>
      <w:r w:rsidR="00A97A26">
        <w:t xml:space="preserve"> </w:t>
      </w:r>
      <w:r w:rsidR="00852F90">
        <w:t>(</w:t>
      </w:r>
      <w:proofErr w:type="spellStart"/>
      <w:proofErr w:type="gramStart"/>
      <w:r w:rsidR="00852F90" w:rsidRPr="00852F90">
        <w:rPr>
          <w:rStyle w:val="Codelist"/>
        </w:rPr>
        <w:t>Const</w:t>
      </w:r>
      <w:proofErr w:type="spellEnd"/>
      <w:r w:rsidR="00852F90" w:rsidRPr="00852F90">
        <w:rPr>
          <w:rStyle w:val="Codelist"/>
        </w:rPr>
        <w:t>::</w:t>
      </w:r>
      <w:proofErr w:type="gramEnd"/>
      <w:r w:rsidR="00852F90" w:rsidRPr="00852F90">
        <w:rPr>
          <w:rStyle w:val="Codelist"/>
        </w:rPr>
        <w:t>MAX_RECEIVER_THREADS</w:t>
      </w:r>
      <w:r w:rsidR="00852F90">
        <w:t xml:space="preserve">) </w:t>
      </w:r>
      <w:r w:rsidR="00A97A26">
        <w:t>message</w:t>
      </w:r>
      <w:r w:rsidR="00FC4546">
        <w:t xml:space="preserve">s can be processed at a time: </w:t>
      </w:r>
      <w:r w:rsidR="00A97A26">
        <w:t xml:space="preserve">up to </w:t>
      </w:r>
      <w:r w:rsidR="00A97A26" w:rsidRPr="00FC4546">
        <w:rPr>
          <w:highlight w:val="yellow"/>
        </w:rPr>
        <w:t>40</w:t>
      </w:r>
      <w:r w:rsidR="00A97A26">
        <w:t xml:space="preserve"> </w:t>
      </w:r>
      <w:proofErr w:type="spellStart"/>
      <w:r w:rsidR="00A97A26">
        <w:t>MessageParser</w:t>
      </w:r>
      <w:proofErr w:type="spellEnd"/>
      <w:r w:rsidR="00A97A26">
        <w:t xml:space="preserve"> threads can be started in parallel before blocking further pars</w:t>
      </w:r>
      <w:r w:rsidR="00FC4546">
        <w:t>ing</w:t>
      </w:r>
      <w:r w:rsidR="00A97A26">
        <w:t xml:space="preserve">. </w:t>
      </w:r>
      <w:r w:rsidR="00A71F27">
        <w:t xml:space="preserve">The implementation of a limit </w:t>
      </w:r>
      <w:r w:rsidR="00852F90">
        <w:t xml:space="preserve">is to avoid overloading the back end with front end requests. The number seems a reasonable value. It can be and should be changed if required. </w:t>
      </w:r>
    </w:p>
    <w:p w14:paraId="697F101E" w14:textId="1AD40166" w:rsidR="00726842" w:rsidRDefault="00726842" w:rsidP="004E3418">
      <w:pPr>
        <w:pStyle w:val="Heading1"/>
        <w:numPr>
          <w:ilvl w:val="1"/>
          <w:numId w:val="4"/>
        </w:numPr>
      </w:pPr>
      <w:bookmarkStart w:id="160" w:name="_Toc487547672"/>
      <w:proofErr w:type="spellStart"/>
      <w:r>
        <w:t>MessageParser</w:t>
      </w:r>
      <w:bookmarkEnd w:id="160"/>
      <w:proofErr w:type="spellEnd"/>
    </w:p>
    <w:p w14:paraId="4A9A419D" w14:textId="77777777" w:rsidR="00726842" w:rsidRDefault="00726842" w:rsidP="00726842">
      <w:pPr>
        <w:pStyle w:val="List"/>
      </w:pPr>
    </w:p>
    <w:p w14:paraId="524665F8" w14:textId="64B06861" w:rsidR="00726842" w:rsidRDefault="00F6581E" w:rsidP="00F6581E">
      <w:pPr>
        <w:pStyle w:val="NoSpacing"/>
      </w:pPr>
      <w:r>
        <w:t xml:space="preserve">The </w:t>
      </w:r>
      <w:proofErr w:type="spellStart"/>
      <w:r>
        <w:t>MessageParser</w:t>
      </w:r>
      <w:proofErr w:type="spellEnd"/>
      <w:r>
        <w:t xml:space="preserve"> first determines the message type. Currently there the following messages are evaluated:</w:t>
      </w:r>
    </w:p>
    <w:p w14:paraId="5EA12B73" w14:textId="77777777" w:rsidR="00F6581E" w:rsidRDefault="00F6581E" w:rsidP="00F6581E">
      <w:pPr>
        <w:pStyle w:val="NoSpacing"/>
      </w:pPr>
    </w:p>
    <w:p w14:paraId="3E488BB6" w14:textId="7E2184D1" w:rsidR="00075472" w:rsidRPr="00075472" w:rsidRDefault="00075472" w:rsidP="00352724">
      <w:pPr>
        <w:pStyle w:val="NoSpacing"/>
        <w:numPr>
          <w:ilvl w:val="0"/>
          <w:numId w:val="33"/>
        </w:numPr>
        <w:rPr>
          <w:rFonts w:ascii="Andale Mono" w:hAnsi="Andale Mono"/>
        </w:rPr>
      </w:pPr>
      <w:proofErr w:type="spellStart"/>
      <w:r w:rsidRPr="00075472">
        <w:rPr>
          <w:rStyle w:val="Codelist"/>
        </w:rPr>
        <w:t>requestNumber</w:t>
      </w:r>
      <w:proofErr w:type="spellEnd"/>
      <w:r>
        <w:t xml:space="preserve">: Independent on the request issued by the front end a request number needs to be generated first. </w:t>
      </w:r>
      <w:r w:rsidR="00C34C19">
        <w:t xml:space="preserve">The reason for this number is to associate jobs (e.g. a single file to be migrated within the JOB_QUEUE) to requests (e.g. a command to migrate 1000 files). Corresponding jobs (same request number, etc.) are processed together all at once. Providing a request number a </w:t>
      </w:r>
      <w:proofErr w:type="gramStart"/>
      <w:r w:rsidR="00C34C19">
        <w:t>front end</w:t>
      </w:r>
      <w:proofErr w:type="gramEnd"/>
      <w:r w:rsidR="00C34C19">
        <w:t xml:space="preserve"> command can query the back end according a specific request number. </w:t>
      </w:r>
      <w:r w:rsidR="00E423C6">
        <w:t>If it is required to run an operation fully asynchronously (e.g. the recall command should return immediately after being issued) the progress of the request can be queried by using this request number.</w:t>
      </w:r>
    </w:p>
    <w:p w14:paraId="00249824" w14:textId="2DD10524" w:rsidR="00075472" w:rsidRPr="00E423C6" w:rsidRDefault="00075472" w:rsidP="00352724">
      <w:pPr>
        <w:pStyle w:val="NoSpacing"/>
        <w:numPr>
          <w:ilvl w:val="0"/>
          <w:numId w:val="33"/>
        </w:numPr>
        <w:rPr>
          <w:rFonts w:ascii="Andale Mono" w:hAnsi="Andale Mono"/>
        </w:rPr>
      </w:pPr>
      <w:proofErr w:type="spellStart"/>
      <w:r w:rsidRPr="00075472">
        <w:rPr>
          <w:rStyle w:val="Codelist"/>
        </w:rPr>
        <w:t>stopMessage</w:t>
      </w:r>
      <w:proofErr w:type="spellEnd"/>
      <w:r w:rsidR="00E423C6">
        <w:t>: to terminate the back end</w:t>
      </w:r>
    </w:p>
    <w:p w14:paraId="16ED5A72" w14:textId="276E631A" w:rsidR="00075472" w:rsidRPr="00E423C6" w:rsidRDefault="00075472" w:rsidP="00352724">
      <w:pPr>
        <w:pStyle w:val="NoSpacing"/>
        <w:numPr>
          <w:ilvl w:val="0"/>
          <w:numId w:val="33"/>
        </w:numPr>
        <w:rPr>
          <w:rFonts w:ascii="Andale Mono" w:hAnsi="Andale Mono"/>
        </w:rPr>
      </w:pPr>
      <w:proofErr w:type="spellStart"/>
      <w:r w:rsidRPr="00075472">
        <w:rPr>
          <w:rStyle w:val="Codelist"/>
        </w:rPr>
        <w:t>migrationMessage</w:t>
      </w:r>
      <w:proofErr w:type="spellEnd"/>
      <w:r w:rsidR="00E423C6">
        <w:t>: to migrate one or more files</w:t>
      </w:r>
    </w:p>
    <w:p w14:paraId="2AB39831" w14:textId="3B0285F5" w:rsidR="00075472" w:rsidRPr="00E423C6" w:rsidRDefault="00075472" w:rsidP="00352724">
      <w:pPr>
        <w:pStyle w:val="NoSpacing"/>
        <w:numPr>
          <w:ilvl w:val="0"/>
          <w:numId w:val="33"/>
        </w:numPr>
        <w:rPr>
          <w:rFonts w:ascii="Andale Mono" w:hAnsi="Andale Mono"/>
        </w:rPr>
      </w:pPr>
      <w:proofErr w:type="spellStart"/>
      <w:r w:rsidRPr="00075472">
        <w:rPr>
          <w:rStyle w:val="Codelist"/>
        </w:rPr>
        <w:t>selRecallMessage</w:t>
      </w:r>
      <w:proofErr w:type="spellEnd"/>
      <w:r w:rsidR="00E423C6">
        <w:t>: to recall one or more files</w:t>
      </w:r>
    </w:p>
    <w:p w14:paraId="46E24A4D" w14:textId="4B2998AF" w:rsidR="00075472" w:rsidRPr="00B22D7E" w:rsidRDefault="00075472" w:rsidP="00352724">
      <w:pPr>
        <w:pStyle w:val="NoSpacing"/>
        <w:numPr>
          <w:ilvl w:val="0"/>
          <w:numId w:val="33"/>
        </w:numPr>
        <w:rPr>
          <w:rFonts w:ascii="Andale Mono" w:hAnsi="Andale Mono"/>
        </w:rPr>
      </w:pPr>
      <w:proofErr w:type="spellStart"/>
      <w:r w:rsidRPr="00075472">
        <w:rPr>
          <w:rStyle w:val="Codelist"/>
        </w:rPr>
        <w:t>statusMessage</w:t>
      </w:r>
      <w:proofErr w:type="spellEnd"/>
      <w:r w:rsidR="00E423C6">
        <w:t xml:space="preserve">: </w:t>
      </w:r>
      <w:r w:rsidR="00AB7150">
        <w:t xml:space="preserve">is used to </w:t>
      </w:r>
      <w:r w:rsidR="00B22D7E">
        <w:t xml:space="preserve">query the status of the back end. If the back end is operating as expected the process id of the </w:t>
      </w:r>
      <w:proofErr w:type="gramStart"/>
      <w:r w:rsidR="00B22D7E">
        <w:t>back end</w:t>
      </w:r>
      <w:proofErr w:type="gramEnd"/>
      <w:r w:rsidR="00B22D7E">
        <w:t xml:space="preserve"> process is provided back to the front end.</w:t>
      </w:r>
    </w:p>
    <w:p w14:paraId="7249485B" w14:textId="26DCCE28" w:rsidR="00075472" w:rsidRPr="004E048C" w:rsidRDefault="00075472" w:rsidP="00352724">
      <w:pPr>
        <w:pStyle w:val="NoSpacing"/>
        <w:numPr>
          <w:ilvl w:val="0"/>
          <w:numId w:val="33"/>
        </w:numPr>
        <w:rPr>
          <w:rFonts w:ascii="Andale Mono" w:hAnsi="Andale Mono"/>
        </w:rPr>
      </w:pPr>
      <w:proofErr w:type="spellStart"/>
      <w:r w:rsidRPr="00075472">
        <w:rPr>
          <w:rStyle w:val="Codelist"/>
        </w:rPr>
        <w:t>addMessage</w:t>
      </w:r>
      <w:proofErr w:type="spellEnd"/>
      <w:r w:rsidR="00B22D7E">
        <w:t>: to add data management to a file syst</w:t>
      </w:r>
      <w:r w:rsidR="003B562C">
        <w:t>em</w:t>
      </w:r>
    </w:p>
    <w:p w14:paraId="1623B274" w14:textId="77777777" w:rsidR="004E048C" w:rsidRDefault="004E048C" w:rsidP="004E048C">
      <w:pPr>
        <w:pStyle w:val="NoSpacing"/>
      </w:pPr>
    </w:p>
    <w:p w14:paraId="413AF992" w14:textId="513A9EF1" w:rsidR="00ED5FD6" w:rsidRDefault="00ED5FD6" w:rsidP="004E3418">
      <w:pPr>
        <w:pStyle w:val="Heading1"/>
        <w:numPr>
          <w:ilvl w:val="1"/>
          <w:numId w:val="4"/>
        </w:numPr>
      </w:pPr>
      <w:bookmarkStart w:id="161" w:name="_Toc487547673"/>
      <w:r>
        <w:t>SQLite database</w:t>
      </w:r>
      <w:r w:rsidR="004D7F5C">
        <w:t xml:space="preserve"> for </w:t>
      </w:r>
      <w:r w:rsidR="00787F35">
        <w:t>non-persistent data</w:t>
      </w:r>
      <w:bookmarkEnd w:id="161"/>
      <w:r w:rsidR="00787F35">
        <w:t xml:space="preserve"> </w:t>
      </w:r>
    </w:p>
    <w:p w14:paraId="249F1287" w14:textId="77777777" w:rsidR="00ED5FD6" w:rsidRDefault="00ED5FD6" w:rsidP="00ED5FD6">
      <w:pPr>
        <w:pStyle w:val="List"/>
      </w:pPr>
    </w:p>
    <w:p w14:paraId="7696E52F" w14:textId="528B97C3" w:rsidR="00FF3F77" w:rsidRDefault="00FF3F77" w:rsidP="004D7F5C">
      <w:pPr>
        <w:pStyle w:val="NoSpacing"/>
      </w:pPr>
      <w:r>
        <w:t xml:space="preserve">Contrarily to </w:t>
      </w:r>
      <w:r w:rsidR="00DB5B61">
        <w:t xml:space="preserve">direct access media like hard disk </w:t>
      </w:r>
      <w:r w:rsidR="005343C1">
        <w:t xml:space="preserve">access to tape storage needs to be organized. </w:t>
      </w:r>
      <w:r w:rsidR="00341222">
        <w:t>Even LTFS provides a POSIX like file system interface for tape read requests to files should be performed in the order these files are located on tape. If tapes are part of a tape library and data is required from different tapes the accesses needs to be organized in a way to l</w:t>
      </w:r>
      <w:r w:rsidR="003D78EF">
        <w:t>imit the number of tape mounts.</w:t>
      </w:r>
    </w:p>
    <w:p w14:paraId="5049F000" w14:textId="77777777" w:rsidR="003D78EF" w:rsidRDefault="003D78EF" w:rsidP="004D7F5C">
      <w:pPr>
        <w:pStyle w:val="NoSpacing"/>
      </w:pPr>
    </w:p>
    <w:p w14:paraId="3F8919E0" w14:textId="5D54DE70" w:rsidR="003D78EF" w:rsidRDefault="003D78EF" w:rsidP="004D7F5C">
      <w:pPr>
        <w:pStyle w:val="NoSpacing"/>
      </w:pPr>
      <w:r>
        <w:t xml:space="preserve">An ILM solution like Open LTFS requires to queue read and write accesses to tapes to perform them in an optimal order. For Spectrum Archive Enterprise </w:t>
      </w:r>
      <w:r w:rsidR="0085579A">
        <w:t>Edition,</w:t>
      </w:r>
      <w:r>
        <w:t xml:space="preserve"> </w:t>
      </w:r>
      <w:r w:rsidR="0085579A">
        <w:t>the Boost Multi-Index Container library was used. A difficulty with that library was that it is not safe to be used from multiple threads. Access functions had to be implemented with a locking mechanism.</w:t>
      </w:r>
      <w:r w:rsidR="009B01FD">
        <w:t xml:space="preserve"> </w:t>
      </w:r>
      <w:r w:rsidR="00D56243">
        <w:t>With the time, more complex functions were added to these access functions which should not happen. That was the reason for looking for an alternative that is thread safe.</w:t>
      </w:r>
    </w:p>
    <w:p w14:paraId="57DD3C08" w14:textId="77777777" w:rsidR="00D56243" w:rsidRDefault="00D56243" w:rsidP="004D7F5C">
      <w:pPr>
        <w:pStyle w:val="NoSpacing"/>
      </w:pPr>
    </w:p>
    <w:p w14:paraId="1BE65F3B" w14:textId="0BE40217" w:rsidR="00D56243" w:rsidRDefault="00D56243" w:rsidP="004D7F5C">
      <w:pPr>
        <w:pStyle w:val="NoSpacing"/>
      </w:pPr>
      <w:r>
        <w:t xml:space="preserve">SQLite is a database system that can be embedded into the final application (it’s not a client-server database system). Therefore, it can be also integrated into Open LTFS. The data base also can be stored into memory </w:t>
      </w:r>
      <w:r w:rsidR="00F40D2C">
        <w:t>which is a requirement for non-persistent queues in respect to performance.</w:t>
      </w:r>
    </w:p>
    <w:p w14:paraId="7C741203" w14:textId="77777777" w:rsidR="00F40D2C" w:rsidRDefault="00F40D2C" w:rsidP="004D7F5C">
      <w:pPr>
        <w:pStyle w:val="NoSpacing"/>
      </w:pPr>
    </w:p>
    <w:p w14:paraId="4530EFB7" w14:textId="7E635E0F" w:rsidR="00F40D2C" w:rsidRDefault="00F40D2C" w:rsidP="004D7F5C">
      <w:pPr>
        <w:pStyle w:val="NoSpacing"/>
      </w:pPr>
      <w:r>
        <w:lastRenderedPageBreak/>
        <w:t>Two queues exist in Open LTFS:</w:t>
      </w:r>
    </w:p>
    <w:p w14:paraId="7E28CD92" w14:textId="77777777" w:rsidR="00F40D2C" w:rsidRDefault="00F40D2C" w:rsidP="004D7F5C">
      <w:pPr>
        <w:pStyle w:val="NoSpacing"/>
      </w:pPr>
    </w:p>
    <w:p w14:paraId="451C67C0" w14:textId="76629BC4" w:rsidR="00F40D2C" w:rsidRPr="00F40D2C" w:rsidRDefault="00F40D2C" w:rsidP="00352724">
      <w:pPr>
        <w:pStyle w:val="NoSpacing"/>
        <w:numPr>
          <w:ilvl w:val="0"/>
          <w:numId w:val="35"/>
        </w:numPr>
        <w:rPr>
          <w:highlight w:val="yellow"/>
        </w:rPr>
      </w:pPr>
      <w:r>
        <w:t xml:space="preserve">A job queue (SQLite table JOB_QUEUE) that stores information about individual files to be migrated or recalled. </w:t>
      </w:r>
      <w:r w:rsidRPr="00F40D2C">
        <w:rPr>
          <w:highlight w:val="yellow"/>
        </w:rPr>
        <w:t>Other operations beside migration and recall operations probably also will add entries to the job queue.</w:t>
      </w:r>
    </w:p>
    <w:p w14:paraId="6D1FC201" w14:textId="5616DEE4" w:rsidR="00F40D2C" w:rsidRDefault="00F40D2C" w:rsidP="00352724">
      <w:pPr>
        <w:pStyle w:val="NoSpacing"/>
        <w:numPr>
          <w:ilvl w:val="0"/>
          <w:numId w:val="35"/>
        </w:numPr>
      </w:pPr>
      <w:r>
        <w:t xml:space="preserve">A request queue (SQLite table REQUEST_QUEUE) that stores information about a whole request. If the migration command is started to migrate 1000 files (e.g. </w:t>
      </w:r>
      <w:r w:rsidRPr="00F40D2C">
        <w:rPr>
          <w:rStyle w:val="Codelist"/>
        </w:rPr>
        <w:t>ltfsdm migrate file.1 … file.1000</w:t>
      </w:r>
      <w:r>
        <w:t xml:space="preserve">) one entry will be added to the request queue and thousand entries added to the job queue. The Scheduler later-on is inspecting the </w:t>
      </w:r>
      <w:r w:rsidR="005A3768">
        <w:t>request queue and schedules all jobs related to a request at once.</w:t>
      </w:r>
    </w:p>
    <w:p w14:paraId="3E516786" w14:textId="77777777" w:rsidR="005343C1" w:rsidRDefault="005343C1" w:rsidP="004D7F5C">
      <w:pPr>
        <w:pStyle w:val="NoSpacing"/>
      </w:pPr>
    </w:p>
    <w:p w14:paraId="3607C076" w14:textId="0423F13E" w:rsidR="00932C09" w:rsidRDefault="00932C09" w:rsidP="005544DE">
      <w:pPr>
        <w:pStyle w:val="Heading1"/>
        <w:numPr>
          <w:ilvl w:val="2"/>
          <w:numId w:val="4"/>
        </w:numPr>
      </w:pPr>
      <w:bookmarkStart w:id="162" w:name="_Toc487547674"/>
      <w:r>
        <w:t>JOB_QUEUE</w:t>
      </w:r>
      <w:bookmarkEnd w:id="162"/>
    </w:p>
    <w:p w14:paraId="2F49CD18" w14:textId="565C0EF7" w:rsidR="002B0B6B" w:rsidRDefault="002B0B6B" w:rsidP="00932C09">
      <w:pPr>
        <w:pStyle w:val="NoSpacing"/>
      </w:pPr>
    </w:p>
    <w:p w14:paraId="69B9416D" w14:textId="6D5BB69C" w:rsidR="00F047C1" w:rsidRDefault="00ED5FD6" w:rsidP="00932C09">
      <w:pPr>
        <w:pStyle w:val="NoSpacing"/>
      </w:pPr>
      <w:r>
        <w:t>T</w:t>
      </w:r>
      <w:r w:rsidR="00661233">
        <w:t>he JOB_QUEUE table contains the following columns:</w:t>
      </w:r>
    </w:p>
    <w:p w14:paraId="7279749B" w14:textId="77777777" w:rsidR="00661233" w:rsidRDefault="00661233" w:rsidP="00932C09">
      <w:pPr>
        <w:pStyle w:val="NoSpacing"/>
      </w:pPr>
    </w:p>
    <w:tbl>
      <w:tblPr>
        <w:tblStyle w:val="TableGrid"/>
        <w:tblW w:w="0" w:type="auto"/>
        <w:tblLook w:val="04A0" w:firstRow="1" w:lastRow="0" w:firstColumn="1" w:lastColumn="0" w:noHBand="0" w:noVBand="1"/>
      </w:tblPr>
      <w:tblGrid>
        <w:gridCol w:w="1584"/>
        <w:gridCol w:w="1302"/>
        <w:gridCol w:w="2760"/>
        <w:gridCol w:w="3410"/>
      </w:tblGrid>
      <w:tr w:rsidR="00EA7D0D" w14:paraId="6232C842" w14:textId="77777777" w:rsidTr="00C40C73">
        <w:tc>
          <w:tcPr>
            <w:tcW w:w="0" w:type="auto"/>
          </w:tcPr>
          <w:p w14:paraId="7599A5FD" w14:textId="11746AB6" w:rsidR="00B67772" w:rsidRDefault="00B67772" w:rsidP="00932C09">
            <w:pPr>
              <w:pStyle w:val="NoSpacing"/>
            </w:pPr>
            <w:r>
              <w:t>column name</w:t>
            </w:r>
          </w:p>
        </w:tc>
        <w:tc>
          <w:tcPr>
            <w:tcW w:w="0" w:type="auto"/>
          </w:tcPr>
          <w:p w14:paraId="2281D51F" w14:textId="3A2E937F" w:rsidR="00B67772" w:rsidRDefault="00B67772" w:rsidP="00932C09">
            <w:pPr>
              <w:pStyle w:val="NoSpacing"/>
            </w:pPr>
            <w:r>
              <w:t>data type</w:t>
            </w:r>
          </w:p>
        </w:tc>
        <w:tc>
          <w:tcPr>
            <w:tcW w:w="0" w:type="auto"/>
          </w:tcPr>
          <w:p w14:paraId="484A7BE2" w14:textId="6B610174" w:rsidR="00B67772" w:rsidRDefault="00B67772" w:rsidP="00932C09">
            <w:pPr>
              <w:pStyle w:val="NoSpacing"/>
            </w:pPr>
            <w:r>
              <w:t>possible values</w:t>
            </w:r>
          </w:p>
        </w:tc>
        <w:tc>
          <w:tcPr>
            <w:tcW w:w="0" w:type="auto"/>
          </w:tcPr>
          <w:p w14:paraId="69D9C3A0" w14:textId="2BBB3770" w:rsidR="00B67772" w:rsidRDefault="00B67772" w:rsidP="00932C09">
            <w:pPr>
              <w:pStyle w:val="NoSpacing"/>
            </w:pPr>
            <w:r>
              <w:t>description</w:t>
            </w:r>
          </w:p>
        </w:tc>
      </w:tr>
      <w:tr w:rsidR="00EA7D0D" w14:paraId="595D4A29" w14:textId="77777777" w:rsidTr="00C40C73">
        <w:trPr>
          <w:trHeight w:val="306"/>
        </w:trPr>
        <w:tc>
          <w:tcPr>
            <w:tcW w:w="0" w:type="auto"/>
          </w:tcPr>
          <w:p w14:paraId="0387595D" w14:textId="3CD17B89" w:rsidR="00B67772" w:rsidRPr="00B67772" w:rsidRDefault="00B67772" w:rsidP="00932C09">
            <w:pPr>
              <w:pStyle w:val="NoSpacing"/>
            </w:pPr>
            <w:r w:rsidRPr="00B67772">
              <w:t>OPERATION</w:t>
            </w:r>
          </w:p>
        </w:tc>
        <w:tc>
          <w:tcPr>
            <w:tcW w:w="0" w:type="auto"/>
          </w:tcPr>
          <w:p w14:paraId="7A7BF5C9" w14:textId="490146D8" w:rsidR="00B67772" w:rsidRPr="00B67772" w:rsidRDefault="00B67772" w:rsidP="00932C09">
            <w:pPr>
              <w:pStyle w:val="NoSpacing"/>
            </w:pPr>
            <w:r w:rsidRPr="00B67772">
              <w:t>INT NOT NULL</w:t>
            </w:r>
          </w:p>
        </w:tc>
        <w:tc>
          <w:tcPr>
            <w:tcW w:w="0" w:type="auto"/>
          </w:tcPr>
          <w:p w14:paraId="6FF02DF6" w14:textId="391CCB17" w:rsidR="00B67772" w:rsidRPr="00627088" w:rsidRDefault="00627088" w:rsidP="00932C09">
            <w:pPr>
              <w:pStyle w:val="NoSpacing"/>
              <w:rPr>
                <w:rFonts w:ascii="Andale Mono" w:hAnsi="Andale Mono"/>
              </w:rPr>
            </w:pPr>
            <w:proofErr w:type="spellStart"/>
            <w:proofErr w:type="gramStart"/>
            <w:r w:rsidRPr="00627088">
              <w:rPr>
                <w:rFonts w:ascii="Andale Mono" w:hAnsi="Andale Mono"/>
              </w:rPr>
              <w:t>DataBase</w:t>
            </w:r>
            <w:proofErr w:type="spellEnd"/>
            <w:r w:rsidRPr="00627088">
              <w:rPr>
                <w:rFonts w:ascii="Andale Mono" w:hAnsi="Andale Mono"/>
              </w:rPr>
              <w:t>::</w:t>
            </w:r>
            <w:proofErr w:type="gramEnd"/>
            <w:r w:rsidRPr="00627088">
              <w:rPr>
                <w:rFonts w:ascii="Andale Mono" w:hAnsi="Andale Mono"/>
              </w:rPr>
              <w:t>TRARECALL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::SELRECALL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::MIGRATION</w:t>
            </w:r>
          </w:p>
        </w:tc>
        <w:tc>
          <w:tcPr>
            <w:tcW w:w="0" w:type="auto"/>
          </w:tcPr>
          <w:p w14:paraId="00911849" w14:textId="20A804E7" w:rsidR="00B67772" w:rsidRDefault="00627088" w:rsidP="00932C09">
            <w:pPr>
              <w:pStyle w:val="NoSpacing"/>
            </w:pPr>
            <w:r>
              <w:t>The currently possible operations are transparent recall, selective recall, and migration.</w:t>
            </w:r>
          </w:p>
        </w:tc>
      </w:tr>
      <w:tr w:rsidR="00EA7D0D" w14:paraId="08878501" w14:textId="77777777" w:rsidTr="00C40C73">
        <w:trPr>
          <w:trHeight w:val="306"/>
        </w:trPr>
        <w:tc>
          <w:tcPr>
            <w:tcW w:w="0" w:type="auto"/>
          </w:tcPr>
          <w:p w14:paraId="1BF2E3AA" w14:textId="2DE83FC0" w:rsidR="00B67772" w:rsidRDefault="00B67772" w:rsidP="00932C09">
            <w:pPr>
              <w:pStyle w:val="NoSpacing"/>
            </w:pPr>
            <w:r w:rsidRPr="00B67772">
              <w:t>FILE_NAME</w:t>
            </w:r>
          </w:p>
        </w:tc>
        <w:tc>
          <w:tcPr>
            <w:tcW w:w="0" w:type="auto"/>
          </w:tcPr>
          <w:p w14:paraId="5014A4E8" w14:textId="7FC9EFE4" w:rsidR="00B67772" w:rsidRDefault="00B67772" w:rsidP="00932C09">
            <w:pPr>
              <w:pStyle w:val="NoSpacing"/>
            </w:pPr>
            <w:proofErr w:type="gramStart"/>
            <w:r w:rsidRPr="00B67772">
              <w:t>CHAR(</w:t>
            </w:r>
            <w:proofErr w:type="gramEnd"/>
            <w:r w:rsidRPr="00B67772">
              <w:t>4096)</w:t>
            </w:r>
          </w:p>
        </w:tc>
        <w:tc>
          <w:tcPr>
            <w:tcW w:w="0" w:type="auto"/>
          </w:tcPr>
          <w:p w14:paraId="26E67E4F" w14:textId="77777777" w:rsidR="00B67772" w:rsidRDefault="00B67772" w:rsidP="00932C09">
            <w:pPr>
              <w:pStyle w:val="NoSpacing"/>
            </w:pPr>
          </w:p>
        </w:tc>
        <w:tc>
          <w:tcPr>
            <w:tcW w:w="0" w:type="auto"/>
          </w:tcPr>
          <w:p w14:paraId="4307424E" w14:textId="68D0D9B2" w:rsidR="00B67772" w:rsidRDefault="00627088" w:rsidP="00932C09">
            <w:pPr>
              <w:pStyle w:val="NoSpacing"/>
            </w:pPr>
            <w:r>
              <w:t>file name</w:t>
            </w:r>
          </w:p>
        </w:tc>
      </w:tr>
      <w:tr w:rsidR="00EA7D0D" w14:paraId="508434A0" w14:textId="77777777" w:rsidTr="00C40C73">
        <w:tc>
          <w:tcPr>
            <w:tcW w:w="0" w:type="auto"/>
          </w:tcPr>
          <w:p w14:paraId="513984D6" w14:textId="7682F931" w:rsidR="00B67772" w:rsidRDefault="00B67772" w:rsidP="00932C09">
            <w:pPr>
              <w:pStyle w:val="NoSpacing"/>
            </w:pPr>
            <w:r w:rsidRPr="00B67772">
              <w:t>REQ_NUM</w:t>
            </w:r>
          </w:p>
        </w:tc>
        <w:tc>
          <w:tcPr>
            <w:tcW w:w="0" w:type="auto"/>
          </w:tcPr>
          <w:p w14:paraId="26A9DF0F" w14:textId="2FF23D21" w:rsidR="00B67772" w:rsidRDefault="00B67772" w:rsidP="00932C09">
            <w:pPr>
              <w:pStyle w:val="NoSpacing"/>
            </w:pPr>
            <w:r w:rsidRPr="00B67772">
              <w:t>INT NOT NULL</w:t>
            </w:r>
          </w:p>
        </w:tc>
        <w:tc>
          <w:tcPr>
            <w:tcW w:w="0" w:type="auto"/>
          </w:tcPr>
          <w:p w14:paraId="55215ED7" w14:textId="2F3C8251" w:rsidR="00B67772" w:rsidRDefault="00627088" w:rsidP="00932C09">
            <w:pPr>
              <w:pStyle w:val="NoSpacing"/>
            </w:pPr>
            <w:r>
              <w:t>non-negative integer</w:t>
            </w:r>
          </w:p>
        </w:tc>
        <w:tc>
          <w:tcPr>
            <w:tcW w:w="0" w:type="auto"/>
          </w:tcPr>
          <w:p w14:paraId="5DDF09B4" w14:textId="3F60328B" w:rsidR="00B67772" w:rsidRDefault="00627088" w:rsidP="00932C09">
            <w:pPr>
              <w:pStyle w:val="NoSpacing"/>
            </w:pPr>
            <w:r>
              <w:t>The request number of the corresponding request.</w:t>
            </w:r>
          </w:p>
        </w:tc>
      </w:tr>
      <w:tr w:rsidR="00EA7D0D" w14:paraId="7EEAACB6" w14:textId="77777777" w:rsidTr="00C40C73">
        <w:tc>
          <w:tcPr>
            <w:tcW w:w="0" w:type="auto"/>
          </w:tcPr>
          <w:p w14:paraId="7AE3D016" w14:textId="56BA46E7" w:rsidR="00B67772" w:rsidRDefault="00B67772" w:rsidP="00932C09">
            <w:pPr>
              <w:pStyle w:val="NoSpacing"/>
            </w:pPr>
            <w:r w:rsidRPr="00B67772">
              <w:t>TARGET_STATE</w:t>
            </w:r>
          </w:p>
        </w:tc>
        <w:tc>
          <w:tcPr>
            <w:tcW w:w="0" w:type="auto"/>
          </w:tcPr>
          <w:p w14:paraId="10B2E6C3" w14:textId="73013FFC" w:rsidR="00B67772" w:rsidRDefault="00B67772" w:rsidP="00932C09">
            <w:pPr>
              <w:pStyle w:val="NoSpacing"/>
            </w:pPr>
            <w:r w:rsidRPr="00B67772">
              <w:t>INT NOT NULL</w:t>
            </w:r>
          </w:p>
        </w:tc>
        <w:tc>
          <w:tcPr>
            <w:tcW w:w="0" w:type="auto"/>
          </w:tcPr>
          <w:p w14:paraId="11FCCF2C" w14:textId="439D1390" w:rsidR="00B67772" w:rsidRDefault="00EA7D0D" w:rsidP="00932C09">
            <w:pPr>
              <w:pStyle w:val="NoSpacing"/>
            </w:pPr>
            <w:r>
              <w:t>defined in the protocol buffer description: e.g. for migration:</w:t>
            </w:r>
          </w:p>
          <w:p w14:paraId="6D4C76FE" w14:textId="77777777" w:rsidR="00EA7D0D" w:rsidRDefault="00EA7D0D" w:rsidP="00932C09">
            <w:pPr>
              <w:pStyle w:val="NoSpacing"/>
            </w:pPr>
          </w:p>
          <w:p w14:paraId="56A36D2A" w14:textId="0A5ADA3D" w:rsidR="00EA7D0D" w:rsidRPr="00EA7D0D" w:rsidRDefault="00EA7D0D" w:rsidP="00EA7D0D">
            <w:pPr>
              <w:pStyle w:val="NoSpacing"/>
              <w:rPr>
                <w:rStyle w:val="Codelist"/>
              </w:rPr>
            </w:pPr>
            <w:proofErr w:type="spellStart"/>
            <w:r w:rsidRPr="00EA7D0D">
              <w:rPr>
                <w:rStyle w:val="Codelist"/>
              </w:rPr>
              <w:t>enum</w:t>
            </w:r>
            <w:proofErr w:type="spellEnd"/>
            <w:r w:rsidRPr="00EA7D0D">
              <w:rPr>
                <w:rStyle w:val="Codelist"/>
              </w:rPr>
              <w:t xml:space="preserve"> State {</w:t>
            </w:r>
          </w:p>
          <w:p w14:paraId="569FD94B" w14:textId="0BC6B28F" w:rsidR="00EA7D0D" w:rsidRPr="00EA7D0D" w:rsidRDefault="00EA7D0D" w:rsidP="00EA7D0D">
            <w:pPr>
              <w:pStyle w:val="NoSpacing"/>
              <w:rPr>
                <w:rStyle w:val="Codelist"/>
              </w:rPr>
            </w:pPr>
            <w:r>
              <w:rPr>
                <w:rStyle w:val="Codelist"/>
              </w:rPr>
              <w:t xml:space="preserve">  </w:t>
            </w:r>
            <w:r w:rsidRPr="00EA7D0D">
              <w:rPr>
                <w:rStyle w:val="Codelist"/>
              </w:rPr>
              <w:t>PREMIGRATED = 0;</w:t>
            </w:r>
          </w:p>
          <w:p w14:paraId="4D6007CF" w14:textId="493EBEF4" w:rsidR="00EA7D0D" w:rsidRPr="00EA7D0D" w:rsidRDefault="00EA7D0D" w:rsidP="00EA7D0D">
            <w:pPr>
              <w:pStyle w:val="NoSpacing"/>
              <w:rPr>
                <w:rStyle w:val="Codelist"/>
              </w:rPr>
            </w:pPr>
            <w:r>
              <w:rPr>
                <w:rStyle w:val="Codelist"/>
              </w:rPr>
              <w:t xml:space="preserve">  </w:t>
            </w:r>
            <w:r w:rsidRPr="00EA7D0D">
              <w:rPr>
                <w:rStyle w:val="Codelist"/>
              </w:rPr>
              <w:t>MIGRATED = 1;</w:t>
            </w:r>
          </w:p>
          <w:p w14:paraId="45D49A6A" w14:textId="6A409A5E" w:rsidR="00EA7D0D" w:rsidRDefault="00EA7D0D" w:rsidP="000F791B">
            <w:pPr>
              <w:pStyle w:val="NoSpacing"/>
            </w:pPr>
            <w:r w:rsidRPr="00EA7D0D">
              <w:rPr>
                <w:rStyle w:val="Codelist"/>
              </w:rPr>
              <w:t>}</w:t>
            </w:r>
          </w:p>
        </w:tc>
        <w:tc>
          <w:tcPr>
            <w:tcW w:w="0" w:type="auto"/>
          </w:tcPr>
          <w:p w14:paraId="3A4B899A" w14:textId="764AC3F4" w:rsidR="00B67772" w:rsidRDefault="00EA7D0D" w:rsidP="00932C09">
            <w:pPr>
              <w:pStyle w:val="NoSpacing"/>
            </w:pPr>
            <w:r>
              <w:t>Files can be migrated to premigrated state or to migrated state. Files can be recalled to premigrated state or to resident state.</w:t>
            </w:r>
          </w:p>
        </w:tc>
      </w:tr>
      <w:tr w:rsidR="00EA7D0D" w14:paraId="16E168CD" w14:textId="77777777" w:rsidTr="00C40C73">
        <w:tc>
          <w:tcPr>
            <w:tcW w:w="0" w:type="auto"/>
          </w:tcPr>
          <w:p w14:paraId="0BF0C52C" w14:textId="2AA49371" w:rsidR="00B67772" w:rsidRDefault="00B67772" w:rsidP="00932C09">
            <w:pPr>
              <w:pStyle w:val="NoSpacing"/>
            </w:pPr>
            <w:r w:rsidRPr="00B67772">
              <w:t>REPL_NUM</w:t>
            </w:r>
          </w:p>
        </w:tc>
        <w:tc>
          <w:tcPr>
            <w:tcW w:w="0" w:type="auto"/>
          </w:tcPr>
          <w:p w14:paraId="2EC8D09F" w14:textId="244C3785" w:rsidR="00B67772" w:rsidRDefault="00B67772" w:rsidP="00932C09">
            <w:pPr>
              <w:pStyle w:val="NoSpacing"/>
            </w:pPr>
            <w:r w:rsidRPr="00B67772">
              <w:t>INT</w:t>
            </w:r>
          </w:p>
        </w:tc>
        <w:tc>
          <w:tcPr>
            <w:tcW w:w="0" w:type="auto"/>
          </w:tcPr>
          <w:p w14:paraId="68F753A8" w14:textId="6E8996A0" w:rsidR="00B67772" w:rsidRDefault="00EA7D0D" w:rsidP="00932C09">
            <w:pPr>
              <w:pStyle w:val="NoSpacing"/>
            </w:pPr>
            <w:r>
              <w:t>integer</w:t>
            </w:r>
          </w:p>
        </w:tc>
        <w:tc>
          <w:tcPr>
            <w:tcW w:w="0" w:type="auto"/>
          </w:tcPr>
          <w:p w14:paraId="68F840F8" w14:textId="29A364B2" w:rsidR="00B67772" w:rsidRDefault="00F028C8" w:rsidP="00932C09">
            <w:pPr>
              <w:pStyle w:val="NoSpacing"/>
            </w:pPr>
            <w:r>
              <w:t xml:space="preserve">Number of the replica associated to this job. </w:t>
            </w:r>
            <w:r w:rsidR="00EA7D0D">
              <w:t>Up to three replicas can be created on different tapes.</w:t>
            </w:r>
          </w:p>
        </w:tc>
      </w:tr>
      <w:tr w:rsidR="00EA7D0D" w14:paraId="0B0FD75E" w14:textId="77777777" w:rsidTr="00C40C73">
        <w:tc>
          <w:tcPr>
            <w:tcW w:w="0" w:type="auto"/>
          </w:tcPr>
          <w:p w14:paraId="607E39DE" w14:textId="1257E580" w:rsidR="00B67772" w:rsidRDefault="00B67772" w:rsidP="00932C09">
            <w:pPr>
              <w:pStyle w:val="NoSpacing"/>
            </w:pPr>
            <w:r w:rsidRPr="00B67772">
              <w:t>COLOC_GRP</w:t>
            </w:r>
          </w:p>
        </w:tc>
        <w:tc>
          <w:tcPr>
            <w:tcW w:w="0" w:type="auto"/>
          </w:tcPr>
          <w:p w14:paraId="657ED8BB" w14:textId="13DABF4C" w:rsidR="00B67772" w:rsidRDefault="00B67772" w:rsidP="00932C09">
            <w:pPr>
              <w:pStyle w:val="NoSpacing"/>
            </w:pPr>
            <w:r w:rsidRPr="00B67772">
              <w:t>INT</w:t>
            </w:r>
          </w:p>
        </w:tc>
        <w:tc>
          <w:tcPr>
            <w:tcW w:w="0" w:type="auto"/>
          </w:tcPr>
          <w:p w14:paraId="0E9E3B90" w14:textId="2F64757B" w:rsidR="00B67772" w:rsidRDefault="00EA7D0D" w:rsidP="00932C09">
            <w:pPr>
              <w:pStyle w:val="NoSpacing"/>
            </w:pPr>
            <w:r>
              <w:t>integer</w:t>
            </w:r>
          </w:p>
        </w:tc>
        <w:tc>
          <w:tcPr>
            <w:tcW w:w="0" w:type="auto"/>
          </w:tcPr>
          <w:p w14:paraId="4E4D6B07" w14:textId="519501F7" w:rsidR="00B67772" w:rsidRDefault="00B92C55" w:rsidP="00932C09">
            <w:pPr>
              <w:pStyle w:val="NoSpacing"/>
            </w:pPr>
            <w:r>
              <w:t>C</w:t>
            </w:r>
            <w:r w:rsidR="00A712F0">
              <w:t xml:space="preserve">olocation group to spread migration requests </w:t>
            </w:r>
            <w:r>
              <w:t>among different tapes.</w:t>
            </w:r>
          </w:p>
        </w:tc>
      </w:tr>
      <w:tr w:rsidR="00EA7D0D" w14:paraId="44ABAA23" w14:textId="77777777" w:rsidTr="00C40C73">
        <w:tc>
          <w:tcPr>
            <w:tcW w:w="0" w:type="auto"/>
          </w:tcPr>
          <w:p w14:paraId="79C5F33B" w14:textId="334963BD" w:rsidR="00B67772" w:rsidRDefault="00B67772" w:rsidP="00932C09">
            <w:pPr>
              <w:pStyle w:val="NoSpacing"/>
            </w:pPr>
            <w:r w:rsidRPr="00B67772">
              <w:t>FILE_SIZE</w:t>
            </w:r>
          </w:p>
        </w:tc>
        <w:tc>
          <w:tcPr>
            <w:tcW w:w="0" w:type="auto"/>
          </w:tcPr>
          <w:p w14:paraId="3A112694" w14:textId="7E232B37" w:rsidR="00B67772" w:rsidRDefault="00B67772" w:rsidP="00932C09">
            <w:pPr>
              <w:pStyle w:val="NoSpacing"/>
            </w:pPr>
            <w:r w:rsidRPr="00B67772">
              <w:t>INT NOT NULL</w:t>
            </w:r>
          </w:p>
        </w:tc>
        <w:tc>
          <w:tcPr>
            <w:tcW w:w="0" w:type="auto"/>
          </w:tcPr>
          <w:p w14:paraId="5F9DA1EA" w14:textId="6BBDA306" w:rsidR="00B67772" w:rsidRDefault="00EA7D0D" w:rsidP="00932C09">
            <w:pPr>
              <w:pStyle w:val="NoSpacing"/>
            </w:pPr>
            <w:r>
              <w:t>non-negative integer</w:t>
            </w:r>
          </w:p>
        </w:tc>
        <w:tc>
          <w:tcPr>
            <w:tcW w:w="0" w:type="auto"/>
          </w:tcPr>
          <w:p w14:paraId="3F01D741" w14:textId="564F38E1" w:rsidR="00B67772" w:rsidRDefault="00A712F0" w:rsidP="00932C09">
            <w:pPr>
              <w:pStyle w:val="NoSpacing"/>
            </w:pPr>
            <w:r>
              <w:t>file size</w:t>
            </w:r>
          </w:p>
        </w:tc>
      </w:tr>
      <w:tr w:rsidR="00EA7D0D" w14:paraId="4E104971" w14:textId="77777777" w:rsidTr="00C40C73">
        <w:tc>
          <w:tcPr>
            <w:tcW w:w="0" w:type="auto"/>
          </w:tcPr>
          <w:p w14:paraId="08AACC2C" w14:textId="3565C6AE" w:rsidR="00B67772" w:rsidRDefault="00B67772" w:rsidP="00932C09">
            <w:pPr>
              <w:pStyle w:val="NoSpacing"/>
            </w:pPr>
            <w:r w:rsidRPr="00B67772">
              <w:t>FS_ID</w:t>
            </w:r>
          </w:p>
        </w:tc>
        <w:tc>
          <w:tcPr>
            <w:tcW w:w="0" w:type="auto"/>
          </w:tcPr>
          <w:p w14:paraId="1B676417" w14:textId="6B6B6FEB" w:rsidR="00B67772" w:rsidRDefault="00B67772" w:rsidP="00932C09">
            <w:pPr>
              <w:pStyle w:val="NoSpacing"/>
            </w:pPr>
            <w:r w:rsidRPr="00B67772">
              <w:t>BIGINT NOT NULL</w:t>
            </w:r>
          </w:p>
        </w:tc>
        <w:tc>
          <w:tcPr>
            <w:tcW w:w="0" w:type="auto"/>
          </w:tcPr>
          <w:p w14:paraId="2A75FB8E" w14:textId="6A2A0F56" w:rsidR="00B67772" w:rsidRDefault="00EA7D0D" w:rsidP="00932C09">
            <w:pPr>
              <w:pStyle w:val="NoSpacing"/>
            </w:pPr>
            <w:r>
              <w:t>non-negative 64-bit integer</w:t>
            </w:r>
          </w:p>
        </w:tc>
        <w:tc>
          <w:tcPr>
            <w:tcW w:w="0" w:type="auto"/>
          </w:tcPr>
          <w:p w14:paraId="6877915B" w14:textId="39FA6707" w:rsidR="00B67772" w:rsidRDefault="00A712F0" w:rsidP="00932C09">
            <w:pPr>
              <w:pStyle w:val="NoSpacing"/>
            </w:pPr>
            <w:r>
              <w:t>file system id</w:t>
            </w:r>
          </w:p>
        </w:tc>
      </w:tr>
      <w:tr w:rsidR="00EA7D0D" w14:paraId="02A43BD3" w14:textId="77777777" w:rsidTr="00C40C73">
        <w:tc>
          <w:tcPr>
            <w:tcW w:w="0" w:type="auto"/>
          </w:tcPr>
          <w:p w14:paraId="61DE57C7" w14:textId="3AA2CC31" w:rsidR="00B67772" w:rsidRDefault="00B67772" w:rsidP="00932C09">
            <w:pPr>
              <w:pStyle w:val="NoSpacing"/>
            </w:pPr>
            <w:r w:rsidRPr="00B67772">
              <w:t>I_GEN</w:t>
            </w:r>
          </w:p>
        </w:tc>
        <w:tc>
          <w:tcPr>
            <w:tcW w:w="0" w:type="auto"/>
          </w:tcPr>
          <w:p w14:paraId="29DA646E" w14:textId="3DAEF179" w:rsidR="00B67772" w:rsidRDefault="00B67772" w:rsidP="00932C09">
            <w:pPr>
              <w:pStyle w:val="NoSpacing"/>
            </w:pPr>
            <w:r w:rsidRPr="00B67772">
              <w:t>INT NOT NULL</w:t>
            </w:r>
          </w:p>
        </w:tc>
        <w:tc>
          <w:tcPr>
            <w:tcW w:w="0" w:type="auto"/>
          </w:tcPr>
          <w:p w14:paraId="3D9F342B" w14:textId="17639066" w:rsidR="00B67772" w:rsidRDefault="00EA7D0D" w:rsidP="00EA7D0D">
            <w:pPr>
              <w:pStyle w:val="NoSpacing"/>
            </w:pPr>
            <w:r>
              <w:t>non-negative integer</w:t>
            </w:r>
          </w:p>
        </w:tc>
        <w:tc>
          <w:tcPr>
            <w:tcW w:w="0" w:type="auto"/>
          </w:tcPr>
          <w:p w14:paraId="3A4BA275" w14:textId="61B3636E" w:rsidR="00B67772" w:rsidRDefault="00A712F0" w:rsidP="00932C09">
            <w:pPr>
              <w:pStyle w:val="NoSpacing"/>
            </w:pPr>
            <w:r>
              <w:t xml:space="preserve">file </w:t>
            </w:r>
            <w:proofErr w:type="spellStart"/>
            <w:r>
              <w:t>inode</w:t>
            </w:r>
            <w:proofErr w:type="spellEnd"/>
            <w:r>
              <w:t xml:space="preserve"> generation number</w:t>
            </w:r>
          </w:p>
        </w:tc>
      </w:tr>
      <w:tr w:rsidR="00EA7D0D" w14:paraId="28C06F21" w14:textId="77777777" w:rsidTr="00C40C73">
        <w:tc>
          <w:tcPr>
            <w:tcW w:w="0" w:type="auto"/>
          </w:tcPr>
          <w:p w14:paraId="7197AE8B" w14:textId="5FFA924A" w:rsidR="00B67772" w:rsidRDefault="00B67772" w:rsidP="00932C09">
            <w:pPr>
              <w:pStyle w:val="NoSpacing"/>
            </w:pPr>
            <w:r w:rsidRPr="00B67772">
              <w:t>I_NUM</w:t>
            </w:r>
          </w:p>
        </w:tc>
        <w:tc>
          <w:tcPr>
            <w:tcW w:w="0" w:type="auto"/>
          </w:tcPr>
          <w:p w14:paraId="631000BC" w14:textId="477F8FAC" w:rsidR="00B67772" w:rsidRDefault="00B67772" w:rsidP="00932C09">
            <w:pPr>
              <w:pStyle w:val="NoSpacing"/>
            </w:pPr>
            <w:r w:rsidRPr="00B67772">
              <w:t>BIGINT NOT NULL</w:t>
            </w:r>
          </w:p>
        </w:tc>
        <w:tc>
          <w:tcPr>
            <w:tcW w:w="0" w:type="auto"/>
          </w:tcPr>
          <w:p w14:paraId="02427A99" w14:textId="5FBB59D9" w:rsidR="00B67772" w:rsidRDefault="00EA7D0D" w:rsidP="00932C09">
            <w:pPr>
              <w:pStyle w:val="NoSpacing"/>
            </w:pPr>
            <w:r>
              <w:t>non-negative 64-bit integer</w:t>
            </w:r>
          </w:p>
        </w:tc>
        <w:tc>
          <w:tcPr>
            <w:tcW w:w="0" w:type="auto"/>
          </w:tcPr>
          <w:p w14:paraId="77F90EF9" w14:textId="61587BC6" w:rsidR="00B67772" w:rsidRDefault="00A712F0" w:rsidP="00932C09">
            <w:pPr>
              <w:pStyle w:val="NoSpacing"/>
            </w:pPr>
            <w:r>
              <w:t xml:space="preserve">file </w:t>
            </w:r>
            <w:proofErr w:type="spellStart"/>
            <w:r>
              <w:t>i</w:t>
            </w:r>
            <w:r w:rsidR="00EA7D0D">
              <w:t>node</w:t>
            </w:r>
            <w:proofErr w:type="spellEnd"/>
            <w:r w:rsidR="00EA7D0D">
              <w:t xml:space="preserve"> number</w:t>
            </w:r>
          </w:p>
        </w:tc>
      </w:tr>
      <w:tr w:rsidR="00EA7D0D" w14:paraId="3D5AEE2F" w14:textId="77777777" w:rsidTr="00C40C73">
        <w:tc>
          <w:tcPr>
            <w:tcW w:w="0" w:type="auto"/>
          </w:tcPr>
          <w:p w14:paraId="79740473" w14:textId="785FE7A4" w:rsidR="00B67772" w:rsidRDefault="00B67772" w:rsidP="00932C09">
            <w:pPr>
              <w:pStyle w:val="NoSpacing"/>
            </w:pPr>
            <w:r w:rsidRPr="00B67772">
              <w:t>MTIME_SEC</w:t>
            </w:r>
          </w:p>
        </w:tc>
        <w:tc>
          <w:tcPr>
            <w:tcW w:w="0" w:type="auto"/>
          </w:tcPr>
          <w:p w14:paraId="72DBAA35" w14:textId="4B9D18C7" w:rsidR="00B67772" w:rsidRDefault="00B67772" w:rsidP="00932C09">
            <w:pPr>
              <w:pStyle w:val="NoSpacing"/>
            </w:pPr>
            <w:r w:rsidRPr="00B67772">
              <w:t>BIGINT NOT NULL</w:t>
            </w:r>
          </w:p>
        </w:tc>
        <w:tc>
          <w:tcPr>
            <w:tcW w:w="0" w:type="auto"/>
          </w:tcPr>
          <w:p w14:paraId="23A2BBAC" w14:textId="4FD68138" w:rsidR="00B67772" w:rsidRDefault="00EA7D0D" w:rsidP="00932C09">
            <w:pPr>
              <w:pStyle w:val="NoSpacing"/>
            </w:pPr>
            <w:r>
              <w:t>non-negative 64-bit integer</w:t>
            </w:r>
          </w:p>
        </w:tc>
        <w:tc>
          <w:tcPr>
            <w:tcW w:w="0" w:type="auto"/>
          </w:tcPr>
          <w:p w14:paraId="701DABF6" w14:textId="49AAFD72" w:rsidR="00B67772" w:rsidRDefault="00EA7D0D" w:rsidP="00932C09">
            <w:pPr>
              <w:pStyle w:val="NoSpacing"/>
            </w:pPr>
            <w:r>
              <w:t>file modification time: seconds</w:t>
            </w:r>
          </w:p>
        </w:tc>
      </w:tr>
      <w:tr w:rsidR="00EA7D0D" w14:paraId="6926093F" w14:textId="77777777" w:rsidTr="00C40C73">
        <w:tc>
          <w:tcPr>
            <w:tcW w:w="0" w:type="auto"/>
          </w:tcPr>
          <w:p w14:paraId="6470579D" w14:textId="21DBC58B" w:rsidR="00B67772" w:rsidRDefault="00B67772" w:rsidP="00932C09">
            <w:pPr>
              <w:pStyle w:val="NoSpacing"/>
            </w:pPr>
            <w:r w:rsidRPr="00B67772">
              <w:t>MTIME_NSEC</w:t>
            </w:r>
          </w:p>
        </w:tc>
        <w:tc>
          <w:tcPr>
            <w:tcW w:w="0" w:type="auto"/>
          </w:tcPr>
          <w:p w14:paraId="44DE1A5F" w14:textId="152A6031" w:rsidR="00B67772" w:rsidRDefault="00B67772" w:rsidP="00932C09">
            <w:pPr>
              <w:pStyle w:val="NoSpacing"/>
            </w:pPr>
            <w:r w:rsidRPr="00B67772">
              <w:t>BIGINT NOT NULL</w:t>
            </w:r>
          </w:p>
        </w:tc>
        <w:tc>
          <w:tcPr>
            <w:tcW w:w="0" w:type="auto"/>
          </w:tcPr>
          <w:p w14:paraId="577317CC" w14:textId="732812B7" w:rsidR="00B67772" w:rsidRDefault="00EA7D0D" w:rsidP="00932C09">
            <w:pPr>
              <w:pStyle w:val="NoSpacing"/>
            </w:pPr>
            <w:r>
              <w:t>non-negative 64-bit integer</w:t>
            </w:r>
          </w:p>
        </w:tc>
        <w:tc>
          <w:tcPr>
            <w:tcW w:w="0" w:type="auto"/>
          </w:tcPr>
          <w:p w14:paraId="17A67D6A" w14:textId="07AEAB3E" w:rsidR="00B67772" w:rsidRDefault="00EA7D0D" w:rsidP="00932C09">
            <w:pPr>
              <w:pStyle w:val="NoSpacing"/>
            </w:pPr>
            <w:r>
              <w:t xml:space="preserve">file modification time: </w:t>
            </w:r>
            <w:proofErr w:type="spellStart"/>
            <w:r>
              <w:t>nano</w:t>
            </w:r>
            <w:proofErr w:type="spellEnd"/>
            <w:r>
              <w:t xml:space="preserve"> seconds</w:t>
            </w:r>
          </w:p>
        </w:tc>
      </w:tr>
      <w:tr w:rsidR="00EA7D0D" w14:paraId="4B89DFBA" w14:textId="77777777" w:rsidTr="00C40C73">
        <w:tc>
          <w:tcPr>
            <w:tcW w:w="0" w:type="auto"/>
          </w:tcPr>
          <w:p w14:paraId="733DA980" w14:textId="2CCF2B92" w:rsidR="00B67772" w:rsidRPr="00EA7D0D" w:rsidRDefault="00B67772" w:rsidP="00932C09">
            <w:pPr>
              <w:pStyle w:val="NoSpacing"/>
              <w:rPr>
                <w:highlight w:val="yellow"/>
              </w:rPr>
            </w:pPr>
            <w:r w:rsidRPr="00EA7D0D">
              <w:rPr>
                <w:highlight w:val="yellow"/>
              </w:rPr>
              <w:lastRenderedPageBreak/>
              <w:t>LAST_UPD</w:t>
            </w:r>
          </w:p>
        </w:tc>
        <w:tc>
          <w:tcPr>
            <w:tcW w:w="0" w:type="auto"/>
          </w:tcPr>
          <w:p w14:paraId="1F9C77C2" w14:textId="77508D0D" w:rsidR="00B67772" w:rsidRPr="00EA7D0D" w:rsidRDefault="00B67772" w:rsidP="00932C09">
            <w:pPr>
              <w:pStyle w:val="NoSpacing"/>
              <w:rPr>
                <w:highlight w:val="yellow"/>
              </w:rPr>
            </w:pPr>
            <w:r w:rsidRPr="00EA7D0D">
              <w:rPr>
                <w:highlight w:val="yellow"/>
              </w:rPr>
              <w:t>INT NOT NULL</w:t>
            </w:r>
          </w:p>
        </w:tc>
        <w:tc>
          <w:tcPr>
            <w:tcW w:w="0" w:type="auto"/>
          </w:tcPr>
          <w:p w14:paraId="38D4AB8F" w14:textId="625FDA34" w:rsidR="00B67772" w:rsidRPr="00EA7D0D" w:rsidRDefault="00EA7D0D" w:rsidP="00EA7D0D">
            <w:pPr>
              <w:pStyle w:val="NoSpacing"/>
              <w:rPr>
                <w:highlight w:val="yellow"/>
              </w:rPr>
            </w:pPr>
            <w:r w:rsidRPr="00EA7D0D">
              <w:rPr>
                <w:highlight w:val="yellow"/>
              </w:rPr>
              <w:t>non-negative integer</w:t>
            </w:r>
          </w:p>
        </w:tc>
        <w:tc>
          <w:tcPr>
            <w:tcW w:w="0" w:type="auto"/>
          </w:tcPr>
          <w:p w14:paraId="50AB0273" w14:textId="519B5FA8" w:rsidR="00B67772" w:rsidRPr="00EA7D0D" w:rsidRDefault="00EA7D0D" w:rsidP="00932C09">
            <w:pPr>
              <w:pStyle w:val="NoSpacing"/>
              <w:rPr>
                <w:highlight w:val="yellow"/>
              </w:rPr>
            </w:pPr>
            <w:r w:rsidRPr="00EA7D0D">
              <w:rPr>
                <w:highlight w:val="yellow"/>
              </w:rPr>
              <w:t>last update of this record</w:t>
            </w:r>
          </w:p>
        </w:tc>
      </w:tr>
      <w:tr w:rsidR="00EA7D0D" w14:paraId="62344119" w14:textId="77777777" w:rsidTr="00C40C73">
        <w:tc>
          <w:tcPr>
            <w:tcW w:w="0" w:type="auto"/>
          </w:tcPr>
          <w:p w14:paraId="0358B645" w14:textId="5204954F" w:rsidR="00B67772" w:rsidRDefault="00B67772" w:rsidP="00932C09">
            <w:pPr>
              <w:pStyle w:val="NoSpacing"/>
            </w:pPr>
            <w:r w:rsidRPr="00B67772">
              <w:t>TAPE_ID</w:t>
            </w:r>
          </w:p>
        </w:tc>
        <w:tc>
          <w:tcPr>
            <w:tcW w:w="0" w:type="auto"/>
          </w:tcPr>
          <w:p w14:paraId="7D55246B" w14:textId="5C784077" w:rsidR="00B67772" w:rsidRDefault="00B67772" w:rsidP="00932C09">
            <w:pPr>
              <w:pStyle w:val="NoSpacing"/>
            </w:pPr>
            <w:proofErr w:type="gramStart"/>
            <w:r w:rsidRPr="00B67772">
              <w:t>CHAR(</w:t>
            </w:r>
            <w:proofErr w:type="gramEnd"/>
            <w:r w:rsidRPr="00B67772">
              <w:t>9)</w:t>
            </w:r>
          </w:p>
        </w:tc>
        <w:tc>
          <w:tcPr>
            <w:tcW w:w="0" w:type="auto"/>
          </w:tcPr>
          <w:p w14:paraId="41EC75DE" w14:textId="2D276748" w:rsidR="00B67772" w:rsidRDefault="008C6785" w:rsidP="00932C09">
            <w:pPr>
              <w:pStyle w:val="NoSpacing"/>
            </w:pPr>
            <w:r>
              <w:t>nine-character</w:t>
            </w:r>
            <w:r w:rsidR="00EA7D0D">
              <w:t xml:space="preserve"> string</w:t>
            </w:r>
          </w:p>
        </w:tc>
        <w:tc>
          <w:tcPr>
            <w:tcW w:w="0" w:type="auto"/>
          </w:tcPr>
          <w:p w14:paraId="46631548" w14:textId="2DA9C244" w:rsidR="00B67772" w:rsidRDefault="00EA7D0D" w:rsidP="00932C09">
            <w:pPr>
              <w:pStyle w:val="NoSpacing"/>
            </w:pPr>
            <w:r>
              <w:t>tape id</w:t>
            </w:r>
          </w:p>
        </w:tc>
      </w:tr>
      <w:tr w:rsidR="00EA7D0D" w14:paraId="03777CB3" w14:textId="77777777" w:rsidTr="00C40C73">
        <w:tc>
          <w:tcPr>
            <w:tcW w:w="0" w:type="auto"/>
          </w:tcPr>
          <w:p w14:paraId="09B2430A" w14:textId="1B5B4183" w:rsidR="00B67772" w:rsidRDefault="00B67772" w:rsidP="00932C09">
            <w:pPr>
              <w:pStyle w:val="NoSpacing"/>
            </w:pPr>
            <w:r w:rsidRPr="00B67772">
              <w:t>FILE_STATE</w:t>
            </w:r>
          </w:p>
        </w:tc>
        <w:tc>
          <w:tcPr>
            <w:tcW w:w="0" w:type="auto"/>
          </w:tcPr>
          <w:p w14:paraId="16C279C7" w14:textId="33A897B0" w:rsidR="00B67772" w:rsidRDefault="00B67772" w:rsidP="00932C09">
            <w:pPr>
              <w:pStyle w:val="NoSpacing"/>
            </w:pPr>
            <w:r w:rsidRPr="00B67772">
              <w:t>INT NOT NULL</w:t>
            </w:r>
          </w:p>
        </w:tc>
        <w:tc>
          <w:tcPr>
            <w:tcW w:w="0" w:type="auto"/>
          </w:tcPr>
          <w:p w14:paraId="184364E5"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RESIDENT,</w:t>
            </w:r>
          </w:p>
          <w:p w14:paraId="6C826720"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PREMIGRATED,</w:t>
            </w:r>
          </w:p>
          <w:p w14:paraId="61BB30D5"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MIGRATED,</w:t>
            </w:r>
          </w:p>
          <w:p w14:paraId="7318532F" w14:textId="654D3F1B" w:rsidR="00B67772" w:rsidRDefault="000F791B" w:rsidP="000F791B">
            <w:pPr>
              <w:pStyle w:val="NoSpacing"/>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FAILED</w:t>
            </w:r>
          </w:p>
        </w:tc>
        <w:tc>
          <w:tcPr>
            <w:tcW w:w="0" w:type="auto"/>
          </w:tcPr>
          <w:p w14:paraId="0A8C2B9F" w14:textId="50EE6CB5" w:rsidR="00B67772" w:rsidRDefault="000F791B" w:rsidP="00932C09">
            <w:pPr>
              <w:pStyle w:val="NoSpacing"/>
            </w:pPr>
            <w:r>
              <w:t xml:space="preserve">Current migration state of the file. For </w:t>
            </w:r>
            <w:r w:rsidR="0035111A">
              <w:t>migration,</w:t>
            </w:r>
            <w:r>
              <w:t xml:space="preserve"> the state can change in the following way two times:</w:t>
            </w:r>
          </w:p>
          <w:p w14:paraId="150227C7" w14:textId="77777777" w:rsidR="008C6785" w:rsidRDefault="008C6785" w:rsidP="00932C09">
            <w:pPr>
              <w:pStyle w:val="NoSpacing"/>
            </w:pPr>
          </w:p>
          <w:p w14:paraId="3069F84C" w14:textId="0EBCC59A" w:rsidR="000F791B" w:rsidRDefault="000F791B" w:rsidP="00352724">
            <w:pPr>
              <w:pStyle w:val="NoSpacing"/>
              <w:numPr>
                <w:ilvl w:val="0"/>
                <w:numId w:val="36"/>
              </w:numPr>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RESIDENT</w:t>
            </w:r>
            <w:r>
              <w:rPr>
                <w:rStyle w:val="Codelist"/>
              </w:rPr>
              <w:t xml:space="preserve"> -&gt; </w:t>
            </w:r>
            <w:proofErr w:type="spellStart"/>
            <w:r w:rsidRPr="000F791B">
              <w:rPr>
                <w:rStyle w:val="Codelist"/>
              </w:rPr>
              <w:t>FsObj</w:t>
            </w:r>
            <w:proofErr w:type="spellEnd"/>
            <w:r w:rsidRPr="000F791B">
              <w:rPr>
                <w:rStyle w:val="Codelist"/>
              </w:rPr>
              <w:t>::PREMIGRATED</w:t>
            </w:r>
            <w:r w:rsidR="008C6785">
              <w:rPr>
                <w:rStyle w:val="Codelist"/>
              </w:rPr>
              <w:br/>
            </w:r>
          </w:p>
          <w:p w14:paraId="3DC6820A" w14:textId="7D573110" w:rsidR="000F791B" w:rsidRPr="008C6785" w:rsidRDefault="000F791B" w:rsidP="00352724">
            <w:pPr>
              <w:pStyle w:val="NoSpacing"/>
              <w:numPr>
                <w:ilvl w:val="0"/>
                <w:numId w:val="36"/>
              </w:numPr>
              <w:rPr>
                <w:rFonts w:ascii="Andale Mono" w:hAnsi="Andale Mono"/>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PREMIGRATED</w:t>
            </w:r>
            <w:r>
              <w:rPr>
                <w:rStyle w:val="Codelist"/>
              </w:rPr>
              <w:t xml:space="preserve"> -&gt;</w:t>
            </w:r>
            <w:r w:rsidR="008C6785">
              <w:rPr>
                <w:rStyle w:val="Codelist"/>
              </w:rPr>
              <w:t xml:space="preserve"> </w:t>
            </w:r>
            <w:proofErr w:type="spellStart"/>
            <w:r w:rsidRPr="000F791B">
              <w:rPr>
                <w:rStyle w:val="Codelist"/>
              </w:rPr>
              <w:t>FsObj</w:t>
            </w:r>
            <w:proofErr w:type="spellEnd"/>
            <w:r w:rsidRPr="000F791B">
              <w:rPr>
                <w:rStyle w:val="Codelist"/>
              </w:rPr>
              <w:t>::MIGRATED</w:t>
            </w:r>
          </w:p>
        </w:tc>
      </w:tr>
      <w:tr w:rsidR="00EA7D0D" w14:paraId="35E9A34F" w14:textId="77777777" w:rsidTr="00C40C73">
        <w:tc>
          <w:tcPr>
            <w:tcW w:w="0" w:type="auto"/>
          </w:tcPr>
          <w:p w14:paraId="19F781F2" w14:textId="53F82F29" w:rsidR="00B67772" w:rsidRDefault="00B67772" w:rsidP="00932C09">
            <w:pPr>
              <w:pStyle w:val="NoSpacing"/>
            </w:pPr>
            <w:r w:rsidRPr="00B67772">
              <w:t>START_BLOCK</w:t>
            </w:r>
          </w:p>
        </w:tc>
        <w:tc>
          <w:tcPr>
            <w:tcW w:w="0" w:type="auto"/>
          </w:tcPr>
          <w:p w14:paraId="4740ED1E" w14:textId="586C7F73" w:rsidR="00B67772" w:rsidRDefault="00B67772" w:rsidP="00932C09">
            <w:pPr>
              <w:pStyle w:val="NoSpacing"/>
            </w:pPr>
            <w:r w:rsidRPr="00B67772">
              <w:t>INT</w:t>
            </w:r>
          </w:p>
        </w:tc>
        <w:tc>
          <w:tcPr>
            <w:tcW w:w="0" w:type="auto"/>
          </w:tcPr>
          <w:p w14:paraId="28E37C40" w14:textId="52C46075" w:rsidR="00B67772" w:rsidRDefault="000F791B" w:rsidP="00932C09">
            <w:pPr>
              <w:pStyle w:val="NoSpacing"/>
            </w:pPr>
            <w:r>
              <w:t>non-negative integer</w:t>
            </w:r>
          </w:p>
        </w:tc>
        <w:tc>
          <w:tcPr>
            <w:tcW w:w="0" w:type="auto"/>
          </w:tcPr>
          <w:p w14:paraId="20D56753" w14:textId="7AF56348" w:rsidR="00B67772" w:rsidRDefault="008C6785" w:rsidP="00932C09">
            <w:pPr>
              <w:pStyle w:val="NoSpacing"/>
            </w:pPr>
            <w:r>
              <w:t>Starting block on tape (not applicable for migration.</w:t>
            </w:r>
          </w:p>
        </w:tc>
      </w:tr>
    </w:tbl>
    <w:p w14:paraId="147A9E82" w14:textId="77777777" w:rsidR="00B67772" w:rsidRDefault="00B67772" w:rsidP="00932C09">
      <w:pPr>
        <w:pStyle w:val="NoSpacing"/>
      </w:pPr>
    </w:p>
    <w:p w14:paraId="32EEC628" w14:textId="0264986A" w:rsidR="008C6785" w:rsidRDefault="008C6785" w:rsidP="00932C09">
      <w:pPr>
        <w:pStyle w:val="NoSpacing"/>
      </w:pPr>
      <w:r>
        <w:t>Not all columns are used for every operation. For transparent recalls, e.g. a file name is unknown.</w:t>
      </w:r>
    </w:p>
    <w:p w14:paraId="2EE0D553" w14:textId="77777777" w:rsidR="008C6785" w:rsidRDefault="008C6785" w:rsidP="00932C09">
      <w:pPr>
        <w:pStyle w:val="NoSpacing"/>
      </w:pPr>
    </w:p>
    <w:p w14:paraId="1B489BE9" w14:textId="16BCE611" w:rsidR="0084517D" w:rsidRDefault="0084517D" w:rsidP="00932C09">
      <w:pPr>
        <w:pStyle w:val="NoSpacing"/>
      </w:pPr>
      <w:r>
        <w:t>The following constrain</w:t>
      </w:r>
      <w:r w:rsidR="00A67AF9">
        <w:t>t</w:t>
      </w:r>
      <w:r>
        <w:t>s are set according uniqueness to fail in case of duplicate entries:</w:t>
      </w:r>
    </w:p>
    <w:p w14:paraId="4A51A66B" w14:textId="77777777" w:rsidR="0084517D" w:rsidRDefault="0084517D" w:rsidP="00932C09">
      <w:pPr>
        <w:pStyle w:val="NoSpacing"/>
      </w:pPr>
    </w:p>
    <w:p w14:paraId="39266FF0" w14:textId="16A7207D" w:rsidR="0084517D" w:rsidRDefault="0084517D" w:rsidP="00352724">
      <w:pPr>
        <w:pStyle w:val="NoSpacing"/>
        <w:numPr>
          <w:ilvl w:val="0"/>
          <w:numId w:val="37"/>
        </w:numPr>
      </w:pPr>
      <w:r w:rsidRPr="008A524A">
        <w:rPr>
          <w:rStyle w:val="Codelist"/>
        </w:rPr>
        <w:t>CONSTRAINT JOB_QUEUE_UNIQUE_FILE_NAME UNIQUE (FILE_NAME, REPL_NUM)</w:t>
      </w:r>
      <w:r>
        <w:br/>
      </w:r>
      <w:r w:rsidR="008A524A">
        <w:t>The same file name and replication number only should appear once.</w:t>
      </w:r>
    </w:p>
    <w:p w14:paraId="18D817B5" w14:textId="67E9B890" w:rsidR="0084517D" w:rsidRDefault="0084517D" w:rsidP="00352724">
      <w:pPr>
        <w:pStyle w:val="NoSpacing"/>
        <w:numPr>
          <w:ilvl w:val="0"/>
          <w:numId w:val="37"/>
        </w:numPr>
      </w:pPr>
      <w:r w:rsidRPr="008A524A">
        <w:rPr>
          <w:rStyle w:val="Codelist"/>
        </w:rPr>
        <w:t>CONSTRAINT JOB_QUEUE_UNIQUE_UID UNIQUE (FS_ID, I_GEN, I_NUM, REPL_NUM)</w:t>
      </w:r>
      <w:r w:rsidR="008A524A">
        <w:br/>
        <w:t xml:space="preserve">The same file system id, </w:t>
      </w:r>
      <w:proofErr w:type="spellStart"/>
      <w:r w:rsidR="008A524A">
        <w:t>inode</w:t>
      </w:r>
      <w:proofErr w:type="spellEnd"/>
      <w:r w:rsidR="008A524A">
        <w:t xml:space="preserve"> generation number, </w:t>
      </w:r>
      <w:proofErr w:type="spellStart"/>
      <w:r w:rsidR="008A524A">
        <w:t>inode</w:t>
      </w:r>
      <w:proofErr w:type="spellEnd"/>
      <w:r w:rsidR="008A524A">
        <w:t xml:space="preserve"> number and replication number only should appear once.</w:t>
      </w:r>
    </w:p>
    <w:p w14:paraId="71EA8321" w14:textId="4CB57E40" w:rsidR="00F047C1" w:rsidRDefault="00F047C1" w:rsidP="005544DE">
      <w:pPr>
        <w:pStyle w:val="Heading1"/>
        <w:numPr>
          <w:ilvl w:val="2"/>
          <w:numId w:val="4"/>
        </w:numPr>
      </w:pPr>
      <w:bookmarkStart w:id="163" w:name="_Toc487547675"/>
      <w:r>
        <w:t>REQUEST_QUEUE</w:t>
      </w:r>
      <w:bookmarkEnd w:id="163"/>
    </w:p>
    <w:p w14:paraId="7E45831D" w14:textId="1BF30712" w:rsidR="00932C09" w:rsidRDefault="00932C09" w:rsidP="00932C09">
      <w:pPr>
        <w:pStyle w:val="NoSpacing"/>
      </w:pPr>
      <w:r>
        <w:t xml:space="preserve"> </w:t>
      </w:r>
    </w:p>
    <w:p w14:paraId="485BA373" w14:textId="129B3496" w:rsidR="00A72C43" w:rsidRDefault="00A72C43" w:rsidP="00932C09">
      <w:pPr>
        <w:pStyle w:val="NoSpacing"/>
      </w:pPr>
      <w:r>
        <w:t>The REQUEST_QUEUE table contains the following columns:</w:t>
      </w:r>
    </w:p>
    <w:p w14:paraId="673D2A2B" w14:textId="77777777" w:rsidR="00A72C43" w:rsidRDefault="00A72C43" w:rsidP="00932C09">
      <w:pPr>
        <w:pStyle w:val="NoSpacing"/>
      </w:pPr>
    </w:p>
    <w:tbl>
      <w:tblPr>
        <w:tblStyle w:val="TableGrid"/>
        <w:tblW w:w="0" w:type="auto"/>
        <w:tblLook w:val="04A0" w:firstRow="1" w:lastRow="0" w:firstColumn="1" w:lastColumn="0" w:noHBand="0" w:noVBand="1"/>
      </w:tblPr>
      <w:tblGrid>
        <w:gridCol w:w="1584"/>
        <w:gridCol w:w="1031"/>
        <w:gridCol w:w="3793"/>
        <w:gridCol w:w="2648"/>
      </w:tblGrid>
      <w:tr w:rsidR="00A72C43" w14:paraId="6240EC69" w14:textId="77777777" w:rsidTr="00A72C43">
        <w:tc>
          <w:tcPr>
            <w:tcW w:w="0" w:type="auto"/>
          </w:tcPr>
          <w:p w14:paraId="0D0B452E" w14:textId="4F18CA5C" w:rsidR="00A72C43" w:rsidRDefault="00A72C43" w:rsidP="00932C09">
            <w:pPr>
              <w:pStyle w:val="NoSpacing"/>
            </w:pPr>
            <w:r>
              <w:t>column name</w:t>
            </w:r>
          </w:p>
        </w:tc>
        <w:tc>
          <w:tcPr>
            <w:tcW w:w="0" w:type="auto"/>
          </w:tcPr>
          <w:p w14:paraId="0469B614" w14:textId="0517FF58" w:rsidR="00A72C43" w:rsidRDefault="00A72C43" w:rsidP="00932C09">
            <w:pPr>
              <w:pStyle w:val="NoSpacing"/>
            </w:pPr>
            <w:r>
              <w:t>data type</w:t>
            </w:r>
          </w:p>
        </w:tc>
        <w:tc>
          <w:tcPr>
            <w:tcW w:w="0" w:type="auto"/>
          </w:tcPr>
          <w:p w14:paraId="667AD1DD" w14:textId="04AB973B" w:rsidR="00A72C43" w:rsidRDefault="00A72C43" w:rsidP="00932C09">
            <w:pPr>
              <w:pStyle w:val="NoSpacing"/>
            </w:pPr>
            <w:r>
              <w:t>possible values</w:t>
            </w:r>
          </w:p>
        </w:tc>
        <w:tc>
          <w:tcPr>
            <w:tcW w:w="0" w:type="auto"/>
          </w:tcPr>
          <w:p w14:paraId="10D1F8C2" w14:textId="45D5781E" w:rsidR="00A72C43" w:rsidRDefault="00A72C43" w:rsidP="00932C09">
            <w:pPr>
              <w:pStyle w:val="NoSpacing"/>
            </w:pPr>
            <w:r>
              <w:t>description</w:t>
            </w:r>
          </w:p>
        </w:tc>
      </w:tr>
      <w:tr w:rsidR="00A72C43" w14:paraId="37E5E49F" w14:textId="77777777" w:rsidTr="00A72C43">
        <w:tc>
          <w:tcPr>
            <w:tcW w:w="0" w:type="auto"/>
          </w:tcPr>
          <w:p w14:paraId="6FBA725A" w14:textId="794C193E" w:rsidR="00A72C43" w:rsidRDefault="00A72C43" w:rsidP="00932C09">
            <w:pPr>
              <w:pStyle w:val="NoSpacing"/>
            </w:pPr>
            <w:r w:rsidRPr="00A72C43">
              <w:t>OPERATION</w:t>
            </w:r>
          </w:p>
        </w:tc>
        <w:tc>
          <w:tcPr>
            <w:tcW w:w="0" w:type="auto"/>
          </w:tcPr>
          <w:p w14:paraId="5EC1CA59" w14:textId="6134CBEC" w:rsidR="00A72C43" w:rsidRDefault="00A72C43" w:rsidP="00932C09">
            <w:pPr>
              <w:pStyle w:val="NoSpacing"/>
            </w:pPr>
            <w:r w:rsidRPr="00A72C43">
              <w:t>INT NOT NULL</w:t>
            </w:r>
          </w:p>
        </w:tc>
        <w:tc>
          <w:tcPr>
            <w:tcW w:w="0" w:type="auto"/>
          </w:tcPr>
          <w:p w14:paraId="4B7CA8A6" w14:textId="4C7A90D7" w:rsidR="00A72C43" w:rsidRDefault="00A72C43" w:rsidP="00932C09">
            <w:pPr>
              <w:pStyle w:val="NoSpacing"/>
            </w:pPr>
            <w:proofErr w:type="spellStart"/>
            <w:proofErr w:type="gramStart"/>
            <w:r w:rsidRPr="00627088">
              <w:rPr>
                <w:rFonts w:ascii="Andale Mono" w:hAnsi="Andale Mono"/>
              </w:rPr>
              <w:t>DataBase</w:t>
            </w:r>
            <w:proofErr w:type="spellEnd"/>
            <w:r w:rsidRPr="00627088">
              <w:rPr>
                <w:rFonts w:ascii="Andale Mono" w:hAnsi="Andale Mono"/>
              </w:rPr>
              <w:t>::</w:t>
            </w:r>
            <w:proofErr w:type="gramEnd"/>
            <w:r w:rsidRPr="00627088">
              <w:rPr>
                <w:rFonts w:ascii="Andale Mono" w:hAnsi="Andale Mono"/>
              </w:rPr>
              <w:t>TRARECALL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::SELRECALL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::MIGRATION</w:t>
            </w:r>
          </w:p>
        </w:tc>
        <w:tc>
          <w:tcPr>
            <w:tcW w:w="0" w:type="auto"/>
          </w:tcPr>
          <w:p w14:paraId="085ECCDD" w14:textId="266C1556" w:rsidR="00A72C43" w:rsidRDefault="00A72C43" w:rsidP="00932C09">
            <w:pPr>
              <w:pStyle w:val="NoSpacing"/>
            </w:pPr>
            <w:r>
              <w:t>The currently possible operations are transparent recall, selective recall, and migration.</w:t>
            </w:r>
          </w:p>
        </w:tc>
      </w:tr>
      <w:tr w:rsidR="00A72C43" w14:paraId="14A263F3" w14:textId="77777777" w:rsidTr="00A72C43">
        <w:tc>
          <w:tcPr>
            <w:tcW w:w="0" w:type="auto"/>
          </w:tcPr>
          <w:p w14:paraId="0980734B" w14:textId="3658BC68" w:rsidR="00A72C43" w:rsidRDefault="00A72C43" w:rsidP="00932C09">
            <w:pPr>
              <w:pStyle w:val="NoSpacing"/>
            </w:pPr>
            <w:r w:rsidRPr="00A72C43">
              <w:t>REQ_NUM</w:t>
            </w:r>
          </w:p>
        </w:tc>
        <w:tc>
          <w:tcPr>
            <w:tcW w:w="0" w:type="auto"/>
          </w:tcPr>
          <w:p w14:paraId="1FD3BB52" w14:textId="35FBA634" w:rsidR="00A72C43" w:rsidRDefault="00A72C43" w:rsidP="00932C09">
            <w:pPr>
              <w:pStyle w:val="NoSpacing"/>
            </w:pPr>
            <w:r w:rsidRPr="00A72C43">
              <w:t>INT NOT NULL</w:t>
            </w:r>
          </w:p>
        </w:tc>
        <w:tc>
          <w:tcPr>
            <w:tcW w:w="0" w:type="auto"/>
          </w:tcPr>
          <w:p w14:paraId="18C5FFAD" w14:textId="36EDC3B6" w:rsidR="00A72C43" w:rsidRDefault="00A72C43" w:rsidP="00932C09">
            <w:pPr>
              <w:pStyle w:val="NoSpacing"/>
            </w:pPr>
            <w:r>
              <w:t>non-negative integer</w:t>
            </w:r>
          </w:p>
        </w:tc>
        <w:tc>
          <w:tcPr>
            <w:tcW w:w="0" w:type="auto"/>
          </w:tcPr>
          <w:p w14:paraId="7EEE3CE0" w14:textId="6D19C3FB" w:rsidR="00A72C43" w:rsidRDefault="00A72C43" w:rsidP="00932C09">
            <w:pPr>
              <w:pStyle w:val="NoSpacing"/>
            </w:pPr>
            <w:r>
              <w:t>request number of this request</w:t>
            </w:r>
          </w:p>
        </w:tc>
      </w:tr>
      <w:tr w:rsidR="00A72C43" w14:paraId="6CF17E11" w14:textId="77777777" w:rsidTr="00A72C43">
        <w:tc>
          <w:tcPr>
            <w:tcW w:w="0" w:type="auto"/>
          </w:tcPr>
          <w:p w14:paraId="34E11D72" w14:textId="5599F295" w:rsidR="00A72C43" w:rsidRDefault="00A72C43" w:rsidP="00932C09">
            <w:pPr>
              <w:pStyle w:val="NoSpacing"/>
            </w:pPr>
            <w:r w:rsidRPr="00A72C43">
              <w:t>TARGET_STATE</w:t>
            </w:r>
          </w:p>
        </w:tc>
        <w:tc>
          <w:tcPr>
            <w:tcW w:w="0" w:type="auto"/>
          </w:tcPr>
          <w:p w14:paraId="3B3372C9" w14:textId="21EEFEA8" w:rsidR="00A72C43" w:rsidRDefault="00A72C43" w:rsidP="00932C09">
            <w:pPr>
              <w:pStyle w:val="NoSpacing"/>
            </w:pPr>
            <w:r w:rsidRPr="00A72C43">
              <w:t>INT</w:t>
            </w:r>
          </w:p>
        </w:tc>
        <w:tc>
          <w:tcPr>
            <w:tcW w:w="0" w:type="auto"/>
          </w:tcPr>
          <w:p w14:paraId="75AA1370" w14:textId="77777777" w:rsidR="00A72C43" w:rsidRDefault="00A72C43" w:rsidP="00A72C43">
            <w:pPr>
              <w:pStyle w:val="NoSpacing"/>
            </w:pPr>
            <w:r>
              <w:t>defined in the protocol buffer description: e.g. for migration:</w:t>
            </w:r>
          </w:p>
          <w:p w14:paraId="18B8A627" w14:textId="77777777" w:rsidR="00A72C43" w:rsidRDefault="00A72C43" w:rsidP="00A72C43">
            <w:pPr>
              <w:pStyle w:val="NoSpacing"/>
            </w:pPr>
          </w:p>
          <w:p w14:paraId="7ECAE062" w14:textId="77777777" w:rsidR="00A72C43" w:rsidRPr="00EA7D0D" w:rsidRDefault="00A72C43" w:rsidP="00A72C43">
            <w:pPr>
              <w:pStyle w:val="NoSpacing"/>
              <w:rPr>
                <w:rStyle w:val="Codelist"/>
              </w:rPr>
            </w:pPr>
            <w:proofErr w:type="spellStart"/>
            <w:r w:rsidRPr="00EA7D0D">
              <w:rPr>
                <w:rStyle w:val="Codelist"/>
              </w:rPr>
              <w:t>enum</w:t>
            </w:r>
            <w:proofErr w:type="spellEnd"/>
            <w:r w:rsidRPr="00EA7D0D">
              <w:rPr>
                <w:rStyle w:val="Codelist"/>
              </w:rPr>
              <w:t xml:space="preserve"> State {</w:t>
            </w:r>
          </w:p>
          <w:p w14:paraId="480F14F9" w14:textId="77777777" w:rsidR="00A72C43" w:rsidRPr="00EA7D0D" w:rsidRDefault="00A72C43" w:rsidP="00A72C43">
            <w:pPr>
              <w:pStyle w:val="NoSpacing"/>
              <w:rPr>
                <w:rStyle w:val="Codelist"/>
              </w:rPr>
            </w:pPr>
            <w:r>
              <w:rPr>
                <w:rStyle w:val="Codelist"/>
              </w:rPr>
              <w:t xml:space="preserve">  </w:t>
            </w:r>
            <w:r w:rsidRPr="00EA7D0D">
              <w:rPr>
                <w:rStyle w:val="Codelist"/>
              </w:rPr>
              <w:t>PREMIGRATED = 0;</w:t>
            </w:r>
          </w:p>
          <w:p w14:paraId="05A47A97" w14:textId="77777777" w:rsidR="00A72C43" w:rsidRPr="00EA7D0D" w:rsidRDefault="00A72C43" w:rsidP="00A72C43">
            <w:pPr>
              <w:pStyle w:val="NoSpacing"/>
              <w:rPr>
                <w:rStyle w:val="Codelist"/>
              </w:rPr>
            </w:pPr>
            <w:r>
              <w:rPr>
                <w:rStyle w:val="Codelist"/>
              </w:rPr>
              <w:t xml:space="preserve">  </w:t>
            </w:r>
            <w:r w:rsidRPr="00EA7D0D">
              <w:rPr>
                <w:rStyle w:val="Codelist"/>
              </w:rPr>
              <w:t>MIGRATED = 1;</w:t>
            </w:r>
          </w:p>
          <w:p w14:paraId="3FC750BA" w14:textId="11FF9613" w:rsidR="00A72C43" w:rsidRDefault="00A72C43" w:rsidP="00A72C43">
            <w:pPr>
              <w:pStyle w:val="NoSpacing"/>
            </w:pPr>
            <w:r w:rsidRPr="00EA7D0D">
              <w:rPr>
                <w:rStyle w:val="Codelist"/>
              </w:rPr>
              <w:t>}</w:t>
            </w:r>
          </w:p>
        </w:tc>
        <w:tc>
          <w:tcPr>
            <w:tcW w:w="0" w:type="auto"/>
          </w:tcPr>
          <w:p w14:paraId="5C70C2E4" w14:textId="327CE743" w:rsidR="00A72C43" w:rsidRDefault="00A72C43" w:rsidP="00932C09">
            <w:pPr>
              <w:pStyle w:val="NoSpacing"/>
            </w:pPr>
            <w:r>
              <w:t>Files can be migrated to premigrated state or to migrated state. Files can be recalled to premigrated state or to resident state.</w:t>
            </w:r>
          </w:p>
        </w:tc>
      </w:tr>
      <w:tr w:rsidR="00A72C43" w14:paraId="5894568A" w14:textId="77777777" w:rsidTr="00A72C43">
        <w:tc>
          <w:tcPr>
            <w:tcW w:w="0" w:type="auto"/>
          </w:tcPr>
          <w:p w14:paraId="077E38D5" w14:textId="5684F622" w:rsidR="00A72C43" w:rsidRDefault="00A72C43" w:rsidP="00932C09">
            <w:pPr>
              <w:pStyle w:val="NoSpacing"/>
            </w:pPr>
            <w:r w:rsidRPr="00A72C43">
              <w:t>NUM_REPL</w:t>
            </w:r>
          </w:p>
        </w:tc>
        <w:tc>
          <w:tcPr>
            <w:tcW w:w="0" w:type="auto"/>
          </w:tcPr>
          <w:p w14:paraId="1056F12A" w14:textId="45E35510" w:rsidR="00A72C43" w:rsidRDefault="00A72C43" w:rsidP="00932C09">
            <w:pPr>
              <w:pStyle w:val="NoSpacing"/>
            </w:pPr>
            <w:r>
              <w:t>???</w:t>
            </w:r>
          </w:p>
        </w:tc>
        <w:tc>
          <w:tcPr>
            <w:tcW w:w="0" w:type="auto"/>
          </w:tcPr>
          <w:p w14:paraId="726E8B0E" w14:textId="7B2CF787" w:rsidR="00A72C43" w:rsidRDefault="00A72C43" w:rsidP="00932C09">
            <w:pPr>
              <w:pStyle w:val="NoSpacing"/>
            </w:pPr>
            <w:r>
              <w:t>should be integer</w:t>
            </w:r>
          </w:p>
        </w:tc>
        <w:tc>
          <w:tcPr>
            <w:tcW w:w="0" w:type="auto"/>
          </w:tcPr>
          <w:p w14:paraId="15D99E23" w14:textId="6B9307A5" w:rsidR="00A72C43" w:rsidRDefault="00A72C43" w:rsidP="00932C09">
            <w:pPr>
              <w:pStyle w:val="NoSpacing"/>
            </w:pPr>
            <w:r>
              <w:t>Number of replicas: up to three replicas can be created on different tapes.</w:t>
            </w:r>
          </w:p>
        </w:tc>
      </w:tr>
      <w:tr w:rsidR="00A72C43" w14:paraId="78F9D66C" w14:textId="77777777" w:rsidTr="00A72C43">
        <w:tc>
          <w:tcPr>
            <w:tcW w:w="0" w:type="auto"/>
          </w:tcPr>
          <w:p w14:paraId="4DC8E451" w14:textId="050771BE" w:rsidR="00A72C43" w:rsidRDefault="00A72C43" w:rsidP="00932C09">
            <w:pPr>
              <w:pStyle w:val="NoSpacing"/>
            </w:pPr>
            <w:r w:rsidRPr="00A72C43">
              <w:lastRenderedPageBreak/>
              <w:t>REPL_NUM</w:t>
            </w:r>
          </w:p>
        </w:tc>
        <w:tc>
          <w:tcPr>
            <w:tcW w:w="0" w:type="auto"/>
          </w:tcPr>
          <w:p w14:paraId="2EEBDEC1" w14:textId="25E77713" w:rsidR="00A72C43" w:rsidRDefault="00A72C43" w:rsidP="00932C09">
            <w:pPr>
              <w:pStyle w:val="NoSpacing"/>
            </w:pPr>
            <w:r w:rsidRPr="00A72C43">
              <w:t>INT</w:t>
            </w:r>
          </w:p>
        </w:tc>
        <w:tc>
          <w:tcPr>
            <w:tcW w:w="0" w:type="auto"/>
          </w:tcPr>
          <w:p w14:paraId="29CD5819" w14:textId="0720FA72" w:rsidR="00A72C43" w:rsidRDefault="00A72C43" w:rsidP="00932C09">
            <w:pPr>
              <w:pStyle w:val="NoSpacing"/>
            </w:pPr>
            <w:r>
              <w:t>integer</w:t>
            </w:r>
          </w:p>
        </w:tc>
        <w:tc>
          <w:tcPr>
            <w:tcW w:w="0" w:type="auto"/>
          </w:tcPr>
          <w:p w14:paraId="45B98395" w14:textId="15782622" w:rsidR="00A72C43" w:rsidRDefault="00A72C43" w:rsidP="00932C09">
            <w:pPr>
              <w:pStyle w:val="NoSpacing"/>
            </w:pPr>
            <w:r>
              <w:t>number of this replica: up to three replicas can be created on different tapes.</w:t>
            </w:r>
          </w:p>
        </w:tc>
      </w:tr>
      <w:tr w:rsidR="00A72C43" w14:paraId="0A2CA401" w14:textId="77777777" w:rsidTr="00A72C43">
        <w:tc>
          <w:tcPr>
            <w:tcW w:w="0" w:type="auto"/>
          </w:tcPr>
          <w:p w14:paraId="23A3F1A2" w14:textId="60637F80" w:rsidR="00A72C43" w:rsidRDefault="00A72C43" w:rsidP="00932C09">
            <w:pPr>
              <w:pStyle w:val="NoSpacing"/>
            </w:pPr>
            <w:r w:rsidRPr="00A72C43">
              <w:t>COLOC_GRP</w:t>
            </w:r>
          </w:p>
        </w:tc>
        <w:tc>
          <w:tcPr>
            <w:tcW w:w="0" w:type="auto"/>
          </w:tcPr>
          <w:p w14:paraId="6379AC31" w14:textId="6DA86E7E" w:rsidR="00A72C43" w:rsidRDefault="00A72C43" w:rsidP="00932C09">
            <w:pPr>
              <w:pStyle w:val="NoSpacing"/>
            </w:pPr>
            <w:r w:rsidRPr="00A72C43">
              <w:t>INT</w:t>
            </w:r>
          </w:p>
        </w:tc>
        <w:tc>
          <w:tcPr>
            <w:tcW w:w="0" w:type="auto"/>
          </w:tcPr>
          <w:p w14:paraId="4DCFB38F" w14:textId="17349965" w:rsidR="00A72C43" w:rsidRDefault="00A72C43" w:rsidP="00932C09">
            <w:pPr>
              <w:pStyle w:val="NoSpacing"/>
            </w:pPr>
            <w:r>
              <w:t>integer</w:t>
            </w:r>
          </w:p>
        </w:tc>
        <w:tc>
          <w:tcPr>
            <w:tcW w:w="0" w:type="auto"/>
          </w:tcPr>
          <w:p w14:paraId="34285409" w14:textId="5637BA5F" w:rsidR="00A72C43" w:rsidRDefault="00B70BD7" w:rsidP="00932C09">
            <w:pPr>
              <w:pStyle w:val="NoSpacing"/>
            </w:pPr>
            <w:r>
              <w:t>Colocation group to spread migration requests among different tapes.</w:t>
            </w:r>
          </w:p>
        </w:tc>
      </w:tr>
      <w:tr w:rsidR="00B70BD7" w14:paraId="6EF238B6" w14:textId="77777777" w:rsidTr="00A72C43">
        <w:tc>
          <w:tcPr>
            <w:tcW w:w="0" w:type="auto"/>
          </w:tcPr>
          <w:p w14:paraId="6D9C7FD2" w14:textId="40C1718B" w:rsidR="00B70BD7" w:rsidRDefault="00B70BD7" w:rsidP="00932C09">
            <w:pPr>
              <w:pStyle w:val="NoSpacing"/>
            </w:pPr>
            <w:r w:rsidRPr="00A72C43">
              <w:t>TAPE_ID</w:t>
            </w:r>
          </w:p>
        </w:tc>
        <w:tc>
          <w:tcPr>
            <w:tcW w:w="0" w:type="auto"/>
          </w:tcPr>
          <w:p w14:paraId="27E083BE" w14:textId="7955E161" w:rsidR="00B70BD7" w:rsidRDefault="00B70BD7" w:rsidP="00932C09">
            <w:pPr>
              <w:pStyle w:val="NoSpacing"/>
            </w:pPr>
            <w:proofErr w:type="gramStart"/>
            <w:r w:rsidRPr="00A72C43">
              <w:t>CHAR(</w:t>
            </w:r>
            <w:proofErr w:type="gramEnd"/>
            <w:r w:rsidRPr="00A72C43">
              <w:t>9)</w:t>
            </w:r>
          </w:p>
        </w:tc>
        <w:tc>
          <w:tcPr>
            <w:tcW w:w="0" w:type="auto"/>
          </w:tcPr>
          <w:p w14:paraId="6B2ACB97" w14:textId="0C246AA0" w:rsidR="00B70BD7" w:rsidRDefault="00B70BD7" w:rsidP="00932C09">
            <w:pPr>
              <w:pStyle w:val="NoSpacing"/>
            </w:pPr>
            <w:r>
              <w:t>nine-character string</w:t>
            </w:r>
          </w:p>
        </w:tc>
        <w:tc>
          <w:tcPr>
            <w:tcW w:w="0" w:type="auto"/>
          </w:tcPr>
          <w:p w14:paraId="63D14934" w14:textId="6C1B307F" w:rsidR="00B70BD7" w:rsidRDefault="00B70BD7" w:rsidP="00932C09">
            <w:pPr>
              <w:pStyle w:val="NoSpacing"/>
            </w:pPr>
            <w:r>
              <w:t>tape id</w:t>
            </w:r>
          </w:p>
        </w:tc>
      </w:tr>
      <w:tr w:rsidR="00B70BD7" w14:paraId="58C8D0E5" w14:textId="77777777" w:rsidTr="00A72C43">
        <w:tc>
          <w:tcPr>
            <w:tcW w:w="0" w:type="auto"/>
          </w:tcPr>
          <w:p w14:paraId="5D76A2BD" w14:textId="4DB4CB6C" w:rsidR="00B70BD7" w:rsidRPr="00B70BD7" w:rsidRDefault="00B70BD7" w:rsidP="00932C09">
            <w:pPr>
              <w:pStyle w:val="NoSpacing"/>
              <w:rPr>
                <w:highlight w:val="yellow"/>
              </w:rPr>
            </w:pPr>
            <w:r w:rsidRPr="00B70BD7">
              <w:rPr>
                <w:highlight w:val="yellow"/>
              </w:rPr>
              <w:t>TIME_ADDED</w:t>
            </w:r>
          </w:p>
        </w:tc>
        <w:tc>
          <w:tcPr>
            <w:tcW w:w="0" w:type="auto"/>
          </w:tcPr>
          <w:p w14:paraId="2B4E19FB" w14:textId="49A6ABF6" w:rsidR="00B70BD7" w:rsidRPr="00B70BD7" w:rsidRDefault="00B70BD7" w:rsidP="00932C09">
            <w:pPr>
              <w:pStyle w:val="NoSpacing"/>
              <w:rPr>
                <w:highlight w:val="yellow"/>
              </w:rPr>
            </w:pPr>
            <w:r w:rsidRPr="00B70BD7">
              <w:rPr>
                <w:highlight w:val="yellow"/>
              </w:rPr>
              <w:t>INT NOT NULL</w:t>
            </w:r>
          </w:p>
        </w:tc>
        <w:tc>
          <w:tcPr>
            <w:tcW w:w="0" w:type="auto"/>
          </w:tcPr>
          <w:p w14:paraId="6E478C8B" w14:textId="7B2C1DFF" w:rsidR="00B70BD7" w:rsidRPr="00B70BD7" w:rsidRDefault="00B70BD7" w:rsidP="00932C09">
            <w:pPr>
              <w:pStyle w:val="NoSpacing"/>
              <w:rPr>
                <w:highlight w:val="yellow"/>
              </w:rPr>
            </w:pPr>
            <w:r w:rsidRPr="00B70BD7">
              <w:rPr>
                <w:highlight w:val="yellow"/>
              </w:rPr>
              <w:t>non-negative integer</w:t>
            </w:r>
          </w:p>
        </w:tc>
        <w:tc>
          <w:tcPr>
            <w:tcW w:w="0" w:type="auto"/>
          </w:tcPr>
          <w:p w14:paraId="49E7B2F2" w14:textId="7A84959F" w:rsidR="00B70BD7" w:rsidRPr="00B70BD7" w:rsidRDefault="00B70BD7" w:rsidP="00932C09">
            <w:pPr>
              <w:pStyle w:val="NoSpacing"/>
              <w:rPr>
                <w:highlight w:val="yellow"/>
              </w:rPr>
            </w:pPr>
            <w:r w:rsidRPr="00B70BD7">
              <w:rPr>
                <w:highlight w:val="yellow"/>
              </w:rPr>
              <w:t>The time the request has been added to the queue.</w:t>
            </w:r>
          </w:p>
        </w:tc>
      </w:tr>
      <w:tr w:rsidR="00B70BD7" w14:paraId="48D88144" w14:textId="77777777" w:rsidTr="00A72C43">
        <w:tc>
          <w:tcPr>
            <w:tcW w:w="0" w:type="auto"/>
          </w:tcPr>
          <w:p w14:paraId="2B02B902" w14:textId="06D38E50" w:rsidR="00B70BD7" w:rsidRDefault="00B70BD7" w:rsidP="00932C09">
            <w:pPr>
              <w:pStyle w:val="NoSpacing"/>
            </w:pPr>
            <w:r w:rsidRPr="00A72C43">
              <w:t>STATE</w:t>
            </w:r>
          </w:p>
        </w:tc>
        <w:tc>
          <w:tcPr>
            <w:tcW w:w="0" w:type="auto"/>
          </w:tcPr>
          <w:p w14:paraId="22805712" w14:textId="6FD9984F" w:rsidR="00B70BD7" w:rsidRDefault="00B70BD7" w:rsidP="00932C09">
            <w:pPr>
              <w:pStyle w:val="NoSpacing"/>
            </w:pPr>
            <w:r w:rsidRPr="00A72C43">
              <w:t>INT NOT NULL</w:t>
            </w:r>
          </w:p>
        </w:tc>
        <w:tc>
          <w:tcPr>
            <w:tcW w:w="0" w:type="auto"/>
          </w:tcPr>
          <w:p w14:paraId="0A829B13" w14:textId="77777777" w:rsidR="00C42100" w:rsidRPr="00C42100" w:rsidRDefault="00C42100" w:rsidP="00C42100">
            <w:pPr>
              <w:pStyle w:val="NoSpacing"/>
              <w:rPr>
                <w:rStyle w:val="Codelist"/>
              </w:rPr>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REQ_NEW,</w:t>
            </w:r>
          </w:p>
          <w:p w14:paraId="4F83EBA3" w14:textId="77777777" w:rsidR="00C42100" w:rsidRPr="00C42100" w:rsidRDefault="00C42100" w:rsidP="00C42100">
            <w:pPr>
              <w:pStyle w:val="NoSpacing"/>
              <w:rPr>
                <w:rStyle w:val="Codelist"/>
              </w:rPr>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REQ_INPROGRESS,</w:t>
            </w:r>
          </w:p>
          <w:p w14:paraId="3099231C" w14:textId="12F3ADD9" w:rsidR="00B70BD7" w:rsidRDefault="00C42100" w:rsidP="00C42100">
            <w:pPr>
              <w:pStyle w:val="NoSpacing"/>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REQ_COMPLETED</w:t>
            </w:r>
          </w:p>
        </w:tc>
        <w:tc>
          <w:tcPr>
            <w:tcW w:w="0" w:type="auto"/>
          </w:tcPr>
          <w:p w14:paraId="7DE4AD47" w14:textId="6A408F9F" w:rsidR="00B70BD7" w:rsidRDefault="00C42100" w:rsidP="00932C09">
            <w:pPr>
              <w:pStyle w:val="NoSpacing"/>
            </w:pPr>
            <w:r>
              <w:t>state of the request</w:t>
            </w:r>
          </w:p>
        </w:tc>
      </w:tr>
    </w:tbl>
    <w:p w14:paraId="3087AA7F" w14:textId="77777777" w:rsidR="00A72C43" w:rsidRDefault="00A72C43" w:rsidP="00932C09">
      <w:pPr>
        <w:pStyle w:val="NoSpacing"/>
      </w:pPr>
    </w:p>
    <w:p w14:paraId="7A4D7925" w14:textId="33DA440A" w:rsidR="00A67AF9" w:rsidRDefault="00A67AF9" w:rsidP="00932C09">
      <w:pPr>
        <w:pStyle w:val="NoSpacing"/>
      </w:pPr>
      <w:r>
        <w:t>Not all columns are used for every operation. E.g. replication number is only used for migration.</w:t>
      </w:r>
    </w:p>
    <w:p w14:paraId="3D26109E" w14:textId="77777777" w:rsidR="00A67AF9" w:rsidRDefault="00A67AF9" w:rsidP="00932C09">
      <w:pPr>
        <w:pStyle w:val="NoSpacing"/>
      </w:pPr>
    </w:p>
    <w:p w14:paraId="6E62A47D" w14:textId="020BB8CB" w:rsidR="00A67AF9" w:rsidRDefault="00A67AF9" w:rsidP="00A67AF9">
      <w:pPr>
        <w:pStyle w:val="NoSpacing"/>
      </w:pPr>
      <w:r>
        <w:t>The following constraint are set according uniqueness to fail in case of duplicate entries:</w:t>
      </w:r>
    </w:p>
    <w:p w14:paraId="78584BD8" w14:textId="77777777" w:rsidR="00A67AF9" w:rsidRDefault="00A67AF9" w:rsidP="00932C09">
      <w:pPr>
        <w:pStyle w:val="NoSpacing"/>
      </w:pPr>
    </w:p>
    <w:p w14:paraId="67D2D4FF" w14:textId="3A2ED806" w:rsidR="00A67AF9" w:rsidRPr="00A67AF9" w:rsidRDefault="00A67AF9" w:rsidP="00932C09">
      <w:pPr>
        <w:pStyle w:val="NoSpacing"/>
        <w:rPr>
          <w:rStyle w:val="Codelist"/>
        </w:rPr>
      </w:pPr>
      <w:r w:rsidRPr="00A67AF9">
        <w:rPr>
          <w:rStyle w:val="Codelist"/>
        </w:rPr>
        <w:t xml:space="preserve">CONSTRAINT REQUEST_QUEUE_UNIQUE </w:t>
      </w:r>
      <w:proofErr w:type="gramStart"/>
      <w:r w:rsidRPr="00A67AF9">
        <w:rPr>
          <w:rStyle w:val="Codelist"/>
        </w:rPr>
        <w:t>UNIQUE(</w:t>
      </w:r>
      <w:proofErr w:type="gramEnd"/>
      <w:r w:rsidRPr="00A67AF9">
        <w:rPr>
          <w:rStyle w:val="Codelist"/>
        </w:rPr>
        <w:t>REQ_NUM, REPL_NUM, COLOC_GRP, TAPE_ID)</w:t>
      </w:r>
    </w:p>
    <w:p w14:paraId="32222C7B" w14:textId="77777777" w:rsidR="00A67AF9" w:rsidRDefault="00A67AF9" w:rsidP="00932C09">
      <w:pPr>
        <w:pStyle w:val="NoSpacing"/>
      </w:pPr>
    </w:p>
    <w:p w14:paraId="64113D67" w14:textId="046D86A4" w:rsidR="00A67AF9" w:rsidRDefault="00A67AF9" w:rsidP="00932C09">
      <w:pPr>
        <w:pStyle w:val="NoSpacing"/>
      </w:pPr>
      <w:r>
        <w:t xml:space="preserve">An entry with the same request number, replication number, colocation group, and tape id </w:t>
      </w:r>
      <w:proofErr w:type="spellStart"/>
      <w:r>
        <w:t>sould</w:t>
      </w:r>
      <w:proofErr w:type="spellEnd"/>
      <w:r>
        <w:t xml:space="preserve"> only appear once.</w:t>
      </w:r>
    </w:p>
    <w:p w14:paraId="0F1287A7" w14:textId="54EABAA7" w:rsidR="00340645" w:rsidRDefault="00340645" w:rsidP="004E3418">
      <w:pPr>
        <w:pStyle w:val="Heading1"/>
        <w:numPr>
          <w:ilvl w:val="1"/>
          <w:numId w:val="4"/>
        </w:numPr>
      </w:pPr>
      <w:bookmarkStart w:id="164" w:name="_Toc487547676"/>
      <w:r>
        <w:t>Inventory</w:t>
      </w:r>
      <w:bookmarkEnd w:id="164"/>
    </w:p>
    <w:p w14:paraId="544215AE" w14:textId="77777777" w:rsidR="00C719A7" w:rsidRDefault="00C719A7" w:rsidP="00B42B62">
      <w:pPr>
        <w:keepNext/>
        <w:ind w:firstLine="0"/>
      </w:pPr>
    </w:p>
    <w:p w14:paraId="5F539166" w14:textId="656BADC0" w:rsidR="00C719A7" w:rsidRDefault="00F230C1" w:rsidP="00B42B62">
      <w:pPr>
        <w:keepNext/>
        <w:ind w:firstLine="0"/>
      </w:pPr>
      <w:r>
        <w:t>The inventory compon</w:t>
      </w:r>
      <w:r w:rsidR="00897F31">
        <w:t xml:space="preserve">ent </w:t>
      </w:r>
      <w:r w:rsidR="000D1DDF">
        <w:t>keeps</w:t>
      </w:r>
      <w:r w:rsidR="00897F31">
        <w:t xml:space="preserve"> information about elements and status of</w:t>
      </w:r>
    </w:p>
    <w:p w14:paraId="04CE1C60" w14:textId="12640535" w:rsidR="003F508A" w:rsidRDefault="00E419EA" w:rsidP="008A5B0B">
      <w:pPr>
        <w:pStyle w:val="ListParagraph"/>
        <w:keepNext/>
        <w:numPr>
          <w:ilvl w:val="0"/>
          <w:numId w:val="5"/>
        </w:numPr>
      </w:pPr>
      <w:r>
        <w:t>drives and</w:t>
      </w:r>
    </w:p>
    <w:p w14:paraId="6F3F2449" w14:textId="77777777" w:rsidR="00AC6365" w:rsidRDefault="003F508A" w:rsidP="00E419EA">
      <w:pPr>
        <w:pStyle w:val="ListParagraph"/>
        <w:keepNext/>
        <w:numPr>
          <w:ilvl w:val="0"/>
          <w:numId w:val="5"/>
        </w:numPr>
      </w:pPr>
      <w:r>
        <w:t>tapes</w:t>
      </w:r>
    </w:p>
    <w:p w14:paraId="2FD6B33E" w14:textId="3F88AD73" w:rsidR="003D606F" w:rsidRDefault="003D606F">
      <w:r>
        <w:br w:type="page"/>
      </w:r>
    </w:p>
    <w:p w14:paraId="42CE452A" w14:textId="7E7F41E7" w:rsidR="00A1432D" w:rsidRDefault="00522E48" w:rsidP="004E3418">
      <w:pPr>
        <w:pStyle w:val="Heading1"/>
        <w:numPr>
          <w:ilvl w:val="1"/>
          <w:numId w:val="4"/>
        </w:numPr>
      </w:pPr>
      <w:bookmarkStart w:id="165" w:name="_Toc487547677"/>
      <w:r>
        <w:lastRenderedPageBreak/>
        <w:t>Processing Overview</w:t>
      </w:r>
      <w:bookmarkEnd w:id="165"/>
    </w:p>
    <w:p w14:paraId="00A76BEA" w14:textId="77777777" w:rsidR="00A1432D" w:rsidRDefault="00A1432D" w:rsidP="00114909">
      <w:pPr>
        <w:keepNext/>
        <w:ind w:firstLine="0"/>
      </w:pPr>
    </w:p>
    <w:p w14:paraId="31E39519" w14:textId="77777777" w:rsidR="00A1432D" w:rsidRDefault="00A1432D" w:rsidP="00114909">
      <w:pPr>
        <w:keepNext/>
        <w:ind w:firstLine="0"/>
      </w:pPr>
    </w:p>
    <w:p w14:paraId="310CCCA1" w14:textId="5B6FE614" w:rsidR="007524B7" w:rsidRDefault="00D56BDE" w:rsidP="008F4A1B">
      <w:pPr>
        <w:keepNext/>
        <w:ind w:firstLine="0"/>
      </w:pPr>
      <w:del w:id="166" w:author="Martin Petermann" w:date="2017-01-25T18:20:00Z">
        <w:r w:rsidRPr="00D56BDE" w:rsidDel="00EE385E">
          <w:rPr>
            <w:noProof/>
          </w:rPr>
          <w:drawing>
            <wp:inline distT="0" distB="0" distL="0" distR="0" wp14:anchorId="2E949614" wp14:editId="31736E69">
              <wp:extent cx="5756910" cy="318008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3180080"/>
                      </a:xfrm>
                      <a:prstGeom prst="rect">
                        <a:avLst/>
                      </a:prstGeom>
                    </pic:spPr>
                  </pic:pic>
                </a:graphicData>
              </a:graphic>
            </wp:inline>
          </w:drawing>
        </w:r>
      </w:del>
      <w:ins w:id="167" w:author="Martin Petermann" w:date="2017-01-25T18:20:00Z">
        <w:r w:rsidR="00EE385E" w:rsidRPr="00EE385E">
          <w:rPr>
            <w:noProof/>
          </w:rPr>
          <w:t xml:space="preserve"> </w:t>
        </w:r>
        <w:r w:rsidR="00EE385E" w:rsidRPr="00EE385E">
          <w:rPr>
            <w:noProof/>
          </w:rPr>
          <w:drawing>
            <wp:inline distT="0" distB="0" distL="0" distR="0" wp14:anchorId="101B46CA" wp14:editId="620B5F44">
              <wp:extent cx="5756910" cy="3180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3180080"/>
                      </a:xfrm>
                      <a:prstGeom prst="rect">
                        <a:avLst/>
                      </a:prstGeom>
                    </pic:spPr>
                  </pic:pic>
                </a:graphicData>
              </a:graphic>
            </wp:inline>
          </w:drawing>
        </w:r>
      </w:ins>
      <w:r w:rsidRPr="00D56BDE">
        <w:t xml:space="preserve"> </w:t>
      </w:r>
    </w:p>
    <w:p w14:paraId="5313137B" w14:textId="77777777" w:rsidR="007524B7" w:rsidRDefault="007524B7" w:rsidP="008F4A1B">
      <w:pPr>
        <w:keepNext/>
        <w:ind w:firstLine="0"/>
      </w:pPr>
    </w:p>
    <w:p w14:paraId="1AFC0DD4" w14:textId="55141E74" w:rsidR="00A170DC" w:rsidRDefault="00A170DC" w:rsidP="00A170DC">
      <w:pPr>
        <w:pStyle w:val="Heading1"/>
        <w:ind w:left="0"/>
        <w:rPr>
          <w:ins w:id="168" w:author="Martin Petermann" w:date="2017-01-25T18:21:00Z"/>
        </w:rPr>
      </w:pPr>
      <w:bookmarkStart w:id="169" w:name="_Toc487547678"/>
      <w:ins w:id="170" w:author="Martin Petermann" w:date="2017-01-25T18:21:00Z">
        <w:r>
          <w:t xml:space="preserve">The enumeration </w:t>
        </w:r>
        <w:commentRangeStart w:id="171"/>
        <w:r w:rsidRPr="00852E6E">
          <w:rPr>
            <w:rFonts w:hint="eastAsia"/>
          </w:rPr>
          <w:t>①</w:t>
        </w:r>
        <w:commentRangeEnd w:id="171"/>
        <w:r>
          <w:rPr>
            <w:rStyle w:val="CommentReference"/>
            <w:rFonts w:asciiTheme="minorHAnsi" w:eastAsiaTheme="minorEastAsia" w:hAnsiTheme="minorHAnsi" w:cstheme="minorBidi"/>
            <w:b w:val="0"/>
            <w:bCs w:val="0"/>
            <w:color w:val="auto"/>
          </w:rPr>
          <w:commentReference w:id="171"/>
        </w:r>
        <w:r>
          <w:t xml:space="preserve"> to </w:t>
        </w:r>
        <w:r w:rsidRPr="00F448CB">
          <w:rPr>
            <w:rFonts w:hint="eastAsia"/>
          </w:rPr>
          <w:t>④</w:t>
        </w:r>
      </w:ins>
      <w:ins w:id="172" w:author="Martin Petermann" w:date="2017-01-25T18:22:00Z">
        <w:r>
          <w:t xml:space="preserve"> within the figure are explained in the following.</w:t>
        </w:r>
      </w:ins>
      <w:bookmarkEnd w:id="169"/>
    </w:p>
    <w:p w14:paraId="78CC77AD" w14:textId="5238C9C0" w:rsidR="00A170DC" w:rsidRDefault="00A170DC" w:rsidP="00A170DC">
      <w:pPr>
        <w:pStyle w:val="Heading1"/>
        <w:ind w:left="720"/>
        <w:rPr>
          <w:ins w:id="173" w:author="Martin Petermann" w:date="2017-01-25T18:21:00Z"/>
        </w:rPr>
      </w:pPr>
    </w:p>
    <w:p w14:paraId="258B9421" w14:textId="72491B4B" w:rsidR="00933C22" w:rsidRDefault="00933C22" w:rsidP="008F4A1B">
      <w:pPr>
        <w:keepNext/>
        <w:ind w:firstLine="0"/>
      </w:pPr>
    </w:p>
    <w:p w14:paraId="131642C6" w14:textId="642084CE" w:rsidR="00B85CB7" w:rsidRDefault="00852E6E" w:rsidP="005544DE">
      <w:pPr>
        <w:pStyle w:val="Heading1"/>
        <w:numPr>
          <w:ilvl w:val="2"/>
          <w:numId w:val="4"/>
        </w:numPr>
      </w:pPr>
      <w:bookmarkStart w:id="174" w:name="_Toc487547679"/>
      <w:commentRangeStart w:id="175"/>
      <w:r w:rsidRPr="00852E6E">
        <w:rPr>
          <w:rFonts w:hint="eastAsia"/>
        </w:rPr>
        <w:t>①</w:t>
      </w:r>
      <w:commentRangeEnd w:id="175"/>
      <w:r w:rsidR="003949D2">
        <w:rPr>
          <w:rStyle w:val="CommentReference"/>
          <w:rFonts w:asciiTheme="minorHAnsi" w:eastAsiaTheme="minorEastAsia" w:hAnsiTheme="minorHAnsi" w:cstheme="minorBidi"/>
          <w:b w:val="0"/>
          <w:bCs w:val="0"/>
          <w:color w:val="auto"/>
        </w:rPr>
        <w:commentReference w:id="175"/>
      </w:r>
      <w:bookmarkEnd w:id="174"/>
    </w:p>
    <w:p w14:paraId="580C5296" w14:textId="77777777" w:rsidR="00B85CB7" w:rsidRDefault="00B85CB7" w:rsidP="008F4A1B">
      <w:pPr>
        <w:keepNext/>
        <w:ind w:firstLine="0"/>
      </w:pPr>
    </w:p>
    <w:p w14:paraId="06954994" w14:textId="09123806" w:rsidR="00FD335C" w:rsidRDefault="00A60AA5" w:rsidP="00352724">
      <w:pPr>
        <w:pStyle w:val="NoSpacing"/>
      </w:pPr>
      <w:r>
        <w:t xml:space="preserve">This processing overview describes </w:t>
      </w:r>
      <w:r w:rsidR="00933DE5">
        <w:t>how migration and selective recall requests are processed from the front end to the back end.</w:t>
      </w:r>
    </w:p>
    <w:p w14:paraId="4D9931A4" w14:textId="77777777" w:rsidR="00933DE5" w:rsidRDefault="00933DE5" w:rsidP="00352724">
      <w:pPr>
        <w:pStyle w:val="NoSpacing"/>
      </w:pPr>
    </w:p>
    <w:p w14:paraId="1AFBF0AF" w14:textId="36F0B212" w:rsidR="00933DE5" w:rsidRDefault="00805BF8" w:rsidP="00352724">
      <w:pPr>
        <w:pStyle w:val="NoSpacing"/>
      </w:pPr>
      <w:r>
        <w:t xml:space="preserve">The </w:t>
      </w:r>
      <w:proofErr w:type="gramStart"/>
      <w:r>
        <w:t>front end</w:t>
      </w:r>
      <w:proofErr w:type="gramEnd"/>
      <w:r>
        <w:t xml:space="preserve"> commands accept file names for migration and selective recall as a parameter list or as a file list. If it is provided by a file </w:t>
      </w:r>
      <w:r w:rsidR="006C5BD6">
        <w:t>list,</w:t>
      </w:r>
      <w:r>
        <w:t xml:space="preserve"> the file name</w:t>
      </w:r>
      <w:r w:rsidR="006C5BD6">
        <w:t>s</w:t>
      </w:r>
      <w:r>
        <w:t xml:space="preserve"> are separated by new lines.</w:t>
      </w:r>
    </w:p>
    <w:p w14:paraId="52E50215" w14:textId="77777777" w:rsidR="00805BF8" w:rsidRDefault="00805BF8" w:rsidP="00352724">
      <w:pPr>
        <w:pStyle w:val="NoSpacing"/>
      </w:pPr>
    </w:p>
    <w:p w14:paraId="78F0E128" w14:textId="3F3B1428" w:rsidR="00805BF8" w:rsidRDefault="006C5BD6" w:rsidP="00352724">
      <w:pPr>
        <w:pStyle w:val="NoSpacing"/>
      </w:pPr>
      <w:r>
        <w:t>A request is transferred to the back end in three different steps:</w:t>
      </w:r>
    </w:p>
    <w:p w14:paraId="6F202512" w14:textId="77777777" w:rsidR="006C5BD6" w:rsidRDefault="006C5BD6" w:rsidP="00352724">
      <w:pPr>
        <w:pStyle w:val="NoSpacing"/>
      </w:pPr>
    </w:p>
    <w:p w14:paraId="58811CAB" w14:textId="3F262C67" w:rsidR="006C5BD6" w:rsidRDefault="006C5BD6" w:rsidP="00352724">
      <w:pPr>
        <w:pStyle w:val="NoSpacing"/>
        <w:numPr>
          <w:ilvl w:val="0"/>
          <w:numId w:val="38"/>
        </w:numPr>
      </w:pPr>
      <w:r>
        <w:t xml:space="preserve">At first a request number is requested from the back end. This number is used to identify the request throughout the complete processing. </w:t>
      </w:r>
      <w:r w:rsidRPr="006C5BD6">
        <w:rPr>
          <w:highlight w:val="yellow"/>
        </w:rPr>
        <w:t>It is planned to re-use a request number to add further jobs to a previously created request. Another plan is that the calling application provides a unique number. In</w:t>
      </w:r>
      <w:ins w:id="176" w:author="Martin Petermann" w:date="2017-01-25T18:23:00Z">
        <w:r w:rsidR="0053539B">
          <w:rPr>
            <w:highlight w:val="yellow"/>
          </w:rPr>
          <w:t xml:space="preserve"> the second</w:t>
        </w:r>
      </w:ins>
      <w:r w:rsidRPr="006C5BD6">
        <w:rPr>
          <w:highlight w:val="yellow"/>
        </w:rPr>
        <w:t xml:space="preserve"> case</w:t>
      </w:r>
      <w:ins w:id="177" w:author="Martin Petermann" w:date="2017-01-25T18:23:00Z">
        <w:r w:rsidR="0053539B">
          <w:rPr>
            <w:highlight w:val="yellow"/>
          </w:rPr>
          <w:t>,</w:t>
        </w:r>
      </w:ins>
      <w:r w:rsidRPr="006C5BD6">
        <w:rPr>
          <w:highlight w:val="yellow"/>
        </w:rPr>
        <w:t xml:space="preserve"> there is no need for this step.</w:t>
      </w:r>
    </w:p>
    <w:p w14:paraId="77C397A7" w14:textId="77777777" w:rsidR="006C5BD6" w:rsidRDefault="006C5BD6" w:rsidP="00352724">
      <w:pPr>
        <w:pStyle w:val="NoSpacing"/>
        <w:numPr>
          <w:ilvl w:val="0"/>
          <w:numId w:val="38"/>
        </w:numPr>
      </w:pPr>
      <w:r>
        <w:t xml:space="preserve">Within a second step request specific information is sent to the back end. For </w:t>
      </w:r>
      <w:proofErr w:type="gramStart"/>
      <w:r>
        <w:t>migration</w:t>
      </w:r>
      <w:proofErr w:type="gramEnd"/>
      <w:r>
        <w:t xml:space="preserve"> it is the following:</w:t>
      </w:r>
    </w:p>
    <w:p w14:paraId="18A77602" w14:textId="77777777" w:rsidR="00352724" w:rsidRDefault="006D63FF" w:rsidP="00352724">
      <w:pPr>
        <w:pStyle w:val="NoSpacing"/>
        <w:numPr>
          <w:ilvl w:val="1"/>
          <w:numId w:val="38"/>
        </w:numPr>
      </w:pPr>
      <w:r>
        <w:t>a key that has been</w:t>
      </w:r>
      <w:r w:rsidR="00352724">
        <w:t xml:space="preserve"> randomly generated</w:t>
      </w:r>
      <w:r>
        <w:t xml:space="preserve"> during the start of the back end. This key is contained </w:t>
      </w:r>
      <w:r w:rsidR="00352724">
        <w:t xml:space="preserve">in a file </w:t>
      </w:r>
      <w:proofErr w:type="spellStart"/>
      <w:proofErr w:type="gramStart"/>
      <w:r w:rsidR="00352724" w:rsidRPr="00352724">
        <w:rPr>
          <w:rStyle w:val="Codelist"/>
        </w:rPr>
        <w:t>Const</w:t>
      </w:r>
      <w:proofErr w:type="spellEnd"/>
      <w:r w:rsidR="00352724" w:rsidRPr="00352724">
        <w:rPr>
          <w:rStyle w:val="Codelist"/>
        </w:rPr>
        <w:t>::</w:t>
      </w:r>
      <w:proofErr w:type="gramEnd"/>
      <w:r w:rsidR="00352724" w:rsidRPr="00352724">
        <w:rPr>
          <w:rStyle w:val="Codelist"/>
        </w:rPr>
        <w:t>KEY_FILE</w:t>
      </w:r>
      <w:r w:rsidR="00352724">
        <w:t xml:space="preserve">: </w:t>
      </w:r>
      <w:r w:rsidR="00352724" w:rsidRPr="00352724">
        <w:rPr>
          <w:rStyle w:val="Codelist"/>
        </w:rPr>
        <w:t>/</w:t>
      </w:r>
      <w:proofErr w:type="spellStart"/>
      <w:r w:rsidR="00352724" w:rsidRPr="00352724">
        <w:rPr>
          <w:rStyle w:val="Codelist"/>
        </w:rPr>
        <w:t>var</w:t>
      </w:r>
      <w:proofErr w:type="spellEnd"/>
      <w:r w:rsidR="00352724" w:rsidRPr="00352724">
        <w:rPr>
          <w:rStyle w:val="Codelist"/>
        </w:rPr>
        <w:t>/run/ltfsdm/</w:t>
      </w:r>
      <w:proofErr w:type="spellStart"/>
      <w:r w:rsidR="00352724" w:rsidRPr="00352724">
        <w:rPr>
          <w:rStyle w:val="Codelist"/>
        </w:rPr>
        <w:t>OpenLTFS.key</w:t>
      </w:r>
      <w:proofErr w:type="spellEnd"/>
      <w:r w:rsidR="00352724">
        <w:t xml:space="preserve"> and only visible to the root user.</w:t>
      </w:r>
    </w:p>
    <w:p w14:paraId="1509B0FF" w14:textId="6F5A686F" w:rsidR="00352724" w:rsidRDefault="00352724" w:rsidP="00352724">
      <w:pPr>
        <w:pStyle w:val="NoSpacing"/>
        <w:numPr>
          <w:ilvl w:val="1"/>
          <w:numId w:val="38"/>
        </w:numPr>
      </w:pPr>
      <w:r>
        <w:lastRenderedPageBreak/>
        <w:t>the request number.</w:t>
      </w:r>
    </w:p>
    <w:p w14:paraId="1269A774" w14:textId="77777777" w:rsidR="00352724" w:rsidRDefault="00352724" w:rsidP="00352724">
      <w:pPr>
        <w:pStyle w:val="NoSpacing"/>
        <w:numPr>
          <w:ilvl w:val="1"/>
          <w:numId w:val="38"/>
        </w:numPr>
      </w:pPr>
      <w:r>
        <w:t>the process id of the client process.</w:t>
      </w:r>
    </w:p>
    <w:p w14:paraId="4BBBF605" w14:textId="77777777" w:rsidR="00352724" w:rsidRDefault="00352724" w:rsidP="00352724">
      <w:pPr>
        <w:pStyle w:val="NoSpacing"/>
        <w:numPr>
          <w:ilvl w:val="1"/>
          <w:numId w:val="38"/>
        </w:numPr>
      </w:pPr>
      <w:r>
        <w:t>the target state of the migration process.</w:t>
      </w:r>
    </w:p>
    <w:p w14:paraId="59AB1EFA" w14:textId="1668798E" w:rsidR="00352724" w:rsidRDefault="00352724" w:rsidP="00352724">
      <w:pPr>
        <w:pStyle w:val="NoSpacing"/>
        <w:numPr>
          <w:ilvl w:val="1"/>
          <w:numId w:val="38"/>
        </w:numPr>
      </w:pPr>
      <w:r>
        <w:t>the number of replicas to be generated.</w:t>
      </w:r>
    </w:p>
    <w:p w14:paraId="410C0378" w14:textId="77777777" w:rsidR="00352724" w:rsidRDefault="00352724" w:rsidP="00352724">
      <w:pPr>
        <w:pStyle w:val="NoSpacing"/>
        <w:numPr>
          <w:ilvl w:val="1"/>
          <w:numId w:val="38"/>
        </w:numPr>
      </w:pPr>
      <w:r>
        <w:t>the colocation factor.</w:t>
      </w:r>
    </w:p>
    <w:p w14:paraId="21230562" w14:textId="77777777" w:rsidR="00352724" w:rsidRDefault="00352724" w:rsidP="00352724">
      <w:pPr>
        <w:pStyle w:val="NoSpacing"/>
        <w:ind w:left="720"/>
      </w:pPr>
      <w:r>
        <w:t xml:space="preserve">For selective </w:t>
      </w:r>
      <w:proofErr w:type="gramStart"/>
      <w:r>
        <w:t>recall</w:t>
      </w:r>
      <w:proofErr w:type="gramEnd"/>
      <w:r>
        <w:t xml:space="preserve"> no information about replicas and no colocation factor is transferred to back end. The target states also differ: while for migration the target state can be premigrated or resident, for selective recall it can be premigrated or resident.</w:t>
      </w:r>
    </w:p>
    <w:p w14:paraId="67E703BE" w14:textId="77777777" w:rsidR="00672DE2" w:rsidRDefault="00352724" w:rsidP="00352724">
      <w:pPr>
        <w:pStyle w:val="NoSpacing"/>
        <w:numPr>
          <w:ilvl w:val="0"/>
          <w:numId w:val="39"/>
        </w:numPr>
      </w:pPr>
      <w:r>
        <w:t xml:space="preserve">Thereafter the file information is transferred. </w:t>
      </w:r>
      <w:r w:rsidR="0065567B">
        <w:t>There are several messages sent to the back end if the number of files exceed 100000 (</w:t>
      </w:r>
      <w:proofErr w:type="spellStart"/>
      <w:proofErr w:type="gramStart"/>
      <w:r w:rsidR="0065567B">
        <w:t>Const</w:t>
      </w:r>
      <w:proofErr w:type="spellEnd"/>
      <w:r w:rsidR="0065567B">
        <w:t>::</w:t>
      </w:r>
      <w:proofErr w:type="gramEnd"/>
      <w:r w:rsidR="0065567B" w:rsidRPr="0065567B">
        <w:t xml:space="preserve"> MAX_OBJECTS_SEND</w:t>
      </w:r>
      <w:r w:rsidR="0065567B">
        <w:t xml:space="preserve">). </w:t>
      </w:r>
      <w:r w:rsidR="00214DFB">
        <w:t xml:space="preserve">The file names are transferred without any further information. </w:t>
      </w:r>
      <w:r w:rsidR="00FE4634">
        <w:t>An empty string denotes the end of the file list.</w:t>
      </w:r>
    </w:p>
    <w:p w14:paraId="4E93C0D5" w14:textId="77777777" w:rsidR="00852E6E" w:rsidRDefault="00852E6E" w:rsidP="00672DE2">
      <w:pPr>
        <w:pStyle w:val="NoSpacing"/>
      </w:pPr>
    </w:p>
    <w:p w14:paraId="155977BC" w14:textId="6CEC2AFF" w:rsidR="00852E6E" w:rsidRDefault="00852E6E" w:rsidP="005544DE">
      <w:pPr>
        <w:pStyle w:val="Heading1"/>
        <w:numPr>
          <w:ilvl w:val="2"/>
          <w:numId w:val="4"/>
        </w:numPr>
      </w:pPr>
      <w:bookmarkStart w:id="178" w:name="_Toc487547680"/>
      <w:r w:rsidRPr="00852E6E">
        <w:rPr>
          <w:rFonts w:hint="eastAsia"/>
        </w:rPr>
        <w:t>②</w:t>
      </w:r>
      <w:bookmarkEnd w:id="178"/>
    </w:p>
    <w:p w14:paraId="24531E4C" w14:textId="77777777" w:rsidR="00852E6E" w:rsidRDefault="00852E6E" w:rsidP="00672DE2">
      <w:pPr>
        <w:pStyle w:val="NoSpacing"/>
      </w:pPr>
    </w:p>
    <w:p w14:paraId="5FACDA5B" w14:textId="30944189" w:rsidR="00700FA5" w:rsidRDefault="00217DE1" w:rsidP="00672DE2">
      <w:pPr>
        <w:pStyle w:val="NoSpacing"/>
      </w:pPr>
      <w:r>
        <w:t xml:space="preserve">For each request a separate socket connection is used. If the Receiver on the </w:t>
      </w:r>
      <w:proofErr w:type="gramStart"/>
      <w:r>
        <w:t>back end</w:t>
      </w:r>
      <w:proofErr w:type="gramEnd"/>
      <w:r>
        <w:t xml:space="preserve"> side receives a new message it immediately starts a </w:t>
      </w:r>
      <w:proofErr w:type="spellStart"/>
      <w:r>
        <w:t>MessageParser</w:t>
      </w:r>
      <w:proofErr w:type="spellEnd"/>
      <w:r>
        <w:t xml:space="preserve"> thread to evaluate the message</w:t>
      </w:r>
      <w:r w:rsidR="00EC0E49">
        <w:t>s</w:t>
      </w:r>
      <w:r>
        <w:t>.</w:t>
      </w:r>
      <w:r w:rsidR="00EC0E49">
        <w:t xml:space="preserve"> The evaluation is part of the </w:t>
      </w:r>
      <w:proofErr w:type="spellStart"/>
      <w:proofErr w:type="gramStart"/>
      <w:r w:rsidR="00EC0E49" w:rsidRPr="00EC0E49">
        <w:rPr>
          <w:rFonts w:ascii="Andale Mono" w:hAnsi="Andale Mono"/>
        </w:rPr>
        <w:t>MessageParser</w:t>
      </w:r>
      <w:proofErr w:type="spellEnd"/>
      <w:r w:rsidR="00EC0E49" w:rsidRPr="00EC0E49">
        <w:rPr>
          <w:rFonts w:ascii="Andale Mono" w:hAnsi="Andale Mono"/>
        </w:rPr>
        <w:t>::</w:t>
      </w:r>
      <w:proofErr w:type="gramEnd"/>
      <w:r w:rsidR="00EC0E49" w:rsidRPr="00EC0E49">
        <w:rPr>
          <w:rFonts w:ascii="Andale Mono" w:hAnsi="Andale Mono"/>
        </w:rPr>
        <w:t>run</w:t>
      </w:r>
      <w:r w:rsidR="00EC0E49">
        <w:t xml:space="preserve"> method.</w:t>
      </w:r>
    </w:p>
    <w:p w14:paraId="4893E90A" w14:textId="77777777" w:rsidR="00700FA5" w:rsidRDefault="00700FA5" w:rsidP="00672DE2">
      <w:pPr>
        <w:pStyle w:val="NoSpacing"/>
      </w:pPr>
    </w:p>
    <w:p w14:paraId="5003321C" w14:textId="77777777" w:rsidR="004B21C2" w:rsidRDefault="00C84F1E" w:rsidP="00672DE2">
      <w:pPr>
        <w:pStyle w:val="NoSpacing"/>
      </w:pPr>
      <w:r>
        <w:t>F</w:t>
      </w:r>
      <w:r w:rsidR="00BD2992">
        <w:t xml:space="preserve">irst the jobs are added to the </w:t>
      </w:r>
      <w:r w:rsidR="00BD2992" w:rsidRPr="00BD2992">
        <w:rPr>
          <w:rStyle w:val="Codelist"/>
        </w:rPr>
        <w:t>JOB_QUEUE</w:t>
      </w:r>
      <w:r>
        <w:t xml:space="preserve"> table by </w:t>
      </w:r>
      <w:r w:rsidR="00BD2992" w:rsidRPr="00BD2992">
        <w:rPr>
          <w:rStyle w:val="Codelist"/>
        </w:rPr>
        <w:t>[</w:t>
      </w:r>
      <w:proofErr w:type="spellStart"/>
      <w:r w:rsidR="00BD2992" w:rsidRPr="00BD2992">
        <w:rPr>
          <w:rStyle w:val="Codelist"/>
        </w:rPr>
        <w:t>Migration|SelRecall</w:t>
      </w:r>
      <w:proofErr w:type="spellEnd"/>
      <w:proofErr w:type="gramStart"/>
      <w:r w:rsidR="00BD2992" w:rsidRPr="00BD2992">
        <w:rPr>
          <w:rStyle w:val="Codelist"/>
        </w:rPr>
        <w:t>]::</w:t>
      </w:r>
      <w:proofErr w:type="spellStart"/>
      <w:proofErr w:type="gramEnd"/>
      <w:r w:rsidR="00BD2992" w:rsidRPr="00BD2992">
        <w:rPr>
          <w:rStyle w:val="Codelist"/>
        </w:rPr>
        <w:t>addJob</w:t>
      </w:r>
      <w:proofErr w:type="spellEnd"/>
      <w:r w:rsidR="00BD2992">
        <w:t xml:space="preserve"> methods. </w:t>
      </w:r>
    </w:p>
    <w:p w14:paraId="75E891F2" w14:textId="77777777" w:rsidR="004B21C2" w:rsidRDefault="004B21C2" w:rsidP="00672DE2">
      <w:pPr>
        <w:pStyle w:val="NoSpacing"/>
      </w:pPr>
    </w:p>
    <w:p w14:paraId="40458937" w14:textId="5BBB893C" w:rsidR="0023279F" w:rsidRDefault="004B21C2" w:rsidP="00672DE2">
      <w:pPr>
        <w:pStyle w:val="NoSpacing"/>
      </w:pPr>
      <w:r>
        <w:t>For the migration operation f</w:t>
      </w:r>
      <w:r w:rsidR="00CE14D0">
        <w:t>or e</w:t>
      </w:r>
      <w:r w:rsidR="009216E2">
        <w:t>ach replica, there is created</w:t>
      </w:r>
      <w:r w:rsidR="008A15A7">
        <w:t xml:space="preserve"> a corresponding job within th</w:t>
      </w:r>
      <w:r w:rsidR="009216E2">
        <w:t xml:space="preserve">is </w:t>
      </w:r>
      <w:r w:rsidR="008A15A7">
        <w:t>table.</w:t>
      </w:r>
      <w:r w:rsidR="009216E2">
        <w:t xml:space="preserve"> </w:t>
      </w:r>
      <w:r w:rsidR="00923CDD">
        <w:t>E.g. two replicas should be created for a single file two entries are created within the table.</w:t>
      </w:r>
      <w:r>
        <w:t xml:space="preserve"> T</w:t>
      </w:r>
      <w:r w:rsidR="0038544C">
        <w:t xml:space="preserve">he </w:t>
      </w:r>
      <w:r w:rsidR="0038544C" w:rsidRPr="0038544C">
        <w:rPr>
          <w:rStyle w:val="Codelist"/>
        </w:rPr>
        <w:t>TAPE_ID</w:t>
      </w:r>
      <w:r w:rsidR="0038544C">
        <w:t xml:space="preserve"> and </w:t>
      </w:r>
      <w:commentRangeStart w:id="179"/>
      <w:r w:rsidR="0038544C" w:rsidRPr="0038544C">
        <w:rPr>
          <w:rStyle w:val="Codelist"/>
        </w:rPr>
        <w:t>START_BLOCK</w:t>
      </w:r>
      <w:r w:rsidR="0038544C">
        <w:t xml:space="preserve"> </w:t>
      </w:r>
      <w:commentRangeEnd w:id="179"/>
      <w:r w:rsidR="002320D5">
        <w:rPr>
          <w:rStyle w:val="CommentReference"/>
        </w:rPr>
        <w:commentReference w:id="179"/>
      </w:r>
      <w:ins w:id="180" w:author="Slavisa Sarafijanovic" w:date="2017-01-25T17:47:00Z">
        <w:r w:rsidR="001A56AC">
          <w:t xml:space="preserve"> (obtained from LTFS when adding to queue</w:t>
        </w:r>
      </w:ins>
      <w:ins w:id="181" w:author="Slavisa Sarafijanovic" w:date="2017-01-25T17:50:00Z">
        <w:r w:rsidR="001A56AC">
          <w:t xml:space="preserve"> or when tape mounted to recall</w:t>
        </w:r>
      </w:ins>
      <w:ins w:id="182" w:author="Slavisa Sarafijanovic" w:date="2017-01-25T17:47:00Z">
        <w:r w:rsidR="001A56AC">
          <w:t>)</w:t>
        </w:r>
      </w:ins>
      <w:ins w:id="183" w:author="Slavisa Sarafijanovic" w:date="2017-01-25T17:50:00Z">
        <w:r w:rsidR="001A56AC">
          <w:t xml:space="preserve"> </w:t>
        </w:r>
      </w:ins>
      <w:r w:rsidR="0038544C">
        <w:t>columns are unused for migration.</w:t>
      </w:r>
    </w:p>
    <w:p w14:paraId="65F5D744" w14:textId="77777777" w:rsidR="00923CDD" w:rsidRDefault="00923CDD" w:rsidP="00672DE2">
      <w:pPr>
        <w:pStyle w:val="NoSpacing"/>
      </w:pPr>
    </w:p>
    <w:p w14:paraId="5A9274E9" w14:textId="0BBB18CB" w:rsidR="00C84F1E" w:rsidRDefault="006339CB" w:rsidP="00672DE2">
      <w:pPr>
        <w:pStyle w:val="NoSpacing"/>
      </w:pPr>
      <w:r>
        <w:t xml:space="preserve">For selective and transparent recall, there is not set </w:t>
      </w:r>
      <w:r w:rsidRPr="006339CB">
        <w:rPr>
          <w:rStyle w:val="Codelist"/>
        </w:rPr>
        <w:t>REPL_NUM</w:t>
      </w:r>
      <w:r>
        <w:t xml:space="preserve"> and </w:t>
      </w:r>
      <w:r w:rsidRPr="006339CB">
        <w:rPr>
          <w:rStyle w:val="Codelist"/>
        </w:rPr>
        <w:t>COLOC_GRP</w:t>
      </w:r>
      <w:r>
        <w:t xml:space="preserve"> </w:t>
      </w:r>
      <w:ins w:id="184" w:author="Slavisa Sarafijanovic" w:date="2017-01-25T17:25:00Z">
        <w:r w:rsidR="002F5FF9">
          <w:t>(if collocation factor is 2, there will be two different coll</w:t>
        </w:r>
        <w:r w:rsidR="001A56AC">
          <w:t xml:space="preserve">ocation groups, and </w:t>
        </w:r>
        <w:r w:rsidR="002F5FF9">
          <w:t xml:space="preserve">two tapes used in parallel during </w:t>
        </w:r>
        <w:commentRangeStart w:id="185"/>
        <w:r w:rsidR="002F5FF9">
          <w:t>migration</w:t>
        </w:r>
      </w:ins>
      <w:commentRangeEnd w:id="185"/>
      <w:ins w:id="186" w:author="Slavisa Sarafijanovic" w:date="2017-01-25T17:26:00Z">
        <w:r w:rsidR="002F5FF9">
          <w:rPr>
            <w:rStyle w:val="CommentReference"/>
          </w:rPr>
          <w:commentReference w:id="185"/>
        </w:r>
      </w:ins>
      <w:ins w:id="187" w:author="Slavisa Sarafijanovic" w:date="2017-01-25T17:52:00Z">
        <w:r w:rsidR="001A56AC">
          <w:t xml:space="preserve"> if two drives are available</w:t>
        </w:r>
      </w:ins>
      <w:ins w:id="188" w:author="Slavisa Sarafijanovic" w:date="2017-01-25T17:25:00Z">
        <w:r w:rsidR="002F5FF9">
          <w:t xml:space="preserve">) </w:t>
        </w:r>
      </w:ins>
      <w:r>
        <w:t xml:space="preserve">columns since those are only used by migration processing. In case of a transparent recall DMAPI does not provide a file name. </w:t>
      </w:r>
      <w:proofErr w:type="gramStart"/>
      <w:r>
        <w:t>Therefore</w:t>
      </w:r>
      <w:proofErr w:type="gramEnd"/>
      <w:r>
        <w:t xml:space="preserve"> the </w:t>
      </w:r>
      <w:r w:rsidRPr="006339CB">
        <w:rPr>
          <w:rStyle w:val="Codelist"/>
        </w:rPr>
        <w:t>FILE_NAME</w:t>
      </w:r>
      <w:r>
        <w:t xml:space="preserve"> column is not set.</w:t>
      </w:r>
    </w:p>
    <w:p w14:paraId="3F9C0016" w14:textId="77777777" w:rsidR="00C84F1E" w:rsidRDefault="00C84F1E" w:rsidP="00672DE2">
      <w:pPr>
        <w:pStyle w:val="NoSpacing"/>
      </w:pPr>
    </w:p>
    <w:p w14:paraId="0E683608" w14:textId="1ED198D1" w:rsidR="00BD2992" w:rsidRDefault="006339CB" w:rsidP="00672DE2">
      <w:pPr>
        <w:pStyle w:val="NoSpacing"/>
      </w:pPr>
      <w:r>
        <w:t xml:space="preserve">After all jobs are created within </w:t>
      </w:r>
      <w:proofErr w:type="gramStart"/>
      <w:r>
        <w:t xml:space="preserve">the </w:t>
      </w:r>
      <w:r w:rsidR="00BD2992">
        <w:t xml:space="preserve"> </w:t>
      </w:r>
      <w:r w:rsidRPr="00BD2992">
        <w:rPr>
          <w:rStyle w:val="Codelist"/>
        </w:rPr>
        <w:t>JOB</w:t>
      </w:r>
      <w:proofErr w:type="gramEnd"/>
      <w:r w:rsidRPr="00BD2992">
        <w:rPr>
          <w:rStyle w:val="Codelist"/>
        </w:rPr>
        <w:t>_QUEUE</w:t>
      </w:r>
      <w:r>
        <w:t xml:space="preserve"> table </w:t>
      </w:r>
      <w:r w:rsidR="00BD2992">
        <w:t xml:space="preserve">the a request is added to the </w:t>
      </w:r>
      <w:r w:rsidR="00BD2992" w:rsidRPr="00BD2992">
        <w:rPr>
          <w:rStyle w:val="Codelist"/>
        </w:rPr>
        <w:t>REQUEST_QUEUE</w:t>
      </w:r>
      <w:r w:rsidR="00BD2992">
        <w:t xml:space="preserve"> table by the </w:t>
      </w:r>
      <w:r w:rsidR="00BD2992" w:rsidRPr="00BD2992">
        <w:rPr>
          <w:rStyle w:val="Codelist"/>
        </w:rPr>
        <w:t>[</w:t>
      </w:r>
      <w:proofErr w:type="spellStart"/>
      <w:r w:rsidR="00BD2992" w:rsidRPr="00BD2992">
        <w:rPr>
          <w:rStyle w:val="Codelist"/>
        </w:rPr>
        <w:t>Migration|SelRecall</w:t>
      </w:r>
      <w:proofErr w:type="spellEnd"/>
      <w:r w:rsidR="00BD2992" w:rsidRPr="00BD2992">
        <w:rPr>
          <w:rStyle w:val="Codelist"/>
        </w:rPr>
        <w:t>]::</w:t>
      </w:r>
      <w:proofErr w:type="spellStart"/>
      <w:r w:rsidR="00BD2992" w:rsidRPr="00BD2992">
        <w:rPr>
          <w:rStyle w:val="Codelist"/>
        </w:rPr>
        <w:t>addRequest</w:t>
      </w:r>
      <w:proofErr w:type="spellEnd"/>
      <w:r w:rsidR="00BD2992">
        <w:t xml:space="preserve"> methods.</w:t>
      </w:r>
      <w:r w:rsidR="008B05C9">
        <w:t xml:space="preserve"> For selective and transparent recall there are no </w:t>
      </w:r>
      <w:r w:rsidR="008B05C9" w:rsidRPr="008B05C9">
        <w:rPr>
          <w:rStyle w:val="Codelist"/>
        </w:rPr>
        <w:t>NUM_REPL</w:t>
      </w:r>
      <w:r w:rsidR="008B05C9" w:rsidRPr="008B05C9">
        <w:t xml:space="preserve">, </w:t>
      </w:r>
      <w:r w:rsidR="008B05C9" w:rsidRPr="008B05C9">
        <w:rPr>
          <w:rStyle w:val="Codelist"/>
        </w:rPr>
        <w:t>REPL_</w:t>
      </w:r>
      <w:proofErr w:type="gramStart"/>
      <w:r w:rsidR="008B05C9" w:rsidRPr="008B05C9">
        <w:rPr>
          <w:rStyle w:val="Codelist"/>
        </w:rPr>
        <w:t>NUM</w:t>
      </w:r>
      <w:r w:rsidR="008B05C9" w:rsidRPr="008B05C9">
        <w:t xml:space="preserve"> ,</w:t>
      </w:r>
      <w:proofErr w:type="gramEnd"/>
      <w:r w:rsidR="008B05C9" w:rsidRPr="008B05C9">
        <w:t xml:space="preserve"> and </w:t>
      </w:r>
      <w:r w:rsidR="008B05C9" w:rsidRPr="008B05C9">
        <w:rPr>
          <w:rStyle w:val="Codelist"/>
        </w:rPr>
        <w:t>COLOC_GRP</w:t>
      </w:r>
      <w:r w:rsidR="008B05C9">
        <w:t xml:space="preserve"> values set.</w:t>
      </w:r>
    </w:p>
    <w:p w14:paraId="4993F91E" w14:textId="77777777" w:rsidR="00C40C73" w:rsidRDefault="00C40C73" w:rsidP="00672DE2">
      <w:pPr>
        <w:pStyle w:val="NoSpacing"/>
      </w:pPr>
    </w:p>
    <w:p w14:paraId="2A71EB7A" w14:textId="37720CD1" w:rsidR="006C5BD6" w:rsidRDefault="00852E6E" w:rsidP="005544DE">
      <w:pPr>
        <w:pStyle w:val="Heading1"/>
        <w:numPr>
          <w:ilvl w:val="2"/>
          <w:numId w:val="4"/>
        </w:numPr>
      </w:pPr>
      <w:bookmarkStart w:id="189" w:name="_Ref472955381"/>
      <w:bookmarkStart w:id="190" w:name="_Toc487547681"/>
      <w:r w:rsidRPr="00852E6E">
        <w:rPr>
          <w:rFonts w:hint="eastAsia"/>
        </w:rPr>
        <w:t>③</w:t>
      </w:r>
      <w:bookmarkEnd w:id="189"/>
      <w:bookmarkEnd w:id="190"/>
    </w:p>
    <w:p w14:paraId="28347707" w14:textId="77777777" w:rsidR="00FD335C" w:rsidRDefault="00FD335C" w:rsidP="008F4A1B">
      <w:pPr>
        <w:keepNext/>
        <w:ind w:firstLine="0"/>
      </w:pPr>
    </w:p>
    <w:p w14:paraId="7FC70D39" w14:textId="5AF9A350" w:rsidR="00FD335C" w:rsidRDefault="00852E6E" w:rsidP="008F4A1B">
      <w:pPr>
        <w:keepNext/>
        <w:ind w:firstLine="0"/>
      </w:pPr>
      <w:r>
        <w:t>The Scheduler is informed by a condition that there is a new request (</w:t>
      </w:r>
      <w:proofErr w:type="gramStart"/>
      <w:r w:rsidRPr="00852E6E">
        <w:rPr>
          <w:rStyle w:val="Codelist"/>
        </w:rPr>
        <w:t>Scheduler::</w:t>
      </w:r>
      <w:proofErr w:type="gramEnd"/>
      <w:r w:rsidRPr="00852E6E">
        <w:rPr>
          <w:rStyle w:val="Codelist"/>
        </w:rPr>
        <w:t>run</w:t>
      </w:r>
      <w:r>
        <w:t xml:space="preserve"> method) and traverses the </w:t>
      </w:r>
      <w:r w:rsidRPr="00852E6E">
        <w:rPr>
          <w:rStyle w:val="Codelist"/>
        </w:rPr>
        <w:t>REQUEST_QUEUE</w:t>
      </w:r>
      <w:r>
        <w:t xml:space="preserve"> table by doing a SELECT query on the new requests:</w:t>
      </w:r>
    </w:p>
    <w:p w14:paraId="55F9608B" w14:textId="77777777" w:rsidR="00852E6E" w:rsidRDefault="00852E6E" w:rsidP="008F4A1B">
      <w:pPr>
        <w:keepNext/>
        <w:ind w:firstLine="0"/>
      </w:pPr>
    </w:p>
    <w:p w14:paraId="256D8C3F" w14:textId="129F6FD2" w:rsidR="00852E6E" w:rsidRPr="00852E6E" w:rsidRDefault="00852E6E" w:rsidP="00852E6E">
      <w:pPr>
        <w:pStyle w:val="p1"/>
        <w:rPr>
          <w:rStyle w:val="Codelist"/>
        </w:rPr>
      </w:pPr>
      <w:r w:rsidRPr="00852E6E">
        <w:rPr>
          <w:rStyle w:val="Codelist"/>
        </w:rPr>
        <w:t>SELECT OPERATION, REQ_NUM,</w:t>
      </w:r>
      <w:r>
        <w:rPr>
          <w:rStyle w:val="Codelist"/>
        </w:rPr>
        <w:t xml:space="preserve"> </w:t>
      </w:r>
      <w:r w:rsidRPr="00852E6E">
        <w:rPr>
          <w:rStyle w:val="Codelist"/>
        </w:rPr>
        <w:t>TARGET_STATE, NUM_REPL,</w:t>
      </w:r>
      <w:r>
        <w:rPr>
          <w:rStyle w:val="Codelist"/>
        </w:rPr>
        <w:t xml:space="preserve"> REPL_NUM, </w:t>
      </w:r>
      <w:r w:rsidRPr="00852E6E">
        <w:rPr>
          <w:rStyle w:val="Codelist"/>
        </w:rPr>
        <w:t>COLOC_GRP,</w:t>
      </w:r>
      <w:r>
        <w:rPr>
          <w:rStyle w:val="Codelist"/>
        </w:rPr>
        <w:t xml:space="preserve"> </w:t>
      </w:r>
      <w:r w:rsidRPr="00852E6E">
        <w:rPr>
          <w:rStyle w:val="Codelist"/>
        </w:rPr>
        <w:t>TAPE_ID</w:t>
      </w:r>
      <w:r w:rsidR="00F448CB">
        <w:rPr>
          <w:rStyle w:val="Codelist"/>
        </w:rPr>
        <w:t xml:space="preserve"> </w:t>
      </w:r>
      <w:r w:rsidRPr="00852E6E">
        <w:rPr>
          <w:rStyle w:val="Codelist"/>
        </w:rPr>
        <w:t>FROM REQUEST_QUEUE</w:t>
      </w:r>
      <w:r>
        <w:rPr>
          <w:rStyle w:val="Codelist"/>
        </w:rPr>
        <w:t xml:space="preserve"> </w:t>
      </w:r>
      <w:r w:rsidRPr="00852E6E">
        <w:rPr>
          <w:rStyle w:val="Codelist"/>
        </w:rPr>
        <w:t>WHERE STATE=</w:t>
      </w:r>
      <w:proofErr w:type="spellStart"/>
      <w:proofErr w:type="gramStart"/>
      <w:r w:rsidRPr="00852E6E">
        <w:rPr>
          <w:rStyle w:val="Codelist"/>
        </w:rPr>
        <w:t>DataBase</w:t>
      </w:r>
      <w:proofErr w:type="spellEnd"/>
      <w:r w:rsidRPr="00852E6E">
        <w:rPr>
          <w:rStyle w:val="Codelist"/>
        </w:rPr>
        <w:t>::</w:t>
      </w:r>
      <w:proofErr w:type="gramEnd"/>
      <w:r w:rsidRPr="00852E6E">
        <w:rPr>
          <w:rStyle w:val="Codelist"/>
        </w:rPr>
        <w:t>REQ_NEW</w:t>
      </w:r>
    </w:p>
    <w:p w14:paraId="35FB26B4" w14:textId="759FE1A4" w:rsidR="00852E6E" w:rsidRPr="00852E6E" w:rsidRDefault="00852E6E" w:rsidP="00852E6E">
      <w:pPr>
        <w:pStyle w:val="p1"/>
        <w:rPr>
          <w:rStyle w:val="Codelist"/>
        </w:rPr>
      </w:pPr>
      <w:r w:rsidRPr="00852E6E">
        <w:rPr>
          <w:rStyle w:val="Codelist"/>
        </w:rPr>
        <w:t xml:space="preserve">ORDER BY </w:t>
      </w:r>
      <w:proofErr w:type="gramStart"/>
      <w:r w:rsidRPr="00852E6E">
        <w:rPr>
          <w:rStyle w:val="Codelist"/>
        </w:rPr>
        <w:t>OPERATION,REQ</w:t>
      </w:r>
      <w:proofErr w:type="gramEnd"/>
      <w:r w:rsidRPr="00852E6E">
        <w:rPr>
          <w:rStyle w:val="Codelist"/>
        </w:rPr>
        <w:t>_NUM;</w:t>
      </w:r>
    </w:p>
    <w:p w14:paraId="2D627BDA" w14:textId="77777777" w:rsidR="00852E6E" w:rsidRDefault="00852E6E" w:rsidP="008F4A1B">
      <w:pPr>
        <w:keepNext/>
        <w:ind w:firstLine="0"/>
      </w:pPr>
    </w:p>
    <w:p w14:paraId="12534111" w14:textId="7A551A64" w:rsidR="00FD335C" w:rsidRDefault="00852E6E" w:rsidP="008F4A1B">
      <w:pPr>
        <w:keepNext/>
        <w:ind w:firstLine="0"/>
      </w:pPr>
      <w:r>
        <w:t xml:space="preserve">The query provides the table for the new requests ordered by the operation type and the request number. </w:t>
      </w:r>
      <w:r w:rsidR="00F448CB">
        <w:t>From top to the bottom the requests are checked for a free resource (drive/tape). The first matching result not necessarily needs to be the request responsible for the current condition.</w:t>
      </w:r>
    </w:p>
    <w:p w14:paraId="0C230616" w14:textId="2DE9B86E" w:rsidR="00F448CB" w:rsidRDefault="00F448CB" w:rsidP="005544DE">
      <w:pPr>
        <w:pStyle w:val="Heading1"/>
        <w:numPr>
          <w:ilvl w:val="2"/>
          <w:numId w:val="4"/>
        </w:numPr>
      </w:pPr>
      <w:bookmarkStart w:id="191" w:name="_Toc487547682"/>
      <w:r w:rsidRPr="00F448CB">
        <w:rPr>
          <w:rFonts w:hint="eastAsia"/>
        </w:rPr>
        <w:t>④</w:t>
      </w:r>
      <w:bookmarkEnd w:id="191"/>
    </w:p>
    <w:p w14:paraId="5551000F" w14:textId="77777777" w:rsidR="00F448CB" w:rsidRDefault="00F448CB" w:rsidP="008F4A1B">
      <w:pPr>
        <w:keepNext/>
        <w:ind w:firstLine="0"/>
      </w:pPr>
    </w:p>
    <w:p w14:paraId="04467F15" w14:textId="6754828F" w:rsidR="00FC6BEE" w:rsidRDefault="00FC6BEE" w:rsidP="00FC6BEE">
      <w:pPr>
        <w:pStyle w:val="NoSpacing"/>
      </w:pPr>
      <w:r>
        <w:t xml:space="preserve">If the there is a matching free resource available for a request a new thread is created to execute the operation by calling the </w:t>
      </w:r>
      <w:r w:rsidR="00C40C73">
        <w:t xml:space="preserve">corresponding </w:t>
      </w:r>
      <w:r w:rsidRPr="00BD2992">
        <w:rPr>
          <w:rStyle w:val="Codelist"/>
        </w:rPr>
        <w:t>[</w:t>
      </w:r>
      <w:proofErr w:type="spellStart"/>
      <w:r w:rsidRPr="00BD2992">
        <w:rPr>
          <w:rStyle w:val="Codelist"/>
        </w:rPr>
        <w:t>Migration|SelRecall</w:t>
      </w:r>
      <w:proofErr w:type="spellEnd"/>
      <w:proofErr w:type="gramStart"/>
      <w:r w:rsidRPr="00BD2992">
        <w:rPr>
          <w:rStyle w:val="Codelist"/>
        </w:rPr>
        <w:t>]::</w:t>
      </w:r>
      <w:proofErr w:type="spellStart"/>
      <w:proofErr w:type="gramEnd"/>
      <w:r>
        <w:rPr>
          <w:rStyle w:val="Codelist"/>
        </w:rPr>
        <w:t>exec</w:t>
      </w:r>
      <w:r w:rsidRPr="00BD2992">
        <w:rPr>
          <w:rStyle w:val="Codelist"/>
        </w:rPr>
        <w:t>Request</w:t>
      </w:r>
      <w:proofErr w:type="spellEnd"/>
      <w:r>
        <w:t xml:space="preserve"> methods.</w:t>
      </w:r>
    </w:p>
    <w:p w14:paraId="2DE264A4" w14:textId="29AB49EE" w:rsidR="00F448CB" w:rsidRDefault="00F448CB" w:rsidP="008F4A1B">
      <w:pPr>
        <w:keepNext/>
        <w:ind w:firstLine="0"/>
      </w:pPr>
    </w:p>
    <w:p w14:paraId="702C0F39" w14:textId="7A65644E" w:rsidR="00F10EDB" w:rsidRDefault="000E7AFB" w:rsidP="007C6398">
      <w:pPr>
        <w:pStyle w:val="NoSpacing"/>
      </w:pPr>
      <w:r>
        <w:t xml:space="preserve">The </w:t>
      </w:r>
      <w:r w:rsidR="00C17058">
        <w:t xml:space="preserve">data transfer </w:t>
      </w:r>
      <w:ins w:id="192" w:author="Slavisa Sarafijanovic" w:date="2017-01-25T17:23:00Z">
        <w:r w:rsidR="002F5FF9">
          <w:t>is then done for files selected using</w:t>
        </w:r>
      </w:ins>
      <w:r w:rsidR="00C17058">
        <w:t xml:space="preserve"> </w:t>
      </w:r>
      <w:r>
        <w:t xml:space="preserve">SELECT queries on the JOB_QUEUE table. </w:t>
      </w:r>
      <w:r w:rsidR="00C17058">
        <w:t xml:space="preserve">For </w:t>
      </w:r>
      <w:r w:rsidR="00F10EDB">
        <w:t xml:space="preserve">migration, selective and transparent recall the queries </w:t>
      </w:r>
      <w:r w:rsidR="00000126">
        <w:t>are different.</w:t>
      </w:r>
    </w:p>
    <w:p w14:paraId="57A1C146" w14:textId="77777777" w:rsidR="00000126" w:rsidRDefault="00000126" w:rsidP="007C6398">
      <w:pPr>
        <w:pStyle w:val="NoSpacing"/>
      </w:pPr>
    </w:p>
    <w:p w14:paraId="264BFAF3" w14:textId="636038AB" w:rsidR="00000126" w:rsidRDefault="00000126" w:rsidP="007C6398">
      <w:pPr>
        <w:pStyle w:val="NoSpacing"/>
      </w:pPr>
      <w:r>
        <w:t>Generally, all jobs should be processed together providing the same request number (</w:t>
      </w:r>
      <w:r w:rsidRPr="00000126">
        <w:rPr>
          <w:rStyle w:val="Codelist"/>
        </w:rPr>
        <w:t>REQ_NUM</w:t>
      </w:r>
      <w:r>
        <w:t>). For migration jobs with a different colocation group (</w:t>
      </w:r>
      <w:r w:rsidRPr="00000126">
        <w:rPr>
          <w:rStyle w:val="Codelist"/>
        </w:rPr>
        <w:t>COLOC_GRP</w:t>
      </w:r>
      <w:r>
        <w:t xml:space="preserve">) should be transferred to different tapes. </w:t>
      </w:r>
      <w:r w:rsidR="00E84170">
        <w:t xml:space="preserve">If more than one replica is </w:t>
      </w:r>
      <w:r w:rsidR="004C12BD">
        <w:t>intended,</w:t>
      </w:r>
      <w:r w:rsidR="00E84170">
        <w:t xml:space="preserve"> there are created more than one migration jobs with a different replication number (</w:t>
      </w:r>
      <w:r w:rsidR="00E84170" w:rsidRPr="00E84170">
        <w:rPr>
          <w:rStyle w:val="Codelist"/>
        </w:rPr>
        <w:t>REPL_NUM</w:t>
      </w:r>
      <w:r w:rsidR="00E84170">
        <w:t xml:space="preserve">). These different jobs also should be transferred to different tapes. </w:t>
      </w:r>
      <w:r w:rsidR="004C12BD">
        <w:t xml:space="preserve">The actual migration state of a file also is from importance. Within the </w:t>
      </w:r>
      <w:proofErr w:type="spellStart"/>
      <w:r w:rsidR="004C12BD">
        <w:t>premigration</w:t>
      </w:r>
      <w:proofErr w:type="spellEnd"/>
      <w:r w:rsidR="004C12BD">
        <w:t xml:space="preserve"> phase only resident files should be processed. Within the stubbing phase only file in the </w:t>
      </w:r>
      <w:proofErr w:type="spellStart"/>
      <w:r w:rsidR="004C12BD">
        <w:t>premigration</w:t>
      </w:r>
      <w:proofErr w:type="spellEnd"/>
      <w:r w:rsidR="004C12BD">
        <w:t xml:space="preserve"> state should be processed. Therefore, migration jobs according the following specific entries should be processed:</w:t>
      </w:r>
    </w:p>
    <w:p w14:paraId="2FB777B7" w14:textId="77777777" w:rsidR="004C12BD" w:rsidRDefault="004C12BD" w:rsidP="007C6398">
      <w:pPr>
        <w:pStyle w:val="NoSpacing"/>
      </w:pPr>
    </w:p>
    <w:p w14:paraId="281CDE25" w14:textId="77777777" w:rsidR="004C12BD" w:rsidRPr="004C12BD" w:rsidRDefault="004C12BD" w:rsidP="004C12BD">
      <w:pPr>
        <w:pStyle w:val="NoSpacing"/>
        <w:numPr>
          <w:ilvl w:val="0"/>
          <w:numId w:val="39"/>
        </w:numPr>
        <w:rPr>
          <w:rStyle w:val="Codelist"/>
        </w:rPr>
      </w:pPr>
      <w:r w:rsidRPr="004C12BD">
        <w:rPr>
          <w:rStyle w:val="Codelist"/>
        </w:rPr>
        <w:t>REQ_NUM</w:t>
      </w:r>
    </w:p>
    <w:p w14:paraId="7682EA3C" w14:textId="77777777" w:rsidR="004C12BD" w:rsidRPr="004C12BD" w:rsidRDefault="004C12BD" w:rsidP="004C12BD">
      <w:pPr>
        <w:pStyle w:val="NoSpacing"/>
        <w:numPr>
          <w:ilvl w:val="0"/>
          <w:numId w:val="39"/>
        </w:numPr>
        <w:rPr>
          <w:rStyle w:val="Codelist"/>
        </w:rPr>
      </w:pPr>
      <w:r w:rsidRPr="004C12BD">
        <w:rPr>
          <w:rStyle w:val="Codelist"/>
        </w:rPr>
        <w:t>COLOC_GRP</w:t>
      </w:r>
    </w:p>
    <w:p w14:paraId="1760F3DD" w14:textId="5E8EA4BB" w:rsidR="004C12BD" w:rsidRPr="004C12BD" w:rsidRDefault="004C12BD" w:rsidP="004C12BD">
      <w:pPr>
        <w:pStyle w:val="NoSpacing"/>
        <w:numPr>
          <w:ilvl w:val="0"/>
          <w:numId w:val="39"/>
        </w:numPr>
        <w:rPr>
          <w:rStyle w:val="Codelist"/>
        </w:rPr>
      </w:pPr>
      <w:r w:rsidRPr="004C12BD">
        <w:rPr>
          <w:rStyle w:val="Codelist"/>
        </w:rPr>
        <w:t>FILE_STATE</w:t>
      </w:r>
      <w:r w:rsidRPr="004C12BD">
        <w:t xml:space="preserve"> (</w:t>
      </w:r>
      <w:ins w:id="193" w:author="Martin Petermann" w:date="2017-01-25T18:25:00Z">
        <w:r w:rsidR="0053539B">
          <w:t>reflects the file state change, e.g. resident -&gt; premigrated -&gt; migrated or failed for migration</w:t>
        </w:r>
      </w:ins>
      <w:r w:rsidR="002F5FF9">
        <w:rPr>
          <w:rStyle w:val="CommentReference"/>
        </w:rPr>
        <w:commentReference w:id="194"/>
      </w:r>
      <w:r w:rsidRPr="004C12BD">
        <w:t>)</w:t>
      </w:r>
    </w:p>
    <w:p w14:paraId="2248C387" w14:textId="7D7826B2" w:rsidR="004C12BD" w:rsidRPr="004C12BD" w:rsidRDefault="004C12BD" w:rsidP="004C12BD">
      <w:pPr>
        <w:pStyle w:val="NoSpacing"/>
        <w:numPr>
          <w:ilvl w:val="0"/>
          <w:numId w:val="39"/>
        </w:numPr>
        <w:rPr>
          <w:rStyle w:val="Codelist"/>
        </w:rPr>
      </w:pPr>
      <w:r w:rsidRPr="004C12BD">
        <w:rPr>
          <w:rStyle w:val="Codelist"/>
        </w:rPr>
        <w:t>REPL_NUM</w:t>
      </w:r>
    </w:p>
    <w:p w14:paraId="4EFD7814" w14:textId="77777777" w:rsidR="00B86CBD" w:rsidRDefault="00B86CBD" w:rsidP="007C6398">
      <w:pPr>
        <w:pStyle w:val="NoSpacing"/>
      </w:pPr>
    </w:p>
    <w:p w14:paraId="05716A76" w14:textId="75199220" w:rsidR="004C12BD" w:rsidRDefault="004C12BD" w:rsidP="007C6398">
      <w:pPr>
        <w:pStyle w:val="NoSpacing"/>
      </w:pPr>
      <w:r>
        <w:t>For recall, only the following entries are checked for:</w:t>
      </w:r>
    </w:p>
    <w:p w14:paraId="28CDAAAE" w14:textId="77777777" w:rsidR="004C12BD" w:rsidRDefault="004C12BD" w:rsidP="007C6398">
      <w:pPr>
        <w:pStyle w:val="NoSpacing"/>
      </w:pPr>
    </w:p>
    <w:p w14:paraId="568EA786" w14:textId="77777777" w:rsidR="004C12BD" w:rsidRPr="004C12BD" w:rsidRDefault="004C12BD" w:rsidP="004C12BD">
      <w:pPr>
        <w:pStyle w:val="NoSpacing"/>
        <w:numPr>
          <w:ilvl w:val="0"/>
          <w:numId w:val="41"/>
        </w:numPr>
        <w:rPr>
          <w:rStyle w:val="Codelist"/>
        </w:rPr>
      </w:pPr>
      <w:r w:rsidRPr="004C12BD">
        <w:rPr>
          <w:rStyle w:val="Codelist"/>
        </w:rPr>
        <w:t>REQ_NUM</w:t>
      </w:r>
    </w:p>
    <w:p w14:paraId="1B15E0AA" w14:textId="39BD988C" w:rsidR="004C12BD" w:rsidRPr="004C12BD" w:rsidRDefault="004C12BD" w:rsidP="004C12BD">
      <w:pPr>
        <w:pStyle w:val="NoSpacing"/>
        <w:numPr>
          <w:ilvl w:val="0"/>
          <w:numId w:val="41"/>
        </w:numPr>
        <w:rPr>
          <w:rStyle w:val="Codelist"/>
        </w:rPr>
      </w:pPr>
      <w:r w:rsidRPr="004C12BD">
        <w:rPr>
          <w:rStyle w:val="Codelist"/>
        </w:rPr>
        <w:t>TAPE_ID</w:t>
      </w:r>
    </w:p>
    <w:p w14:paraId="7107C950" w14:textId="77777777" w:rsidR="004C12BD" w:rsidRDefault="004C12BD" w:rsidP="007C6398">
      <w:pPr>
        <w:pStyle w:val="NoSpacing"/>
      </w:pPr>
    </w:p>
    <w:p w14:paraId="5C1BDB6B" w14:textId="34D9E543" w:rsidR="007C6398" w:rsidRDefault="004C12BD" w:rsidP="00C865AB">
      <w:pPr>
        <w:pStyle w:val="NoSpacing"/>
      </w:pPr>
      <w:r>
        <w:t>A difference between selective and transparent recall is that in the first case the target state (resident or premigrated) can be chosen while for transparent recall this depends if the file is read or written.</w:t>
      </w:r>
    </w:p>
    <w:p w14:paraId="33BD8724" w14:textId="1A943B29" w:rsidR="007C6398" w:rsidRDefault="003D3DA1" w:rsidP="004E3418">
      <w:pPr>
        <w:pStyle w:val="Heading1"/>
        <w:numPr>
          <w:ilvl w:val="1"/>
          <w:numId w:val="4"/>
        </w:numPr>
      </w:pPr>
      <w:bookmarkStart w:id="195" w:name="_Toc487547683"/>
      <w:r>
        <w:t>The Scheduler</w:t>
      </w:r>
      <w:bookmarkEnd w:id="195"/>
    </w:p>
    <w:p w14:paraId="08F63FCE" w14:textId="77777777" w:rsidR="007C6398" w:rsidRDefault="007C6398" w:rsidP="008F4A1B">
      <w:pPr>
        <w:keepNext/>
        <w:ind w:firstLine="0"/>
      </w:pPr>
    </w:p>
    <w:p w14:paraId="69FA7F80" w14:textId="77777777" w:rsidR="007C6398" w:rsidRDefault="007C6398" w:rsidP="008F4A1B">
      <w:pPr>
        <w:keepNext/>
        <w:ind w:firstLine="0"/>
      </w:pPr>
    </w:p>
    <w:p w14:paraId="49FA3E25" w14:textId="15CB1BA4" w:rsidR="007C6398" w:rsidRDefault="00E45F6E" w:rsidP="00C36686">
      <w:pPr>
        <w:pStyle w:val="NoSpacing"/>
      </w:pPr>
      <w:r>
        <w:t>The scheduler can be invoked in two different cases:</w:t>
      </w:r>
    </w:p>
    <w:p w14:paraId="5C03B888" w14:textId="77777777" w:rsidR="00E45F6E" w:rsidRDefault="00E45F6E" w:rsidP="00C36686">
      <w:pPr>
        <w:pStyle w:val="NoSpacing"/>
      </w:pPr>
    </w:p>
    <w:p w14:paraId="2BF01B13" w14:textId="43F5511C" w:rsidR="00E45F6E" w:rsidRDefault="00E45F6E" w:rsidP="00C36686">
      <w:pPr>
        <w:pStyle w:val="NoSpacing"/>
        <w:numPr>
          <w:ilvl w:val="0"/>
          <w:numId w:val="43"/>
        </w:numPr>
      </w:pPr>
      <w:r>
        <w:t>A new</w:t>
      </w:r>
      <w:r w:rsidR="00C36686">
        <w:br/>
      </w:r>
    </w:p>
    <w:p w14:paraId="162F6AD6" w14:textId="48BD5EC6" w:rsidR="00E45F6E" w:rsidRDefault="00E45F6E" w:rsidP="00C36686">
      <w:pPr>
        <w:pStyle w:val="NoSpacing"/>
        <w:numPr>
          <w:ilvl w:val="1"/>
          <w:numId w:val="43"/>
        </w:numPr>
      </w:pPr>
      <w:r>
        <w:t>migration recall request</w:t>
      </w:r>
    </w:p>
    <w:p w14:paraId="22945B33" w14:textId="54E5A7F4" w:rsidR="00E45F6E" w:rsidRDefault="00E45F6E" w:rsidP="00C36686">
      <w:pPr>
        <w:pStyle w:val="NoSpacing"/>
        <w:numPr>
          <w:ilvl w:val="1"/>
          <w:numId w:val="43"/>
        </w:numPr>
      </w:pPr>
      <w:r>
        <w:t>selective recall request</w:t>
      </w:r>
    </w:p>
    <w:p w14:paraId="23E9A181" w14:textId="237792AC" w:rsidR="00E45F6E" w:rsidRDefault="00E45F6E" w:rsidP="00C36686">
      <w:pPr>
        <w:pStyle w:val="NoSpacing"/>
        <w:numPr>
          <w:ilvl w:val="1"/>
          <w:numId w:val="43"/>
        </w:numPr>
      </w:pPr>
      <w:r>
        <w:t>transparent recall request</w:t>
      </w:r>
    </w:p>
    <w:p w14:paraId="353587E3" w14:textId="77777777" w:rsidR="00C36686" w:rsidRDefault="00C36686" w:rsidP="00C36686">
      <w:pPr>
        <w:pStyle w:val="NoSpacing"/>
      </w:pPr>
    </w:p>
    <w:p w14:paraId="09693088" w14:textId="070CB3B4" w:rsidR="00E45F6E" w:rsidRDefault="00C36686" w:rsidP="00C36686">
      <w:pPr>
        <w:pStyle w:val="NoSpacing"/>
        <w:ind w:left="720"/>
      </w:pPr>
      <w:r>
        <w:lastRenderedPageBreak/>
        <w:t xml:space="preserve">has been added to the </w:t>
      </w:r>
      <w:r w:rsidRPr="00C36686">
        <w:rPr>
          <w:rStyle w:val="Codelist"/>
        </w:rPr>
        <w:t>REQUEST_QUEUE</w:t>
      </w:r>
      <w:r>
        <w:t>. If there are corresponding free tape and drive resources this new request can be scheduled.</w:t>
      </w:r>
    </w:p>
    <w:p w14:paraId="6A483CCF" w14:textId="77777777" w:rsidR="00C36686" w:rsidRDefault="00C36686" w:rsidP="00C36686">
      <w:pPr>
        <w:pStyle w:val="NoSpacing"/>
        <w:ind w:left="720"/>
      </w:pPr>
    </w:p>
    <w:p w14:paraId="0B34CC9D" w14:textId="7D8A4823" w:rsidR="00C36686" w:rsidRDefault="00C36686" w:rsidP="00C36686">
      <w:pPr>
        <w:pStyle w:val="NoSpacing"/>
        <w:numPr>
          <w:ilvl w:val="0"/>
          <w:numId w:val="43"/>
        </w:numPr>
      </w:pPr>
      <w:r>
        <w:t xml:space="preserve">If there a tape and drive resource got freed it needs to be checked if there are new corresponding requests within the </w:t>
      </w:r>
      <w:r w:rsidRPr="00C36686">
        <w:rPr>
          <w:rStyle w:val="Codelist"/>
        </w:rPr>
        <w:t>REQUEST_QUEUE</w:t>
      </w:r>
      <w:r>
        <w:t xml:space="preserve"> that can be scheduled.</w:t>
      </w:r>
    </w:p>
    <w:p w14:paraId="702693E4" w14:textId="77777777" w:rsidR="00D25B57" w:rsidRDefault="00D25B57" w:rsidP="00C36686">
      <w:pPr>
        <w:pStyle w:val="NoSpacing"/>
      </w:pPr>
    </w:p>
    <w:p w14:paraId="54D71F72" w14:textId="13049089" w:rsidR="00C36686" w:rsidRDefault="00DE1309" w:rsidP="00C36686">
      <w:pPr>
        <w:pStyle w:val="NoSpacing"/>
      </w:pPr>
      <w:r>
        <w:t>To schedule a request the following steps are performed:</w:t>
      </w:r>
    </w:p>
    <w:p w14:paraId="54209464" w14:textId="77777777" w:rsidR="00DE1309" w:rsidRDefault="00DE1309" w:rsidP="00C36686">
      <w:pPr>
        <w:pStyle w:val="NoSpacing"/>
      </w:pPr>
    </w:p>
    <w:p w14:paraId="0F6E31DB" w14:textId="6C10DB5C" w:rsidR="00F9500B" w:rsidRDefault="00DE1309" w:rsidP="00F9500B">
      <w:pPr>
        <w:pStyle w:val="ListParagraph"/>
        <w:keepNext/>
        <w:numPr>
          <w:ilvl w:val="0"/>
          <w:numId w:val="23"/>
        </w:numPr>
      </w:pPr>
      <w:r>
        <w:t xml:space="preserve">The </w:t>
      </w:r>
      <w:r w:rsidRPr="00DE1309">
        <w:rPr>
          <w:rStyle w:val="Codelist"/>
        </w:rPr>
        <w:t>REQUEST_QUEUE</w:t>
      </w:r>
      <w:r>
        <w:t xml:space="preserve"> is queried for new requests according </w:t>
      </w:r>
      <w:r>
        <w:fldChar w:fldCharType="begin"/>
      </w:r>
      <w:r>
        <w:instrText xml:space="preserve"> REF _Ref472955381 \r \h </w:instrText>
      </w:r>
      <w:r>
        <w:fldChar w:fldCharType="separate"/>
      </w:r>
      <w:r w:rsidR="00C67924">
        <w:t>2.3.7</w:t>
      </w:r>
      <w:r>
        <w:fldChar w:fldCharType="end"/>
      </w:r>
      <w:r>
        <w:t xml:space="preserve">. The result this query is ordered by the job type according </w:t>
      </w:r>
      <w:r w:rsidR="00F9500B">
        <w:t xml:space="preserve">the following </w:t>
      </w:r>
      <w:r>
        <w:t>priority:</w:t>
      </w:r>
      <w:r w:rsidR="00F9500B">
        <w:br/>
      </w:r>
    </w:p>
    <w:p w14:paraId="26684F63" w14:textId="117B570F" w:rsidR="00F9500B" w:rsidRDefault="00F9500B" w:rsidP="00F9500B">
      <w:pPr>
        <w:pStyle w:val="ListParagraph"/>
        <w:keepNext/>
        <w:numPr>
          <w:ilvl w:val="1"/>
          <w:numId w:val="23"/>
        </w:numPr>
      </w:pPr>
      <w:r>
        <w:t>transparent recall scheduler queue</w:t>
      </w:r>
    </w:p>
    <w:p w14:paraId="0ABA558C" w14:textId="77777777" w:rsidR="00F9500B" w:rsidRDefault="00F9500B" w:rsidP="00F9500B">
      <w:pPr>
        <w:pStyle w:val="ListParagraph"/>
        <w:keepNext/>
        <w:numPr>
          <w:ilvl w:val="1"/>
          <w:numId w:val="23"/>
        </w:numPr>
      </w:pPr>
      <w:r>
        <w:t>selective recall scheduler queue</w:t>
      </w:r>
    </w:p>
    <w:p w14:paraId="29708166" w14:textId="77777777" w:rsidR="00F9500B" w:rsidRDefault="00F9500B" w:rsidP="00F9500B">
      <w:pPr>
        <w:pStyle w:val="ListParagraph"/>
        <w:keepNext/>
        <w:numPr>
          <w:ilvl w:val="1"/>
          <w:numId w:val="23"/>
        </w:numPr>
      </w:pPr>
      <w:r>
        <w:t>generic request scheduler queue</w:t>
      </w:r>
    </w:p>
    <w:p w14:paraId="5C20FFF8" w14:textId="77777777" w:rsidR="00F9500B" w:rsidRDefault="00F9500B" w:rsidP="00F9500B">
      <w:pPr>
        <w:pStyle w:val="ListParagraph"/>
        <w:keepNext/>
        <w:numPr>
          <w:ilvl w:val="1"/>
          <w:numId w:val="23"/>
        </w:numPr>
      </w:pPr>
      <w:r>
        <w:t>migration scheduler queue</w:t>
      </w:r>
    </w:p>
    <w:p w14:paraId="1C509ADB" w14:textId="0C00F2C5" w:rsidR="00DE1309" w:rsidRDefault="00F9500B" w:rsidP="00F9500B">
      <w:pPr>
        <w:pStyle w:val="NoSpacing"/>
        <w:ind w:left="720"/>
      </w:pPr>
      <w:r>
        <w:br/>
      </w:r>
      <w:r w:rsidR="00DE1309">
        <w:t>transparent recall requests have a higher priority than selective recall requests and selective recall requests have a higher priority than migration request.</w:t>
      </w:r>
    </w:p>
    <w:p w14:paraId="7ECC8AC2" w14:textId="77777777" w:rsidR="00F9500B" w:rsidRDefault="00DE1309" w:rsidP="00F9500B">
      <w:pPr>
        <w:pStyle w:val="NoSpacing"/>
        <w:numPr>
          <w:ilvl w:val="0"/>
          <w:numId w:val="23"/>
        </w:numPr>
      </w:pPr>
      <w:r>
        <w:t xml:space="preserve">For each of the results it is checked if there is a corresponding free resource. If exists a free resource it is marked as in use to </w:t>
      </w:r>
      <w:r w:rsidR="00F9500B">
        <w:t>not use it for other new requests.</w:t>
      </w:r>
    </w:p>
    <w:p w14:paraId="21AD133E" w14:textId="2247A6E4" w:rsidR="00DE1309" w:rsidRDefault="00F9500B" w:rsidP="00F9500B">
      <w:pPr>
        <w:pStyle w:val="NoSpacing"/>
        <w:numPr>
          <w:ilvl w:val="0"/>
          <w:numId w:val="23"/>
        </w:numPr>
      </w:pPr>
      <w:r>
        <w:t>The request is marked as in progress and gets scheduled.</w:t>
      </w:r>
      <w:r w:rsidR="00DE1309">
        <w:t xml:space="preserve"> </w:t>
      </w:r>
    </w:p>
    <w:p w14:paraId="202EF9D2" w14:textId="77777777" w:rsidR="007C6398" w:rsidRDefault="007C6398" w:rsidP="008F4A1B">
      <w:pPr>
        <w:keepNext/>
        <w:ind w:firstLine="0"/>
      </w:pPr>
    </w:p>
    <w:p w14:paraId="6195B395" w14:textId="418ED583" w:rsidR="00AB396D" w:rsidRDefault="00AB396D" w:rsidP="004E3418">
      <w:pPr>
        <w:pStyle w:val="Heading1"/>
        <w:numPr>
          <w:ilvl w:val="1"/>
          <w:numId w:val="4"/>
        </w:numPr>
      </w:pPr>
      <w:bookmarkStart w:id="196" w:name="_Toc487547684"/>
      <w:r>
        <w:t>The name space on tape</w:t>
      </w:r>
      <w:bookmarkEnd w:id="196"/>
    </w:p>
    <w:p w14:paraId="01A99E92" w14:textId="77777777" w:rsidR="00AB396D" w:rsidRDefault="00AB396D" w:rsidP="00AB396D">
      <w:pPr>
        <w:pStyle w:val="NoSpacing"/>
      </w:pPr>
    </w:p>
    <w:p w14:paraId="6334EB3A" w14:textId="2D893D68" w:rsidR="00AB396D" w:rsidRDefault="002858C9" w:rsidP="00AB396D">
      <w:pPr>
        <w:pStyle w:val="NoSpacing"/>
      </w:pPr>
      <w:r>
        <w:t xml:space="preserve">When a file is </w:t>
      </w:r>
      <w:proofErr w:type="gramStart"/>
      <w:r>
        <w:t>migrated</w:t>
      </w:r>
      <w:proofErr w:type="gramEnd"/>
      <w:r>
        <w:t xml:space="preserve"> it is stored on tape in the following format:</w:t>
      </w:r>
    </w:p>
    <w:p w14:paraId="689EC21A" w14:textId="77777777" w:rsidR="002858C9" w:rsidRDefault="002858C9" w:rsidP="00AB396D">
      <w:pPr>
        <w:pStyle w:val="NoSpacing"/>
      </w:pPr>
    </w:p>
    <w:p w14:paraId="3C8719D1" w14:textId="450B515C" w:rsidR="00D304AD" w:rsidRPr="00D304AD" w:rsidRDefault="00D304AD" w:rsidP="003F79FE">
      <w:pPr>
        <w:pStyle w:val="NoSpacing"/>
        <w:ind w:left="720"/>
        <w:rPr>
          <w:rStyle w:val="Codelist"/>
        </w:rPr>
      </w:pPr>
      <w:proofErr w:type="spellStart"/>
      <w:r w:rsidRPr="00D304AD">
        <w:rPr>
          <w:rStyle w:val="Codelist"/>
        </w:rPr>
        <w:t>fsid</w:t>
      </w:r>
      <w:proofErr w:type="spellEnd"/>
      <w:r w:rsidRPr="00D304AD">
        <w:rPr>
          <w:rStyle w:val="Codelist"/>
        </w:rPr>
        <w:t xml:space="preserve"> = file system id</w:t>
      </w:r>
    </w:p>
    <w:p w14:paraId="29872BEC" w14:textId="2C14AED7" w:rsidR="00D304AD" w:rsidRPr="00D304AD" w:rsidRDefault="00D304AD" w:rsidP="003F79FE">
      <w:pPr>
        <w:pStyle w:val="NoSpacing"/>
        <w:ind w:left="720"/>
        <w:rPr>
          <w:rStyle w:val="Codelist"/>
        </w:rPr>
      </w:pPr>
      <w:proofErr w:type="spellStart"/>
      <w:r w:rsidRPr="00D304AD">
        <w:rPr>
          <w:rStyle w:val="Codelist"/>
        </w:rPr>
        <w:t>igen</w:t>
      </w:r>
      <w:proofErr w:type="spellEnd"/>
      <w:r w:rsidRPr="00D304AD">
        <w:rPr>
          <w:rStyle w:val="Codelist"/>
        </w:rPr>
        <w:t xml:space="preserve"> = </w:t>
      </w:r>
      <w:proofErr w:type="spellStart"/>
      <w:r w:rsidRPr="00D304AD">
        <w:rPr>
          <w:rStyle w:val="Codelist"/>
        </w:rPr>
        <w:t>inode</w:t>
      </w:r>
      <w:proofErr w:type="spellEnd"/>
      <w:r w:rsidRPr="00D304AD">
        <w:rPr>
          <w:rStyle w:val="Codelist"/>
        </w:rPr>
        <w:t xml:space="preserve"> generation number</w:t>
      </w:r>
    </w:p>
    <w:p w14:paraId="1BB3F97A" w14:textId="7634C082" w:rsidR="00D304AD" w:rsidRDefault="00D304AD" w:rsidP="003F79FE">
      <w:pPr>
        <w:pStyle w:val="NoSpacing"/>
        <w:ind w:left="720"/>
        <w:rPr>
          <w:rStyle w:val="Codelist"/>
        </w:rPr>
      </w:pPr>
      <w:proofErr w:type="spellStart"/>
      <w:r w:rsidRPr="00D304AD">
        <w:rPr>
          <w:rStyle w:val="Codelist"/>
        </w:rPr>
        <w:t>inum</w:t>
      </w:r>
      <w:proofErr w:type="spellEnd"/>
      <w:r w:rsidRPr="00D304AD">
        <w:rPr>
          <w:rStyle w:val="Codelist"/>
        </w:rPr>
        <w:t xml:space="preserve"> = </w:t>
      </w:r>
      <w:proofErr w:type="spellStart"/>
      <w:r w:rsidRPr="00D304AD">
        <w:rPr>
          <w:rStyle w:val="Codelist"/>
        </w:rPr>
        <w:t>inode</w:t>
      </w:r>
      <w:proofErr w:type="spellEnd"/>
      <w:r w:rsidRPr="00D304AD">
        <w:rPr>
          <w:rStyle w:val="Codelist"/>
        </w:rPr>
        <w:t xml:space="preserve"> number</w:t>
      </w:r>
    </w:p>
    <w:p w14:paraId="4B4020BD" w14:textId="77777777" w:rsidR="00D304AD" w:rsidRPr="00D304AD" w:rsidRDefault="00D304AD" w:rsidP="003F79FE">
      <w:pPr>
        <w:pStyle w:val="NoSpacing"/>
        <w:ind w:left="720"/>
        <w:rPr>
          <w:rStyle w:val="Codelist"/>
        </w:rPr>
      </w:pPr>
    </w:p>
    <w:p w14:paraId="05059015" w14:textId="637AE923" w:rsidR="002858C9" w:rsidRDefault="002858C9" w:rsidP="003F79FE">
      <w:pPr>
        <w:pStyle w:val="Code"/>
        <w:ind w:left="720"/>
      </w:pPr>
      <w:r>
        <w:t>&lt;LTFS mount point&gt;/&lt;tape id&gt;/</w:t>
      </w:r>
      <w:proofErr w:type="gramStart"/>
      <w:r>
        <w:t>ltfsdm.&lt;</w:t>
      </w:r>
      <w:proofErr w:type="spellStart"/>
      <w:proofErr w:type="gramEnd"/>
      <w:r w:rsidR="00D304AD">
        <w:t>fsid</w:t>
      </w:r>
      <w:proofErr w:type="spellEnd"/>
      <w:r>
        <w:t>&gt;.&lt;</w:t>
      </w:r>
      <w:proofErr w:type="spellStart"/>
      <w:r w:rsidR="00D304AD">
        <w:t>igen</w:t>
      </w:r>
      <w:proofErr w:type="spellEnd"/>
      <w:r>
        <w:t>&gt;.&lt;</w:t>
      </w:r>
      <w:proofErr w:type="spellStart"/>
      <w:r w:rsidR="00D304AD">
        <w:t>inum</w:t>
      </w:r>
      <w:proofErr w:type="spellEnd"/>
      <w:r>
        <w:t>&gt;</w:t>
      </w:r>
    </w:p>
    <w:p w14:paraId="00310603" w14:textId="77777777" w:rsidR="00AB396D" w:rsidRDefault="00AB396D" w:rsidP="00AB396D">
      <w:pPr>
        <w:pStyle w:val="NoSpacing"/>
      </w:pPr>
    </w:p>
    <w:p w14:paraId="0FAFE8B3" w14:textId="4029D824" w:rsidR="005F67B0" w:rsidRDefault="005F67B0" w:rsidP="00AB396D">
      <w:pPr>
        <w:pStyle w:val="NoSpacing"/>
      </w:pPr>
      <w:r>
        <w:t>an example:</w:t>
      </w:r>
    </w:p>
    <w:p w14:paraId="2129157B" w14:textId="77777777" w:rsidR="005F67B0" w:rsidRDefault="005F67B0" w:rsidP="00AB396D">
      <w:pPr>
        <w:pStyle w:val="NoSpacing"/>
      </w:pPr>
    </w:p>
    <w:p w14:paraId="2055A95B" w14:textId="617DB17D" w:rsidR="005F67B0" w:rsidRPr="005F67B0" w:rsidRDefault="005F67B0" w:rsidP="005F67B0">
      <w:pPr>
        <w:pStyle w:val="NoSpacing"/>
        <w:ind w:left="720"/>
        <w:rPr>
          <w:rStyle w:val="Codelist"/>
        </w:rPr>
      </w:pPr>
      <w:r w:rsidRPr="005F67B0">
        <w:rPr>
          <w:rStyle w:val="Codelist"/>
        </w:rPr>
        <w:t>/</w:t>
      </w:r>
      <w:proofErr w:type="spellStart"/>
      <w:r w:rsidRPr="005F67B0">
        <w:rPr>
          <w:rStyle w:val="Codelist"/>
        </w:rPr>
        <w:t>mnt</w:t>
      </w:r>
      <w:proofErr w:type="spellEnd"/>
      <w:r w:rsidRPr="005F67B0">
        <w:rPr>
          <w:rStyle w:val="Codelist"/>
        </w:rPr>
        <w:t>/</w:t>
      </w:r>
      <w:proofErr w:type="spellStart"/>
      <w:r w:rsidRPr="005F67B0">
        <w:rPr>
          <w:rStyle w:val="Codelist"/>
        </w:rPr>
        <w:t>ltfs</w:t>
      </w:r>
      <w:proofErr w:type="spellEnd"/>
      <w:r w:rsidRPr="005F67B0">
        <w:rPr>
          <w:rStyle w:val="Codelist"/>
        </w:rPr>
        <w:t>/DV1481L6/ltfsdm.5373742730179988896.0.131</w:t>
      </w:r>
    </w:p>
    <w:p w14:paraId="6A7EE521" w14:textId="77777777" w:rsidR="005F67B0" w:rsidRDefault="005F67B0" w:rsidP="00AB396D">
      <w:pPr>
        <w:pStyle w:val="NoSpacing"/>
      </w:pPr>
    </w:p>
    <w:p w14:paraId="0503F9DA" w14:textId="2BE4BD51" w:rsidR="003F79FE" w:rsidRDefault="00CE1610" w:rsidP="00AB396D">
      <w:pPr>
        <w:pStyle w:val="NoSpacing"/>
      </w:pPr>
      <w:r>
        <w:t xml:space="preserve">Using this file name format helps to protect against </w:t>
      </w:r>
      <w:r w:rsidR="003F79FE">
        <w:t>renaming or moving the original file</w:t>
      </w:r>
      <w:r w:rsidR="002234C8">
        <w:t xml:space="preserve"> since file system id, </w:t>
      </w:r>
      <w:proofErr w:type="spellStart"/>
      <w:r w:rsidR="002234C8">
        <w:t>inode</w:t>
      </w:r>
      <w:proofErr w:type="spellEnd"/>
      <w:r w:rsidR="002234C8">
        <w:t xml:space="preserve"> generation number, and </w:t>
      </w:r>
      <w:proofErr w:type="spellStart"/>
      <w:r w:rsidR="002234C8">
        <w:t>inode</w:t>
      </w:r>
      <w:proofErr w:type="spellEnd"/>
      <w:r w:rsidR="002234C8">
        <w:t xml:space="preserve"> number are not changing in this case.</w:t>
      </w:r>
    </w:p>
    <w:p w14:paraId="5BEE0623" w14:textId="77777777" w:rsidR="003F79FE" w:rsidRDefault="003F79FE" w:rsidP="00AB396D">
      <w:pPr>
        <w:pStyle w:val="NoSpacing"/>
      </w:pPr>
    </w:p>
    <w:p w14:paraId="10C4E1A0" w14:textId="5B4AA2A4" w:rsidR="002858C9" w:rsidRDefault="000A43AA" w:rsidP="00AB396D">
      <w:pPr>
        <w:pStyle w:val="NoSpacing"/>
      </w:pPr>
      <w:r>
        <w:t>Each file on tape contains the original file name as an attribute</w:t>
      </w:r>
    </w:p>
    <w:p w14:paraId="1460A946" w14:textId="77777777" w:rsidR="000A43AA" w:rsidRDefault="000A43AA" w:rsidP="00AB396D">
      <w:pPr>
        <w:pStyle w:val="NoSpacing"/>
      </w:pPr>
    </w:p>
    <w:p w14:paraId="0357F314" w14:textId="2F0CB196" w:rsidR="00B055BF" w:rsidRPr="00B055BF" w:rsidRDefault="00B055BF" w:rsidP="00B055BF">
      <w:pPr>
        <w:pStyle w:val="NoSpacing"/>
        <w:ind w:right="-1417"/>
        <w:rPr>
          <w:rStyle w:val="Codelist"/>
        </w:rPr>
      </w:pPr>
      <w:proofErr w:type="spellStart"/>
      <w:r>
        <w:rPr>
          <w:rStyle w:val="Codelist"/>
        </w:rPr>
        <w:t>attr</w:t>
      </w:r>
      <w:proofErr w:type="spellEnd"/>
      <w:r>
        <w:rPr>
          <w:rStyle w:val="Codelist"/>
        </w:rPr>
        <w:t xml:space="preserve"> -q -g "FILE_PATH" </w:t>
      </w:r>
      <w:r w:rsidRPr="00B055BF">
        <w:rPr>
          <w:rStyle w:val="Codelist"/>
        </w:rPr>
        <w:t>/</w:t>
      </w:r>
      <w:proofErr w:type="spellStart"/>
      <w:r w:rsidRPr="00B055BF">
        <w:rPr>
          <w:rStyle w:val="Codelist"/>
        </w:rPr>
        <w:t>mnt</w:t>
      </w:r>
      <w:proofErr w:type="spellEnd"/>
      <w:r w:rsidRPr="00B055BF">
        <w:rPr>
          <w:rStyle w:val="Codelist"/>
        </w:rPr>
        <w:t>/</w:t>
      </w:r>
      <w:proofErr w:type="spellStart"/>
      <w:r w:rsidRPr="00B055BF">
        <w:rPr>
          <w:rStyle w:val="Codelist"/>
        </w:rPr>
        <w:t>ltfs</w:t>
      </w:r>
      <w:proofErr w:type="spellEnd"/>
      <w:r w:rsidRPr="00B055BF">
        <w:rPr>
          <w:rStyle w:val="Codelist"/>
        </w:rPr>
        <w:t>/DV1481L6/ltfsdm.5373742730179988896.0.131</w:t>
      </w:r>
    </w:p>
    <w:p w14:paraId="6C1070D1" w14:textId="6014FBB0" w:rsidR="002858C9" w:rsidRDefault="00B055BF" w:rsidP="00B055BF">
      <w:pPr>
        <w:pStyle w:val="NoSpacing"/>
        <w:ind w:right="-1417"/>
      </w:pPr>
      <w:r w:rsidRPr="00B055BF">
        <w:rPr>
          <w:rStyle w:val="Codelist"/>
        </w:rPr>
        <w:t>/</w:t>
      </w:r>
      <w:proofErr w:type="spellStart"/>
      <w:r w:rsidRPr="00B055BF">
        <w:rPr>
          <w:rStyle w:val="Codelist"/>
        </w:rPr>
        <w:t>mnt</w:t>
      </w:r>
      <w:proofErr w:type="spellEnd"/>
      <w:r w:rsidRPr="00B055BF">
        <w:rPr>
          <w:rStyle w:val="Codelist"/>
        </w:rPr>
        <w:t>/</w:t>
      </w:r>
      <w:proofErr w:type="spellStart"/>
      <w:r w:rsidRPr="00B055BF">
        <w:rPr>
          <w:rStyle w:val="Codelist"/>
        </w:rPr>
        <w:t>xfs</w:t>
      </w:r>
      <w:proofErr w:type="spellEnd"/>
      <w:r w:rsidRPr="00B055BF">
        <w:rPr>
          <w:rStyle w:val="Codelist"/>
        </w:rPr>
        <w:t>/file</w:t>
      </w:r>
    </w:p>
    <w:p w14:paraId="73C05C48" w14:textId="77777777" w:rsidR="00AB396D" w:rsidRDefault="00AB396D" w:rsidP="00AB396D">
      <w:pPr>
        <w:pStyle w:val="NoSpacing"/>
      </w:pPr>
    </w:p>
    <w:p w14:paraId="22B5B737" w14:textId="6171C081" w:rsidR="00D25B57" w:rsidRPr="00D25B57" w:rsidRDefault="007F4194" w:rsidP="00D25B57">
      <w:pPr>
        <w:pStyle w:val="NoSpacing"/>
      </w:pPr>
      <w:r w:rsidRPr="00D25B57">
        <w:rPr>
          <w:highlight w:val="yellow"/>
        </w:rPr>
        <w:t xml:space="preserve">The </w:t>
      </w:r>
      <w:r w:rsidR="00A37B12" w:rsidRPr="00D25B57">
        <w:rPr>
          <w:highlight w:val="yellow"/>
        </w:rPr>
        <w:t>attribute currently is not used but later-on ca</w:t>
      </w:r>
      <w:r w:rsidR="00673105" w:rsidRPr="00D25B57">
        <w:rPr>
          <w:highlight w:val="yellow"/>
        </w:rPr>
        <w:t>n be used for reconciliation or in the case a file system layout should be recreated on tape like e.g. according the export functionality of Spectrum Archive Enterprise Edition.</w:t>
      </w:r>
      <w:r w:rsidR="00D25B57">
        <w:rPr>
          <w:highlight w:val="yellow"/>
        </w:rPr>
        <w:br w:type="page"/>
      </w:r>
    </w:p>
    <w:p w14:paraId="018C3C0E" w14:textId="77777777" w:rsidR="00D25B57" w:rsidRPr="00AB396D" w:rsidRDefault="00D25B57" w:rsidP="00AB396D">
      <w:pPr>
        <w:pStyle w:val="NoSpacing"/>
      </w:pPr>
    </w:p>
    <w:p w14:paraId="2D9F3312" w14:textId="68CC77FE" w:rsidR="00F85771" w:rsidRDefault="00CE5A17" w:rsidP="004E3418">
      <w:pPr>
        <w:pStyle w:val="Heading1"/>
        <w:numPr>
          <w:ilvl w:val="1"/>
          <w:numId w:val="4"/>
        </w:numPr>
      </w:pPr>
      <w:bookmarkStart w:id="197" w:name="_Toc487547685"/>
      <w:r>
        <w:t>LTFS operations</w:t>
      </w:r>
      <w:bookmarkEnd w:id="197"/>
    </w:p>
    <w:p w14:paraId="2798999B" w14:textId="77777777" w:rsidR="00490275" w:rsidRDefault="00490275" w:rsidP="002E1436">
      <w:pPr>
        <w:keepNext/>
        <w:ind w:firstLine="0"/>
      </w:pPr>
    </w:p>
    <w:p w14:paraId="6AF896DF" w14:textId="2591771E" w:rsidR="00DB7D86" w:rsidRDefault="00DB7D86" w:rsidP="003D0DC9">
      <w:pPr>
        <w:keepNext/>
        <w:ind w:firstLine="0"/>
      </w:pPr>
      <w:r>
        <w:t xml:space="preserve">Open LTFS is based on LTFS LE (LTFS Library Edition). Spectrum Archive uses LTFS LE+ a clustered version of LTFS LE. For Open LTFS clustering functionality is not required. The primary use case for Open LTFS is </w:t>
      </w:r>
      <w:r w:rsidR="007D4D79">
        <w:t>SWIFT</w:t>
      </w:r>
      <w:r>
        <w:t xml:space="preserve"> that already provides clustering capabilities.</w:t>
      </w:r>
    </w:p>
    <w:p w14:paraId="5DC0CDB7" w14:textId="77777777" w:rsidR="00DB7D86" w:rsidRDefault="00DB7D86" w:rsidP="003D0DC9">
      <w:pPr>
        <w:keepNext/>
        <w:ind w:firstLine="0"/>
      </w:pPr>
    </w:p>
    <w:p w14:paraId="765A61C4" w14:textId="204753B3" w:rsidR="007C6CC5" w:rsidRDefault="005059CF" w:rsidP="003D0DC9">
      <w:pPr>
        <w:keepNext/>
        <w:ind w:firstLine="0"/>
      </w:pPr>
      <w:r>
        <w:t xml:space="preserve">Some </w:t>
      </w:r>
      <w:r w:rsidR="00117776">
        <w:t xml:space="preserve">functionality of Open LTFS require operations on </w:t>
      </w:r>
      <w:r w:rsidR="000B5C49">
        <w:t>LTFS LE</w:t>
      </w:r>
      <w:r w:rsidR="00117776">
        <w:t>. There are operations invoked by the user like:</w:t>
      </w:r>
    </w:p>
    <w:p w14:paraId="7AC16773" w14:textId="77777777" w:rsidR="007C6CC5" w:rsidRDefault="007C6CC5" w:rsidP="003D0DC9">
      <w:pPr>
        <w:keepNext/>
        <w:ind w:firstLine="0"/>
      </w:pPr>
    </w:p>
    <w:p w14:paraId="7686F4E9" w14:textId="3EA924E1" w:rsidR="007C6CC5" w:rsidRDefault="007C6CC5" w:rsidP="00352724">
      <w:pPr>
        <w:pStyle w:val="ListParagraph"/>
        <w:keepNext/>
        <w:numPr>
          <w:ilvl w:val="0"/>
          <w:numId w:val="24"/>
        </w:numPr>
      </w:pPr>
      <w:r>
        <w:t>to format a tape</w:t>
      </w:r>
      <w:r w:rsidR="00117776">
        <w:t xml:space="preserve"> or</w:t>
      </w:r>
    </w:p>
    <w:p w14:paraId="303850A9" w14:textId="04AC38C9" w:rsidR="007C6CC5" w:rsidRDefault="007C6CC5" w:rsidP="00352724">
      <w:pPr>
        <w:pStyle w:val="ListParagraph"/>
        <w:keepNext/>
        <w:numPr>
          <w:ilvl w:val="0"/>
          <w:numId w:val="24"/>
        </w:numPr>
      </w:pPr>
      <w:r>
        <w:t>to check a tape</w:t>
      </w:r>
    </w:p>
    <w:p w14:paraId="7A00ABBF" w14:textId="6BED10E2" w:rsidR="00662C4B" w:rsidRPr="00C1341F" w:rsidRDefault="00662C4B" w:rsidP="00352724">
      <w:pPr>
        <w:pStyle w:val="ListParagraph"/>
        <w:keepNext/>
        <w:numPr>
          <w:ilvl w:val="0"/>
          <w:numId w:val="24"/>
        </w:numPr>
        <w:rPr>
          <w:highlight w:val="yellow"/>
        </w:rPr>
      </w:pPr>
      <w:r w:rsidRPr="00C1341F">
        <w:rPr>
          <w:highlight w:val="yellow"/>
        </w:rPr>
        <w:t>etc</w:t>
      </w:r>
      <w:r w:rsidR="00FC3D8C" w:rsidRPr="00C1341F">
        <w:rPr>
          <w:highlight w:val="yellow"/>
        </w:rPr>
        <w:t>.</w:t>
      </w:r>
    </w:p>
    <w:p w14:paraId="3E094516" w14:textId="77777777" w:rsidR="007C6CC5" w:rsidRDefault="007C6CC5" w:rsidP="007C6CC5">
      <w:pPr>
        <w:keepNext/>
        <w:ind w:left="360" w:firstLine="0"/>
      </w:pPr>
    </w:p>
    <w:p w14:paraId="3A6001F5" w14:textId="2DA1FCEA" w:rsidR="00117776" w:rsidRDefault="00117776" w:rsidP="00117776">
      <w:pPr>
        <w:keepNext/>
        <w:ind w:firstLine="0"/>
      </w:pPr>
      <w:r>
        <w:t xml:space="preserve">that are passed to </w:t>
      </w:r>
      <w:r w:rsidR="00270AC0">
        <w:t xml:space="preserve">the </w:t>
      </w:r>
      <w:r w:rsidR="000B5C49">
        <w:t>LTFS LE</w:t>
      </w:r>
      <w:r w:rsidR="00270AC0">
        <w:t xml:space="preserve"> layer</w:t>
      </w:r>
      <w:r>
        <w:t xml:space="preserve">. There are other functions used internally that also require activity on the </w:t>
      </w:r>
      <w:r w:rsidR="000B5C49">
        <w:t>LTFS LE</w:t>
      </w:r>
      <w:r>
        <w:t xml:space="preserve"> side like mounting</w:t>
      </w:r>
      <w:r w:rsidR="00345D36">
        <w:t xml:space="preserve">, </w:t>
      </w:r>
      <w:r>
        <w:t>unmounting a tape</w:t>
      </w:r>
      <w:r w:rsidR="00345D36">
        <w:t>, or writing the index</w:t>
      </w:r>
      <w:r w:rsidR="00A010A0">
        <w:t xml:space="preserve">. Formatting a tape </w:t>
      </w:r>
      <w:r>
        <w:t xml:space="preserve">also </w:t>
      </w:r>
      <w:r w:rsidR="00A010A0">
        <w:t xml:space="preserve">is </w:t>
      </w:r>
      <w:r w:rsidR="007D4D79">
        <w:t xml:space="preserve">internally </w:t>
      </w:r>
      <w:r>
        <w:t>necessary</w:t>
      </w:r>
      <w:r w:rsidR="007D4D79">
        <w:t>:</w:t>
      </w:r>
      <w:r>
        <w:t xml:space="preserve"> </w:t>
      </w:r>
      <w:r w:rsidR="00A010A0">
        <w:t>at the end of</w:t>
      </w:r>
      <w:r w:rsidR="00512903">
        <w:t xml:space="preserve"> a</w:t>
      </w:r>
      <w:r>
        <w:t xml:space="preserve"> reclamation</w:t>
      </w:r>
      <w:r w:rsidR="00512903">
        <w:t xml:space="preserve"> operation</w:t>
      </w:r>
      <w:r>
        <w:t>.</w:t>
      </w:r>
    </w:p>
    <w:p w14:paraId="056A4BCA" w14:textId="77777777" w:rsidR="00117776" w:rsidRDefault="00117776" w:rsidP="00117776">
      <w:pPr>
        <w:keepNext/>
        <w:ind w:firstLine="0"/>
      </w:pPr>
    </w:p>
    <w:p w14:paraId="0B0BB1F9" w14:textId="36399E52" w:rsidR="00117776" w:rsidRDefault="00117776" w:rsidP="00117776">
      <w:pPr>
        <w:keepNext/>
        <w:ind w:firstLine="0"/>
      </w:pPr>
      <w:r>
        <w:t xml:space="preserve">To determine the tape and drive inventory </w:t>
      </w:r>
      <w:r w:rsidR="000B5C49">
        <w:t>LTFS LE</w:t>
      </w:r>
      <w:r>
        <w:t xml:space="preserve"> functionality also is required.</w:t>
      </w:r>
    </w:p>
    <w:p w14:paraId="5AB764DD" w14:textId="77777777" w:rsidR="00117776" w:rsidRDefault="00117776" w:rsidP="00117776">
      <w:pPr>
        <w:keepNext/>
        <w:ind w:firstLine="0"/>
      </w:pPr>
    </w:p>
    <w:p w14:paraId="08FE9272" w14:textId="2AD7D421" w:rsidR="00117776" w:rsidRDefault="000B5C49" w:rsidP="00117776">
      <w:pPr>
        <w:keepNext/>
        <w:ind w:firstLine="0"/>
      </w:pPr>
      <w:r>
        <w:t>LTFS LE</w:t>
      </w:r>
      <w:r w:rsidR="000748B5">
        <w:t xml:space="preserve"> provides four</w:t>
      </w:r>
      <w:r w:rsidR="00345D36">
        <w:t xml:space="preserve"> ways of </w:t>
      </w:r>
      <w:r w:rsidR="000748B5">
        <w:t>interaction</w:t>
      </w:r>
      <w:r w:rsidR="00345D36">
        <w:t>:</w:t>
      </w:r>
    </w:p>
    <w:p w14:paraId="0C3C18F5" w14:textId="77777777" w:rsidR="00345D36" w:rsidRDefault="00345D36" w:rsidP="00117776">
      <w:pPr>
        <w:keepNext/>
        <w:ind w:firstLine="0"/>
      </w:pPr>
    </w:p>
    <w:p w14:paraId="35E8D580" w14:textId="3A706C82" w:rsidR="00345D36" w:rsidRDefault="00345D36" w:rsidP="008A5B0B">
      <w:pPr>
        <w:pStyle w:val="ListParagraph"/>
        <w:keepNext/>
        <w:numPr>
          <w:ilvl w:val="0"/>
          <w:numId w:val="11"/>
        </w:numPr>
      </w:pPr>
      <w:r>
        <w:t xml:space="preserve">Formatting and checking of a tape can </w:t>
      </w:r>
      <w:r w:rsidR="00512903">
        <w:t xml:space="preserve">only </w:t>
      </w:r>
      <w:r>
        <w:t xml:space="preserve">be performed by an </w:t>
      </w:r>
      <w:r w:rsidRPr="008B79B2">
        <w:rPr>
          <w:b/>
        </w:rPr>
        <w:t>external command</w:t>
      </w:r>
      <w:r>
        <w:t>.</w:t>
      </w:r>
    </w:p>
    <w:p w14:paraId="31A1D407" w14:textId="5AC01003" w:rsidR="00345D36" w:rsidRDefault="00345D36" w:rsidP="008A5B0B">
      <w:pPr>
        <w:pStyle w:val="ListParagraph"/>
        <w:keepNext/>
        <w:numPr>
          <w:ilvl w:val="0"/>
          <w:numId w:val="11"/>
        </w:numPr>
      </w:pPr>
      <w:r>
        <w:t xml:space="preserve">The </w:t>
      </w:r>
      <w:r w:rsidR="000B5C49">
        <w:t>LTFS LE</w:t>
      </w:r>
      <w:r>
        <w:t xml:space="preserve"> inventory can be obtained by using the so called </w:t>
      </w:r>
      <w:r w:rsidRPr="008A12AA">
        <w:rPr>
          <w:b/>
        </w:rPr>
        <w:t xml:space="preserve">Out </w:t>
      </w:r>
      <w:proofErr w:type="gramStart"/>
      <w:r w:rsidRPr="008A12AA">
        <w:rPr>
          <w:b/>
        </w:rPr>
        <w:t>Of</w:t>
      </w:r>
      <w:proofErr w:type="gramEnd"/>
      <w:r w:rsidRPr="008A12AA">
        <w:rPr>
          <w:b/>
        </w:rPr>
        <w:t xml:space="preserve"> Band protocol</w:t>
      </w:r>
      <w:r>
        <w:t xml:space="preserve"> to talk to the </w:t>
      </w:r>
      <w:r w:rsidR="000B5C49">
        <w:t>LTFS LE</w:t>
      </w:r>
      <w:r>
        <w:t xml:space="preserve"> daemon.</w:t>
      </w:r>
      <w:r w:rsidR="007B1EA7">
        <w:t xml:space="preserve"> To mount and unmount a tape the Out </w:t>
      </w:r>
      <w:proofErr w:type="gramStart"/>
      <w:r w:rsidR="007B1EA7">
        <w:t>Of</w:t>
      </w:r>
      <w:proofErr w:type="gramEnd"/>
      <w:r w:rsidR="007B1EA7">
        <w:t xml:space="preserve"> Band protocol also is used.</w:t>
      </w:r>
      <w:r>
        <w:t xml:space="preserve"> </w:t>
      </w:r>
    </w:p>
    <w:p w14:paraId="3AB3904C" w14:textId="681F46CF" w:rsidR="00345D36" w:rsidRDefault="00512903" w:rsidP="008A5B0B">
      <w:pPr>
        <w:pStyle w:val="ListParagraph"/>
        <w:keepNext/>
        <w:numPr>
          <w:ilvl w:val="0"/>
          <w:numId w:val="11"/>
        </w:numPr>
      </w:pPr>
      <w:r>
        <w:t>For writing</w:t>
      </w:r>
      <w:r w:rsidR="00345D36">
        <w:t xml:space="preserve"> the </w:t>
      </w:r>
      <w:r>
        <w:t xml:space="preserve">tape </w:t>
      </w:r>
      <w:r w:rsidR="00345D36">
        <w:t xml:space="preserve">index </w:t>
      </w:r>
      <w:r w:rsidR="002B4E75">
        <w:t xml:space="preserve">a specific </w:t>
      </w:r>
      <w:r w:rsidR="002B4E75" w:rsidRPr="00113713">
        <w:rPr>
          <w:b/>
        </w:rPr>
        <w:t>Extended Attribute</w:t>
      </w:r>
      <w:r w:rsidR="002B4E75">
        <w:t xml:space="preserve"> of the tape directory within </w:t>
      </w:r>
      <w:r w:rsidR="000B5C49">
        <w:t>LTFS LE</w:t>
      </w:r>
      <w:r w:rsidR="002B4E75">
        <w:t xml:space="preserve"> is necessary to set.</w:t>
      </w:r>
    </w:p>
    <w:p w14:paraId="4328B9CB" w14:textId="76191242" w:rsidR="000748B5" w:rsidRDefault="000748B5" w:rsidP="008A5B0B">
      <w:pPr>
        <w:pStyle w:val="ListParagraph"/>
        <w:keepNext/>
        <w:numPr>
          <w:ilvl w:val="0"/>
          <w:numId w:val="11"/>
        </w:numPr>
      </w:pPr>
      <w:r>
        <w:t xml:space="preserve">The use </w:t>
      </w:r>
      <w:r w:rsidR="00211230">
        <w:t xml:space="preserve">of </w:t>
      </w:r>
      <w:r>
        <w:t xml:space="preserve">the </w:t>
      </w:r>
      <w:r w:rsidRPr="007F21F8">
        <w:rPr>
          <w:b/>
        </w:rPr>
        <w:t>POSIX API</w:t>
      </w:r>
      <w:r>
        <w:t xml:space="preserve"> for file system operations.</w:t>
      </w:r>
    </w:p>
    <w:p w14:paraId="650BD0CF" w14:textId="52F112C7" w:rsidR="00117776" w:rsidRDefault="00117776" w:rsidP="00117776">
      <w:pPr>
        <w:keepNext/>
        <w:ind w:firstLine="0"/>
      </w:pPr>
      <w:r>
        <w:t xml:space="preserve"> </w:t>
      </w:r>
    </w:p>
    <w:p w14:paraId="5ACED6AA" w14:textId="5B4A9760" w:rsidR="00AC1B9A" w:rsidRDefault="000B5C49" w:rsidP="00114909">
      <w:pPr>
        <w:keepNext/>
        <w:ind w:firstLine="0"/>
        <w:rPr>
          <w:highlight w:val="yellow"/>
        </w:rPr>
      </w:pPr>
      <w:r>
        <w:rPr>
          <w:highlight w:val="yellow"/>
        </w:rPr>
        <w:t>LTFS LE</w:t>
      </w:r>
      <w:r w:rsidR="000748B5" w:rsidRPr="00C827B8">
        <w:rPr>
          <w:highlight w:val="yellow"/>
        </w:rPr>
        <w:t xml:space="preserve"> provides </w:t>
      </w:r>
      <w:r w:rsidR="0069382F">
        <w:rPr>
          <w:highlight w:val="yellow"/>
        </w:rPr>
        <w:t xml:space="preserve">much </w:t>
      </w:r>
      <w:r w:rsidR="000748B5" w:rsidRPr="00C827B8">
        <w:rPr>
          <w:highlight w:val="yellow"/>
        </w:rPr>
        <w:t xml:space="preserve">more </w:t>
      </w:r>
      <w:r w:rsidR="0069382F">
        <w:rPr>
          <w:highlight w:val="yellow"/>
        </w:rPr>
        <w:t>functionality compared</w:t>
      </w:r>
      <w:r w:rsidR="00AE17D6" w:rsidRPr="00C827B8">
        <w:rPr>
          <w:highlight w:val="yellow"/>
        </w:rPr>
        <w:t xml:space="preserve"> to that what</w:t>
      </w:r>
      <w:r w:rsidR="0069382F">
        <w:rPr>
          <w:highlight w:val="yellow"/>
        </w:rPr>
        <w:t xml:space="preserve"> here</w:t>
      </w:r>
      <w:r w:rsidR="00AE17D6" w:rsidRPr="00C827B8">
        <w:rPr>
          <w:highlight w:val="yellow"/>
        </w:rPr>
        <w:t xml:space="preserve"> </w:t>
      </w:r>
      <w:r w:rsidR="007F21F8">
        <w:rPr>
          <w:highlight w:val="yellow"/>
        </w:rPr>
        <w:t>has been</w:t>
      </w:r>
      <w:r w:rsidR="00AE17D6" w:rsidRPr="00C827B8">
        <w:rPr>
          <w:highlight w:val="yellow"/>
        </w:rPr>
        <w:t xml:space="preserve"> specified </w:t>
      </w:r>
      <w:r w:rsidR="007F21F8">
        <w:rPr>
          <w:highlight w:val="yellow"/>
        </w:rPr>
        <w:t xml:space="preserve">so far </w:t>
      </w:r>
      <w:r w:rsidR="0069382F">
        <w:rPr>
          <w:highlight w:val="yellow"/>
        </w:rPr>
        <w:t>to be</w:t>
      </w:r>
      <w:r w:rsidR="00AE17D6" w:rsidRPr="00C827B8">
        <w:rPr>
          <w:highlight w:val="yellow"/>
        </w:rPr>
        <w:t xml:space="preserve"> used in Open LTFS. </w:t>
      </w:r>
      <w:r w:rsidR="0069382F">
        <w:rPr>
          <w:highlight w:val="yellow"/>
        </w:rPr>
        <w:t>Additional</w:t>
      </w:r>
      <w:r w:rsidR="00C827B8" w:rsidRPr="00C827B8">
        <w:rPr>
          <w:highlight w:val="yellow"/>
        </w:rPr>
        <w:t xml:space="preserve"> </w:t>
      </w:r>
      <w:r w:rsidR="00C827B8" w:rsidRPr="0069382F">
        <w:rPr>
          <w:highlight w:val="yellow"/>
        </w:rPr>
        <w:t xml:space="preserve">functionality </w:t>
      </w:r>
      <w:r w:rsidR="00AF1AEE">
        <w:rPr>
          <w:highlight w:val="yellow"/>
        </w:rPr>
        <w:t>might</w:t>
      </w:r>
      <w:r w:rsidR="0069382F" w:rsidRPr="0069382F">
        <w:rPr>
          <w:highlight w:val="yellow"/>
        </w:rPr>
        <w:t xml:space="preserve"> be required.</w:t>
      </w:r>
    </w:p>
    <w:p w14:paraId="53CA9871" w14:textId="77777777" w:rsidR="00AC1B9A" w:rsidRDefault="00AC1B9A">
      <w:pPr>
        <w:rPr>
          <w:highlight w:val="yellow"/>
        </w:rPr>
      </w:pPr>
      <w:r>
        <w:rPr>
          <w:highlight w:val="yellow"/>
        </w:rPr>
        <w:br w:type="page"/>
      </w:r>
    </w:p>
    <w:p w14:paraId="4C0E30C4" w14:textId="410D3675" w:rsidR="00044466" w:rsidRDefault="00C827B8" w:rsidP="005544DE">
      <w:pPr>
        <w:pStyle w:val="Heading1"/>
        <w:numPr>
          <w:ilvl w:val="2"/>
          <w:numId w:val="4"/>
        </w:numPr>
      </w:pPr>
      <w:bookmarkStart w:id="198" w:name="_Toc487547686"/>
      <w:r>
        <w:lastRenderedPageBreak/>
        <w:t>API + connector</w:t>
      </w:r>
      <w:bookmarkEnd w:id="198"/>
    </w:p>
    <w:p w14:paraId="5771B674" w14:textId="77777777" w:rsidR="00044466" w:rsidRDefault="00044466" w:rsidP="00114909">
      <w:pPr>
        <w:keepNext/>
        <w:ind w:firstLine="0"/>
      </w:pPr>
    </w:p>
    <w:p w14:paraId="043FBE5B" w14:textId="5BF83B05" w:rsidR="00C827B8" w:rsidRDefault="00C827B8" w:rsidP="00114909">
      <w:pPr>
        <w:keepNext/>
        <w:ind w:firstLine="0"/>
      </w:pPr>
      <w:r>
        <w:t xml:space="preserve">Until now there is no final decision which technology to use to implement the HSM </w:t>
      </w:r>
      <w:r w:rsidR="00370CBF">
        <w:t>(</w:t>
      </w:r>
      <w:r w:rsidR="00370CBF" w:rsidRPr="00370CBF">
        <w:t>hierarchical storage management</w:t>
      </w:r>
      <w:r w:rsidR="00370CBF">
        <w:t xml:space="preserve">) </w:t>
      </w:r>
      <w:r>
        <w:t>functionality. As for now there are two methods available:</w:t>
      </w:r>
    </w:p>
    <w:p w14:paraId="62E13466" w14:textId="77777777" w:rsidR="00C827B8" w:rsidRDefault="00C827B8" w:rsidP="00114909">
      <w:pPr>
        <w:keepNext/>
        <w:ind w:firstLine="0"/>
      </w:pPr>
    </w:p>
    <w:p w14:paraId="3EB2F63E" w14:textId="659C02D9" w:rsidR="00C827B8" w:rsidRDefault="00C827B8" w:rsidP="008A5B0B">
      <w:pPr>
        <w:pStyle w:val="ListParagraph"/>
        <w:keepNext/>
        <w:numPr>
          <w:ilvl w:val="0"/>
          <w:numId w:val="12"/>
        </w:numPr>
      </w:pPr>
      <w:r>
        <w:t>the DMAPI (</w:t>
      </w:r>
      <w:r w:rsidR="00956F21" w:rsidRPr="00956F21">
        <w:t>Data Storage Management (XDSM) API</w:t>
      </w:r>
      <w:r>
        <w:t>) interface for the XFS file system type</w:t>
      </w:r>
      <w:r w:rsidR="00956F21">
        <w:t>.</w:t>
      </w:r>
    </w:p>
    <w:p w14:paraId="4DF799BF" w14:textId="579E1697" w:rsidR="00956F21" w:rsidRDefault="00956F21" w:rsidP="008A5B0B">
      <w:pPr>
        <w:pStyle w:val="ListParagraph"/>
        <w:keepNext/>
        <w:numPr>
          <w:ilvl w:val="0"/>
          <w:numId w:val="12"/>
        </w:numPr>
      </w:pPr>
      <w:r>
        <w:t xml:space="preserve">a FUSE file system layer developed by the German company </w:t>
      </w:r>
      <w:r w:rsidRPr="00956F21">
        <w:t>BDT Media Automation GmbH</w:t>
      </w:r>
      <w:r>
        <w:t xml:space="preserve">. This software is </w:t>
      </w:r>
      <w:r w:rsidR="007F21F8">
        <w:t xml:space="preserve">already </w:t>
      </w:r>
      <w:r>
        <w:t xml:space="preserve">available </w:t>
      </w:r>
      <w:r w:rsidR="00BA15E1">
        <w:t>according</w:t>
      </w:r>
      <w:r>
        <w:t xml:space="preserve"> an open source license.</w:t>
      </w:r>
    </w:p>
    <w:p w14:paraId="5613550F" w14:textId="77777777" w:rsidR="00C827B8" w:rsidRDefault="00C827B8" w:rsidP="00114909">
      <w:pPr>
        <w:keepNext/>
        <w:ind w:firstLine="0"/>
      </w:pPr>
    </w:p>
    <w:p w14:paraId="40716585" w14:textId="1137CF49" w:rsidR="00044466" w:rsidRDefault="00B5171D" w:rsidP="00114909">
      <w:pPr>
        <w:keepNext/>
        <w:ind w:firstLine="0"/>
      </w:pPr>
      <w:r>
        <w:t xml:space="preserve">To </w:t>
      </w:r>
      <w:r w:rsidR="00370CBF">
        <w:t xml:space="preserve">be able to support different technologies HSM functionality is encapsulated by an API. </w:t>
      </w:r>
    </w:p>
    <w:p w14:paraId="719B9F0C" w14:textId="77777777" w:rsidR="00370CBF" w:rsidRDefault="00370CBF" w:rsidP="00114909">
      <w:pPr>
        <w:keepNext/>
        <w:ind w:firstLine="0"/>
      </w:pPr>
    </w:p>
    <w:p w14:paraId="37869488" w14:textId="0868D3FC" w:rsidR="009A0916" w:rsidRDefault="009A0916" w:rsidP="00114909">
      <w:pPr>
        <w:keepNext/>
        <w:ind w:firstLine="0"/>
      </w:pPr>
      <w:r>
        <w:t>A Connector class with the following methods:</w:t>
      </w:r>
    </w:p>
    <w:p w14:paraId="511CA46B" w14:textId="77777777" w:rsidR="009A0916" w:rsidRDefault="009A0916" w:rsidP="00114909">
      <w:pPr>
        <w:keepNext/>
        <w:ind w:firstLine="0"/>
      </w:pPr>
    </w:p>
    <w:tbl>
      <w:tblPr>
        <w:tblStyle w:val="TableGrid"/>
        <w:tblW w:w="0" w:type="auto"/>
        <w:tblLook w:val="04A0" w:firstRow="1" w:lastRow="0" w:firstColumn="1" w:lastColumn="0" w:noHBand="0" w:noVBand="1"/>
      </w:tblPr>
      <w:tblGrid>
        <w:gridCol w:w="4528"/>
        <w:gridCol w:w="4528"/>
      </w:tblGrid>
      <w:tr w:rsidR="009A0916" w14:paraId="28784019" w14:textId="77777777" w:rsidTr="009A0916">
        <w:tc>
          <w:tcPr>
            <w:tcW w:w="4528" w:type="dxa"/>
          </w:tcPr>
          <w:p w14:paraId="6353E9E0" w14:textId="67399F7F" w:rsidR="009A0916" w:rsidRDefault="009A0916" w:rsidP="00114909">
            <w:pPr>
              <w:keepNext/>
              <w:ind w:firstLine="0"/>
            </w:pPr>
            <w:proofErr w:type="spellStart"/>
            <w:r w:rsidRPr="009A0916">
              <w:t>initTransRecalls</w:t>
            </w:r>
            <w:proofErr w:type="spellEnd"/>
          </w:p>
        </w:tc>
        <w:tc>
          <w:tcPr>
            <w:tcW w:w="4528" w:type="dxa"/>
          </w:tcPr>
          <w:p w14:paraId="25402280" w14:textId="24FC5E3A" w:rsidR="009A0916" w:rsidRDefault="009A0916" w:rsidP="00114909">
            <w:pPr>
              <w:keepNext/>
              <w:ind w:firstLine="0"/>
            </w:pPr>
            <w:r>
              <w:t xml:space="preserve">For DMAPI a “recall daemon” is started. </w:t>
            </w:r>
            <w:r w:rsidRPr="009A0916">
              <w:rPr>
                <w:highlight w:val="yellow"/>
              </w:rPr>
              <w:t>For FUSE the FUSE layer might be invoked here.</w:t>
            </w:r>
          </w:p>
        </w:tc>
      </w:tr>
      <w:tr w:rsidR="009A0916" w14:paraId="6BD4F2A2" w14:textId="77777777" w:rsidTr="009A0916">
        <w:tc>
          <w:tcPr>
            <w:tcW w:w="4528" w:type="dxa"/>
          </w:tcPr>
          <w:p w14:paraId="283FD062" w14:textId="2D2BAA35" w:rsidR="009A0916" w:rsidRDefault="009A0916" w:rsidP="00114909">
            <w:pPr>
              <w:keepNext/>
              <w:ind w:firstLine="0"/>
            </w:pPr>
            <w:proofErr w:type="spellStart"/>
            <w:r w:rsidRPr="009A0916">
              <w:t>getEvents</w:t>
            </w:r>
            <w:proofErr w:type="spellEnd"/>
          </w:p>
        </w:tc>
        <w:tc>
          <w:tcPr>
            <w:tcW w:w="4528" w:type="dxa"/>
          </w:tcPr>
          <w:p w14:paraId="3329F627" w14:textId="7FECA76F" w:rsidR="009A0916" w:rsidRDefault="00EE07B3" w:rsidP="00114909">
            <w:pPr>
              <w:keepNext/>
              <w:ind w:firstLine="0"/>
            </w:pPr>
            <w:r>
              <w:t>Waits</w:t>
            </w:r>
            <w:r w:rsidR="009A0916">
              <w:t xml:space="preserve"> for a file to be recalled.</w:t>
            </w:r>
          </w:p>
        </w:tc>
      </w:tr>
      <w:tr w:rsidR="009A0916" w14:paraId="22A90BE6" w14:textId="77777777" w:rsidTr="009A0916">
        <w:tc>
          <w:tcPr>
            <w:tcW w:w="4528" w:type="dxa"/>
          </w:tcPr>
          <w:p w14:paraId="636D2118" w14:textId="321E38F0" w:rsidR="009A0916" w:rsidRDefault="009A0916" w:rsidP="00114909">
            <w:pPr>
              <w:keepNext/>
              <w:ind w:firstLine="0"/>
            </w:pPr>
            <w:proofErr w:type="spellStart"/>
            <w:r w:rsidRPr="009A0916">
              <w:t>respondRecallEvent</w:t>
            </w:r>
            <w:proofErr w:type="spellEnd"/>
          </w:p>
        </w:tc>
        <w:tc>
          <w:tcPr>
            <w:tcW w:w="4528" w:type="dxa"/>
          </w:tcPr>
          <w:p w14:paraId="6C9B7374" w14:textId="1A98368D" w:rsidR="009A0916" w:rsidRDefault="00EE07B3" w:rsidP="00114909">
            <w:pPr>
              <w:keepNext/>
              <w:ind w:firstLine="0"/>
            </w:pPr>
            <w:r>
              <w:t>Tells</w:t>
            </w:r>
            <w:r w:rsidR="009A0916">
              <w:t xml:space="preserve"> the upper layer (DMAPI or FUSE) to continue reading or writing.</w:t>
            </w:r>
          </w:p>
        </w:tc>
      </w:tr>
      <w:tr w:rsidR="009A0916" w14:paraId="2BB57E6A" w14:textId="77777777" w:rsidTr="009A0916">
        <w:tc>
          <w:tcPr>
            <w:tcW w:w="4528" w:type="dxa"/>
          </w:tcPr>
          <w:p w14:paraId="4A3A399D" w14:textId="7BA8AE68" w:rsidR="009A0916" w:rsidRDefault="009A0916" w:rsidP="00114909">
            <w:pPr>
              <w:keepNext/>
              <w:ind w:firstLine="0"/>
            </w:pPr>
            <w:r w:rsidRPr="009A0916">
              <w:t>terminate</w:t>
            </w:r>
          </w:p>
        </w:tc>
        <w:tc>
          <w:tcPr>
            <w:tcW w:w="4528" w:type="dxa"/>
          </w:tcPr>
          <w:p w14:paraId="36C12BAE" w14:textId="2174B505" w:rsidR="009A0916" w:rsidRDefault="009A0916" w:rsidP="00114909">
            <w:pPr>
              <w:keepNext/>
              <w:ind w:firstLine="0"/>
            </w:pPr>
            <w:r>
              <w:t>cleanup</w:t>
            </w:r>
          </w:p>
        </w:tc>
      </w:tr>
    </w:tbl>
    <w:p w14:paraId="0F04A41C" w14:textId="77777777" w:rsidR="009A0916" w:rsidRDefault="009A0916" w:rsidP="00114909">
      <w:pPr>
        <w:keepNext/>
        <w:ind w:firstLine="0"/>
      </w:pPr>
    </w:p>
    <w:p w14:paraId="71CDF2BD" w14:textId="2001B36F" w:rsidR="009A0916" w:rsidRDefault="009A0916" w:rsidP="00114909">
      <w:pPr>
        <w:keepNext/>
        <w:ind w:firstLine="0"/>
      </w:pPr>
      <w:r>
        <w:t>A file system object class (</w:t>
      </w:r>
      <w:proofErr w:type="spellStart"/>
      <w:r>
        <w:t>FsObj</w:t>
      </w:r>
      <w:proofErr w:type="spellEnd"/>
      <w:r>
        <w:t>) with the following methods:</w:t>
      </w:r>
    </w:p>
    <w:p w14:paraId="291B8673" w14:textId="77777777" w:rsidR="009A0916" w:rsidRDefault="009A0916" w:rsidP="00114909">
      <w:pPr>
        <w:keepNext/>
        <w:ind w:firstLine="0"/>
      </w:pPr>
    </w:p>
    <w:tbl>
      <w:tblPr>
        <w:tblStyle w:val="TableGrid"/>
        <w:tblW w:w="0" w:type="auto"/>
        <w:tblLook w:val="04A0" w:firstRow="1" w:lastRow="0" w:firstColumn="1" w:lastColumn="0" w:noHBand="0" w:noVBand="1"/>
      </w:tblPr>
      <w:tblGrid>
        <w:gridCol w:w="4528"/>
        <w:gridCol w:w="4528"/>
      </w:tblGrid>
      <w:tr w:rsidR="009A0916" w14:paraId="6DCFB196" w14:textId="77777777" w:rsidTr="009A0916">
        <w:tc>
          <w:tcPr>
            <w:tcW w:w="4528" w:type="dxa"/>
          </w:tcPr>
          <w:p w14:paraId="7286BCDB" w14:textId="49E4F7C8" w:rsidR="009A0916" w:rsidRDefault="009A0916" w:rsidP="00114909">
            <w:pPr>
              <w:keepNext/>
              <w:ind w:firstLine="0"/>
            </w:pPr>
            <w:proofErr w:type="spellStart"/>
            <w:r w:rsidRPr="009A0916">
              <w:t>isFsManaged</w:t>
            </w:r>
            <w:proofErr w:type="spellEnd"/>
          </w:p>
        </w:tc>
        <w:tc>
          <w:tcPr>
            <w:tcW w:w="4528" w:type="dxa"/>
          </w:tcPr>
          <w:p w14:paraId="36080C61" w14:textId="0C1E03BE" w:rsidR="009A0916" w:rsidRDefault="00EE07B3" w:rsidP="00114909">
            <w:pPr>
              <w:keepNext/>
              <w:ind w:firstLine="0"/>
            </w:pPr>
            <w:r>
              <w:t xml:space="preserve">Tells if </w:t>
            </w:r>
            <w:r w:rsidR="00B36786">
              <w:t>the file</w:t>
            </w:r>
            <w:r>
              <w:t xml:space="preserve"> system is managed by OpenLTFS.</w:t>
            </w:r>
          </w:p>
        </w:tc>
      </w:tr>
      <w:tr w:rsidR="009A0916" w14:paraId="645CF23B" w14:textId="77777777" w:rsidTr="009A0916">
        <w:tc>
          <w:tcPr>
            <w:tcW w:w="4528" w:type="dxa"/>
          </w:tcPr>
          <w:p w14:paraId="53DCCB37" w14:textId="6C3A2AFD" w:rsidR="009A0916" w:rsidRDefault="009A0916" w:rsidP="00114909">
            <w:pPr>
              <w:keepNext/>
              <w:ind w:firstLine="0"/>
            </w:pPr>
            <w:proofErr w:type="spellStart"/>
            <w:r w:rsidRPr="009A0916">
              <w:t>manageFs</w:t>
            </w:r>
            <w:proofErr w:type="spellEnd"/>
          </w:p>
        </w:tc>
        <w:tc>
          <w:tcPr>
            <w:tcW w:w="4528" w:type="dxa"/>
          </w:tcPr>
          <w:p w14:paraId="586CE368" w14:textId="7DB4FF0F" w:rsidR="009A0916" w:rsidRDefault="00EE07B3" w:rsidP="00114909">
            <w:pPr>
              <w:keepNext/>
              <w:ind w:firstLine="0"/>
            </w:pPr>
            <w:r>
              <w:t xml:space="preserve">Add OpenLTFS management to </w:t>
            </w:r>
            <w:r w:rsidR="00B36786">
              <w:t>the file</w:t>
            </w:r>
            <w:r>
              <w:t xml:space="preserve"> system.</w:t>
            </w:r>
          </w:p>
        </w:tc>
      </w:tr>
      <w:tr w:rsidR="009A0916" w14:paraId="686B8422" w14:textId="77777777" w:rsidTr="009A0916">
        <w:tc>
          <w:tcPr>
            <w:tcW w:w="4528" w:type="dxa"/>
          </w:tcPr>
          <w:p w14:paraId="5CC5BF63" w14:textId="1922BD36" w:rsidR="009A0916" w:rsidRDefault="009A0916" w:rsidP="00114909">
            <w:pPr>
              <w:keepNext/>
              <w:ind w:firstLine="0"/>
            </w:pPr>
            <w:r w:rsidRPr="009A0916">
              <w:t>stat</w:t>
            </w:r>
          </w:p>
        </w:tc>
        <w:tc>
          <w:tcPr>
            <w:tcW w:w="4528" w:type="dxa"/>
          </w:tcPr>
          <w:p w14:paraId="294C1FC5" w14:textId="44C850AD" w:rsidR="009A0916" w:rsidRDefault="00EC0707" w:rsidP="00114909">
            <w:pPr>
              <w:keepNext/>
              <w:ind w:firstLine="0"/>
            </w:pPr>
            <w:r>
              <w:t xml:space="preserve">Provides the stat information for </w:t>
            </w:r>
            <w:r w:rsidR="00B36786">
              <w:t>the file</w:t>
            </w:r>
            <w:r>
              <w:t>.</w:t>
            </w:r>
          </w:p>
        </w:tc>
      </w:tr>
      <w:tr w:rsidR="009A0916" w14:paraId="7E7215C9" w14:textId="77777777" w:rsidTr="009A0916">
        <w:tc>
          <w:tcPr>
            <w:tcW w:w="4528" w:type="dxa"/>
          </w:tcPr>
          <w:p w14:paraId="7FB8F5B2" w14:textId="44337BF2" w:rsidR="009A0916" w:rsidRDefault="009A0916" w:rsidP="00114909">
            <w:pPr>
              <w:keepNext/>
              <w:ind w:firstLine="0"/>
            </w:pPr>
            <w:proofErr w:type="spellStart"/>
            <w:r w:rsidRPr="009A0916">
              <w:t>getFsId</w:t>
            </w:r>
            <w:proofErr w:type="spellEnd"/>
          </w:p>
        </w:tc>
        <w:tc>
          <w:tcPr>
            <w:tcW w:w="4528" w:type="dxa"/>
          </w:tcPr>
          <w:p w14:paraId="75B6BCB3" w14:textId="4FBB3B4E" w:rsidR="009A0916" w:rsidRDefault="00EC0707" w:rsidP="00114909">
            <w:pPr>
              <w:keepNext/>
              <w:ind w:firstLine="0"/>
            </w:pPr>
            <w:r>
              <w:t xml:space="preserve">Provides the file system if of </w:t>
            </w:r>
            <w:r w:rsidR="00B36786">
              <w:t>the file</w:t>
            </w:r>
            <w:r>
              <w:t>.</w:t>
            </w:r>
          </w:p>
        </w:tc>
      </w:tr>
      <w:tr w:rsidR="009A0916" w14:paraId="4728C00A" w14:textId="77777777" w:rsidTr="009A0916">
        <w:tc>
          <w:tcPr>
            <w:tcW w:w="4528" w:type="dxa"/>
          </w:tcPr>
          <w:p w14:paraId="79BABC79" w14:textId="79C2DB59" w:rsidR="009A0916" w:rsidRDefault="009A0916" w:rsidP="00114909">
            <w:pPr>
              <w:keepNext/>
              <w:ind w:firstLine="0"/>
            </w:pPr>
            <w:proofErr w:type="spellStart"/>
            <w:r w:rsidRPr="009A0916">
              <w:t>getIGen</w:t>
            </w:r>
            <w:proofErr w:type="spellEnd"/>
          </w:p>
        </w:tc>
        <w:tc>
          <w:tcPr>
            <w:tcW w:w="4528" w:type="dxa"/>
          </w:tcPr>
          <w:p w14:paraId="0BDD62EC" w14:textId="71BF1CDF" w:rsidR="009A0916" w:rsidRDefault="00EC0707" w:rsidP="00114909">
            <w:pPr>
              <w:keepNext/>
              <w:ind w:firstLine="0"/>
            </w:pPr>
            <w:r>
              <w:t xml:space="preserve">Provides the </w:t>
            </w:r>
            <w:proofErr w:type="spellStart"/>
            <w:r>
              <w:t>inode</w:t>
            </w:r>
            <w:proofErr w:type="spellEnd"/>
            <w:r>
              <w:t xml:space="preserve"> generation number of </w:t>
            </w:r>
            <w:r w:rsidR="00B36786">
              <w:t>the file</w:t>
            </w:r>
            <w:r>
              <w:t>.</w:t>
            </w:r>
          </w:p>
        </w:tc>
      </w:tr>
      <w:tr w:rsidR="009A0916" w14:paraId="3A1BDC07" w14:textId="77777777" w:rsidTr="009A0916">
        <w:tc>
          <w:tcPr>
            <w:tcW w:w="4528" w:type="dxa"/>
          </w:tcPr>
          <w:p w14:paraId="015C2457" w14:textId="3E934B13" w:rsidR="009A0916" w:rsidRDefault="009A0916" w:rsidP="00114909">
            <w:pPr>
              <w:keepNext/>
              <w:ind w:firstLine="0"/>
            </w:pPr>
            <w:proofErr w:type="spellStart"/>
            <w:r w:rsidRPr="009A0916">
              <w:t>getINode</w:t>
            </w:r>
            <w:proofErr w:type="spellEnd"/>
          </w:p>
        </w:tc>
        <w:tc>
          <w:tcPr>
            <w:tcW w:w="4528" w:type="dxa"/>
          </w:tcPr>
          <w:p w14:paraId="46EAD5E0" w14:textId="2511FE41" w:rsidR="009A0916" w:rsidRDefault="00EC0707" w:rsidP="00114909">
            <w:pPr>
              <w:keepNext/>
              <w:ind w:firstLine="0"/>
            </w:pPr>
            <w:r>
              <w:t xml:space="preserve">Provides the </w:t>
            </w:r>
            <w:proofErr w:type="spellStart"/>
            <w:r>
              <w:t>inode</w:t>
            </w:r>
            <w:proofErr w:type="spellEnd"/>
            <w:r>
              <w:t xml:space="preserve"> number of </w:t>
            </w:r>
            <w:r w:rsidR="00B36786">
              <w:t>the file</w:t>
            </w:r>
            <w:r>
              <w:t>.</w:t>
            </w:r>
          </w:p>
        </w:tc>
      </w:tr>
      <w:tr w:rsidR="009A0916" w14:paraId="359394BB" w14:textId="77777777" w:rsidTr="009A0916">
        <w:tc>
          <w:tcPr>
            <w:tcW w:w="4528" w:type="dxa"/>
          </w:tcPr>
          <w:p w14:paraId="59D4BBD4" w14:textId="58AFF734" w:rsidR="009A0916" w:rsidRDefault="009A0916" w:rsidP="00114909">
            <w:pPr>
              <w:keepNext/>
              <w:ind w:firstLine="0"/>
            </w:pPr>
            <w:proofErr w:type="spellStart"/>
            <w:r w:rsidRPr="009A0916">
              <w:t>getTapeId</w:t>
            </w:r>
            <w:proofErr w:type="spellEnd"/>
          </w:p>
        </w:tc>
        <w:tc>
          <w:tcPr>
            <w:tcW w:w="4528" w:type="dxa"/>
          </w:tcPr>
          <w:p w14:paraId="51369233" w14:textId="33596753" w:rsidR="009A0916" w:rsidRDefault="00EC0707" w:rsidP="00114909">
            <w:pPr>
              <w:keepNext/>
              <w:ind w:firstLine="0"/>
            </w:pPr>
            <w:r>
              <w:t>Provides the tape if of premigrated or migrated file.</w:t>
            </w:r>
          </w:p>
        </w:tc>
      </w:tr>
      <w:tr w:rsidR="009A0916" w14:paraId="1242070C" w14:textId="77777777" w:rsidTr="009A0916">
        <w:tc>
          <w:tcPr>
            <w:tcW w:w="4528" w:type="dxa"/>
          </w:tcPr>
          <w:p w14:paraId="79BD9A7A" w14:textId="7B4EE781" w:rsidR="009A0916" w:rsidRDefault="009A0916" w:rsidP="00114909">
            <w:pPr>
              <w:keepNext/>
              <w:ind w:firstLine="0"/>
            </w:pPr>
            <w:r w:rsidRPr="009A0916">
              <w:t>lock</w:t>
            </w:r>
          </w:p>
        </w:tc>
        <w:tc>
          <w:tcPr>
            <w:tcW w:w="4528" w:type="dxa"/>
          </w:tcPr>
          <w:p w14:paraId="79DC44A2" w14:textId="5979F633" w:rsidR="009A0916" w:rsidRDefault="00EC0707" w:rsidP="00114909">
            <w:pPr>
              <w:keepNext/>
              <w:ind w:firstLine="0"/>
            </w:pPr>
            <w:r>
              <w:t>Lock the file.</w:t>
            </w:r>
          </w:p>
        </w:tc>
      </w:tr>
      <w:tr w:rsidR="009A0916" w14:paraId="501C9D35" w14:textId="77777777" w:rsidTr="009A0916">
        <w:tc>
          <w:tcPr>
            <w:tcW w:w="4528" w:type="dxa"/>
          </w:tcPr>
          <w:p w14:paraId="0A150525" w14:textId="0A4B6AAF" w:rsidR="009A0916" w:rsidRDefault="009A0916" w:rsidP="00114909">
            <w:pPr>
              <w:keepNext/>
              <w:ind w:firstLine="0"/>
            </w:pPr>
            <w:r w:rsidRPr="009A0916">
              <w:t>unlock</w:t>
            </w:r>
          </w:p>
        </w:tc>
        <w:tc>
          <w:tcPr>
            <w:tcW w:w="4528" w:type="dxa"/>
          </w:tcPr>
          <w:p w14:paraId="63730F3E" w14:textId="36E6F52B" w:rsidR="009A0916" w:rsidRDefault="00EC0707" w:rsidP="00114909">
            <w:pPr>
              <w:keepNext/>
              <w:ind w:firstLine="0"/>
            </w:pPr>
            <w:r>
              <w:t>Unlock the file.</w:t>
            </w:r>
          </w:p>
        </w:tc>
      </w:tr>
      <w:tr w:rsidR="009A0916" w14:paraId="5BE4484E" w14:textId="77777777" w:rsidTr="009A0916">
        <w:tc>
          <w:tcPr>
            <w:tcW w:w="4528" w:type="dxa"/>
          </w:tcPr>
          <w:p w14:paraId="74C7D25E" w14:textId="21D6834D" w:rsidR="009A0916" w:rsidRDefault="009A0916" w:rsidP="00114909">
            <w:pPr>
              <w:keepNext/>
              <w:ind w:firstLine="0"/>
            </w:pPr>
            <w:r w:rsidRPr="009A0916">
              <w:t>read</w:t>
            </w:r>
          </w:p>
        </w:tc>
        <w:tc>
          <w:tcPr>
            <w:tcW w:w="4528" w:type="dxa"/>
          </w:tcPr>
          <w:p w14:paraId="30DE515E" w14:textId="318626C6" w:rsidR="009A0916" w:rsidRDefault="00EC0707" w:rsidP="00114909">
            <w:pPr>
              <w:keepNext/>
              <w:ind w:firstLine="0"/>
            </w:pPr>
            <w:r>
              <w:t xml:space="preserve">Reads a portion of </w:t>
            </w:r>
            <w:r w:rsidR="00B36786">
              <w:t>the file</w:t>
            </w:r>
            <w:r>
              <w:t>.</w:t>
            </w:r>
          </w:p>
        </w:tc>
      </w:tr>
      <w:tr w:rsidR="009A0916" w14:paraId="7C893C93" w14:textId="77777777" w:rsidTr="009A0916">
        <w:tc>
          <w:tcPr>
            <w:tcW w:w="4528" w:type="dxa"/>
          </w:tcPr>
          <w:p w14:paraId="5FB6CB46" w14:textId="4B01CA3A" w:rsidR="009A0916" w:rsidRDefault="009A0916" w:rsidP="00114909">
            <w:pPr>
              <w:keepNext/>
              <w:ind w:firstLine="0"/>
            </w:pPr>
            <w:r w:rsidRPr="009A0916">
              <w:t>write</w:t>
            </w:r>
          </w:p>
        </w:tc>
        <w:tc>
          <w:tcPr>
            <w:tcW w:w="4528" w:type="dxa"/>
          </w:tcPr>
          <w:p w14:paraId="02A12EB3" w14:textId="0B7B0F42" w:rsidR="009A0916" w:rsidRDefault="00EC0707" w:rsidP="00114909">
            <w:pPr>
              <w:keepNext/>
              <w:ind w:firstLine="0"/>
            </w:pPr>
            <w:r>
              <w:t xml:space="preserve">Writes a portion to </w:t>
            </w:r>
            <w:r w:rsidR="00B36786">
              <w:t>the file</w:t>
            </w:r>
            <w:r>
              <w:t>.</w:t>
            </w:r>
          </w:p>
        </w:tc>
      </w:tr>
      <w:tr w:rsidR="009A0916" w14:paraId="6D31FA9E" w14:textId="77777777" w:rsidTr="009A0916">
        <w:tc>
          <w:tcPr>
            <w:tcW w:w="4528" w:type="dxa"/>
          </w:tcPr>
          <w:p w14:paraId="37E5D269" w14:textId="0116C802" w:rsidR="009A0916" w:rsidRDefault="009A0916" w:rsidP="00114909">
            <w:pPr>
              <w:keepNext/>
              <w:ind w:firstLine="0"/>
            </w:pPr>
            <w:proofErr w:type="spellStart"/>
            <w:r w:rsidRPr="009A0916">
              <w:t>addAttribute</w:t>
            </w:r>
            <w:proofErr w:type="spellEnd"/>
          </w:p>
        </w:tc>
        <w:tc>
          <w:tcPr>
            <w:tcW w:w="4528" w:type="dxa"/>
          </w:tcPr>
          <w:p w14:paraId="06C5CC0E" w14:textId="59B72097" w:rsidR="009A0916" w:rsidRDefault="00EC0707" w:rsidP="00114909">
            <w:pPr>
              <w:keepNext/>
              <w:ind w:firstLine="0"/>
            </w:pPr>
            <w:r>
              <w:t xml:space="preserve">Adds </w:t>
            </w:r>
            <w:r w:rsidR="00B36786">
              <w:t>the file</w:t>
            </w:r>
            <w:r>
              <w:t xml:space="preserve"> attribute.</w:t>
            </w:r>
          </w:p>
        </w:tc>
      </w:tr>
      <w:tr w:rsidR="009A0916" w14:paraId="7F61A725" w14:textId="77777777" w:rsidTr="009A0916">
        <w:tc>
          <w:tcPr>
            <w:tcW w:w="4528" w:type="dxa"/>
          </w:tcPr>
          <w:p w14:paraId="31686ED1" w14:textId="008EF010" w:rsidR="009A0916" w:rsidRDefault="009A0916" w:rsidP="00114909">
            <w:pPr>
              <w:keepNext/>
              <w:ind w:firstLine="0"/>
            </w:pPr>
            <w:proofErr w:type="spellStart"/>
            <w:r w:rsidRPr="009A0916">
              <w:t>remAttribute</w:t>
            </w:r>
            <w:proofErr w:type="spellEnd"/>
          </w:p>
        </w:tc>
        <w:tc>
          <w:tcPr>
            <w:tcW w:w="4528" w:type="dxa"/>
          </w:tcPr>
          <w:p w14:paraId="0E7025AA" w14:textId="4319500D" w:rsidR="009A0916" w:rsidRDefault="00EC0707" w:rsidP="00114909">
            <w:pPr>
              <w:keepNext/>
              <w:ind w:firstLine="0"/>
            </w:pPr>
            <w:r>
              <w:t xml:space="preserve">Removes </w:t>
            </w:r>
            <w:r w:rsidR="00B36786">
              <w:t>the file</w:t>
            </w:r>
            <w:r>
              <w:t xml:space="preserve"> attribute</w:t>
            </w:r>
            <w:r w:rsidR="00B36786">
              <w:t>.</w:t>
            </w:r>
          </w:p>
        </w:tc>
      </w:tr>
      <w:tr w:rsidR="009A0916" w14:paraId="5AA45AC5" w14:textId="77777777" w:rsidTr="009A0916">
        <w:tc>
          <w:tcPr>
            <w:tcW w:w="4528" w:type="dxa"/>
          </w:tcPr>
          <w:p w14:paraId="60564614" w14:textId="2C2FD496" w:rsidR="009A0916" w:rsidRDefault="009A0916" w:rsidP="00114909">
            <w:pPr>
              <w:keepNext/>
              <w:ind w:firstLine="0"/>
            </w:pPr>
            <w:proofErr w:type="spellStart"/>
            <w:r w:rsidRPr="009A0916">
              <w:t>getAttribute</w:t>
            </w:r>
            <w:proofErr w:type="spellEnd"/>
          </w:p>
        </w:tc>
        <w:tc>
          <w:tcPr>
            <w:tcW w:w="4528" w:type="dxa"/>
          </w:tcPr>
          <w:p w14:paraId="68CB4F0B" w14:textId="2E44CE4F" w:rsidR="009A0916" w:rsidRDefault="00B36786" w:rsidP="00114909">
            <w:pPr>
              <w:keepNext/>
              <w:ind w:firstLine="0"/>
            </w:pPr>
            <w:r>
              <w:t>Gets the value of the file attribute.</w:t>
            </w:r>
          </w:p>
        </w:tc>
      </w:tr>
      <w:tr w:rsidR="009A0916" w14:paraId="2F5E6601" w14:textId="77777777" w:rsidTr="009A0916">
        <w:tc>
          <w:tcPr>
            <w:tcW w:w="4528" w:type="dxa"/>
          </w:tcPr>
          <w:p w14:paraId="6E3B287B" w14:textId="528A0D39" w:rsidR="009A0916" w:rsidRDefault="00CD4685" w:rsidP="00114909">
            <w:pPr>
              <w:keepNext/>
              <w:ind w:firstLine="0"/>
            </w:pPr>
            <w:proofErr w:type="spellStart"/>
            <w:r w:rsidRPr="00CD4685">
              <w:t>preparePremigration</w:t>
            </w:r>
            <w:proofErr w:type="spellEnd"/>
          </w:p>
        </w:tc>
        <w:tc>
          <w:tcPr>
            <w:tcW w:w="4528" w:type="dxa"/>
          </w:tcPr>
          <w:p w14:paraId="6E8CEC9E" w14:textId="0F33B7F3" w:rsidR="009A0916" w:rsidRDefault="00B36786" w:rsidP="00114909">
            <w:pPr>
              <w:keepNext/>
              <w:ind w:firstLine="0"/>
            </w:pPr>
            <w:r>
              <w:t xml:space="preserve">initial steps for </w:t>
            </w:r>
            <w:proofErr w:type="spellStart"/>
            <w:r>
              <w:t>premigration</w:t>
            </w:r>
            <w:proofErr w:type="spellEnd"/>
          </w:p>
        </w:tc>
      </w:tr>
      <w:tr w:rsidR="009A0916" w14:paraId="176AFBC5" w14:textId="77777777" w:rsidTr="009A0916">
        <w:tc>
          <w:tcPr>
            <w:tcW w:w="4528" w:type="dxa"/>
          </w:tcPr>
          <w:p w14:paraId="537C10E6" w14:textId="5EB29149" w:rsidR="009A0916" w:rsidRDefault="00CD4685" w:rsidP="00114909">
            <w:pPr>
              <w:keepNext/>
              <w:ind w:firstLine="0"/>
            </w:pPr>
            <w:proofErr w:type="spellStart"/>
            <w:r w:rsidRPr="00CD4685">
              <w:t>finishRecall</w:t>
            </w:r>
            <w:proofErr w:type="spellEnd"/>
          </w:p>
        </w:tc>
        <w:tc>
          <w:tcPr>
            <w:tcW w:w="4528" w:type="dxa"/>
          </w:tcPr>
          <w:p w14:paraId="59A12DE8" w14:textId="429F8676" w:rsidR="009A0916" w:rsidRDefault="00B36786" w:rsidP="00114909">
            <w:pPr>
              <w:keepNext/>
              <w:ind w:firstLine="0"/>
            </w:pPr>
            <w:r>
              <w:t>final steps for recall</w:t>
            </w:r>
          </w:p>
        </w:tc>
      </w:tr>
      <w:tr w:rsidR="009A0916" w14:paraId="4B5CB3DA" w14:textId="77777777" w:rsidTr="009A0916">
        <w:tc>
          <w:tcPr>
            <w:tcW w:w="4528" w:type="dxa"/>
          </w:tcPr>
          <w:p w14:paraId="7E4969E9" w14:textId="3885967D" w:rsidR="009A0916" w:rsidRDefault="00CD4685" w:rsidP="00114909">
            <w:pPr>
              <w:keepNext/>
              <w:ind w:firstLine="0"/>
            </w:pPr>
            <w:proofErr w:type="spellStart"/>
            <w:r w:rsidRPr="00CD4685">
              <w:t>prepareStubbing</w:t>
            </w:r>
            <w:proofErr w:type="spellEnd"/>
          </w:p>
        </w:tc>
        <w:tc>
          <w:tcPr>
            <w:tcW w:w="4528" w:type="dxa"/>
          </w:tcPr>
          <w:p w14:paraId="61711C6F" w14:textId="7CF634FB" w:rsidR="009A0916" w:rsidRDefault="00B36786" w:rsidP="00114909">
            <w:pPr>
              <w:keepNext/>
              <w:ind w:firstLine="0"/>
            </w:pPr>
            <w:r>
              <w:t>initial steps for stubbing</w:t>
            </w:r>
          </w:p>
        </w:tc>
      </w:tr>
      <w:tr w:rsidR="009A0916" w14:paraId="477C340D" w14:textId="77777777" w:rsidTr="009A0916">
        <w:tc>
          <w:tcPr>
            <w:tcW w:w="4528" w:type="dxa"/>
          </w:tcPr>
          <w:p w14:paraId="3E6C90C1" w14:textId="5EED0504" w:rsidR="009A0916" w:rsidRDefault="00CD4685" w:rsidP="00114909">
            <w:pPr>
              <w:keepNext/>
              <w:ind w:firstLine="0"/>
            </w:pPr>
            <w:r w:rsidRPr="00CD4685">
              <w:t>stub</w:t>
            </w:r>
          </w:p>
        </w:tc>
        <w:tc>
          <w:tcPr>
            <w:tcW w:w="4528" w:type="dxa"/>
          </w:tcPr>
          <w:p w14:paraId="65FA1ECB" w14:textId="6C896E01" w:rsidR="009A0916" w:rsidRDefault="00B36786" w:rsidP="00114909">
            <w:pPr>
              <w:keepNext/>
              <w:ind w:firstLine="0"/>
            </w:pPr>
            <w:r>
              <w:t>Performs stubbing of the file.</w:t>
            </w:r>
          </w:p>
        </w:tc>
      </w:tr>
      <w:tr w:rsidR="009A0916" w14:paraId="26F8AC72" w14:textId="77777777" w:rsidTr="009A0916">
        <w:tc>
          <w:tcPr>
            <w:tcW w:w="4528" w:type="dxa"/>
          </w:tcPr>
          <w:p w14:paraId="02E5BC8E" w14:textId="2A3EC3B2" w:rsidR="009A0916" w:rsidRDefault="00CD4685" w:rsidP="00114909">
            <w:pPr>
              <w:keepNext/>
              <w:ind w:firstLine="0"/>
            </w:pPr>
            <w:proofErr w:type="spellStart"/>
            <w:r w:rsidRPr="00CD4685">
              <w:t>getMigState</w:t>
            </w:r>
            <w:proofErr w:type="spellEnd"/>
          </w:p>
        </w:tc>
        <w:tc>
          <w:tcPr>
            <w:tcW w:w="4528" w:type="dxa"/>
          </w:tcPr>
          <w:p w14:paraId="427F414B" w14:textId="2B409E94" w:rsidR="009A0916" w:rsidRDefault="00B36786" w:rsidP="00114909">
            <w:pPr>
              <w:keepNext/>
              <w:ind w:firstLine="0"/>
            </w:pPr>
            <w:r>
              <w:t>Get the migration state of the file.</w:t>
            </w:r>
          </w:p>
        </w:tc>
      </w:tr>
    </w:tbl>
    <w:p w14:paraId="7C4D7200" w14:textId="77777777" w:rsidR="009A0916" w:rsidRDefault="009A0916" w:rsidP="00114909">
      <w:pPr>
        <w:keepNext/>
        <w:ind w:firstLine="0"/>
      </w:pPr>
    </w:p>
    <w:p w14:paraId="04E63825" w14:textId="77777777" w:rsidR="009A0916" w:rsidRDefault="009A0916" w:rsidP="00114909">
      <w:pPr>
        <w:keepNext/>
        <w:ind w:firstLine="0"/>
      </w:pPr>
    </w:p>
    <w:p w14:paraId="28EE1E00" w14:textId="77777777" w:rsidR="0069382F" w:rsidRDefault="0069382F" w:rsidP="0069382F">
      <w:pPr>
        <w:keepNext/>
        <w:ind w:firstLine="0"/>
      </w:pPr>
    </w:p>
    <w:p w14:paraId="02C279AE" w14:textId="373D25D9" w:rsidR="0069382F" w:rsidRDefault="0069382F" w:rsidP="0069382F">
      <w:pPr>
        <w:keepNext/>
        <w:ind w:firstLine="0"/>
      </w:pPr>
      <w:r>
        <w:t>Since this design is</w:t>
      </w:r>
      <w:r w:rsidR="00AF1AEE">
        <w:t xml:space="preserve"> not complete the API might</w:t>
      </w:r>
      <w:r>
        <w:t xml:space="preserve"> be extended.</w:t>
      </w:r>
      <w:r w:rsidR="009A0916">
        <w:t xml:space="preserve"> Not all methods might be needed by all connectors.</w:t>
      </w:r>
    </w:p>
    <w:p w14:paraId="70E317F5" w14:textId="77777777" w:rsidR="009B48AF" w:rsidRDefault="009B48AF" w:rsidP="0069382F">
      <w:pPr>
        <w:keepNext/>
        <w:ind w:firstLine="0"/>
      </w:pPr>
    </w:p>
    <w:p w14:paraId="0C5F2435" w14:textId="77777777" w:rsidR="00B07123" w:rsidRDefault="00B07123" w:rsidP="0069382F">
      <w:pPr>
        <w:keepNext/>
        <w:ind w:firstLine="0"/>
      </w:pPr>
    </w:p>
    <w:p w14:paraId="1499A35B" w14:textId="77777777" w:rsidR="00AC1B9A" w:rsidRDefault="00AC1B9A" w:rsidP="009A0916">
      <w:pPr>
        <w:ind w:firstLine="0"/>
        <w:rPr>
          <w:highlight w:val="yellow"/>
        </w:rPr>
      </w:pPr>
      <w:r>
        <w:rPr>
          <w:highlight w:val="yellow"/>
        </w:rPr>
        <w:br w:type="page"/>
      </w:r>
    </w:p>
    <w:p w14:paraId="2DE2C482" w14:textId="6F998AA3" w:rsidR="00370CBF" w:rsidRDefault="00370CBF" w:rsidP="005544DE">
      <w:pPr>
        <w:pStyle w:val="Heading1"/>
        <w:numPr>
          <w:ilvl w:val="2"/>
          <w:numId w:val="4"/>
        </w:numPr>
      </w:pPr>
      <w:bookmarkStart w:id="199" w:name="_Toc487547687"/>
      <w:r>
        <w:lastRenderedPageBreak/>
        <w:t>DMAPI</w:t>
      </w:r>
      <w:bookmarkEnd w:id="199"/>
    </w:p>
    <w:p w14:paraId="59506FF0" w14:textId="77777777" w:rsidR="00044466" w:rsidRDefault="00044466" w:rsidP="00114909">
      <w:pPr>
        <w:keepNext/>
        <w:ind w:firstLine="0"/>
      </w:pPr>
    </w:p>
    <w:p w14:paraId="48C6F6CF" w14:textId="1B7810C8" w:rsidR="00A677FF" w:rsidRDefault="00370CBF" w:rsidP="0048419B">
      <w:pPr>
        <w:keepNext/>
        <w:ind w:firstLine="0"/>
      </w:pPr>
      <w:r>
        <w:t>The DMAPI of for the XFS file system type (as well as for others) provides an interface to implement HSM software.</w:t>
      </w:r>
      <w:r w:rsidR="009D0F55">
        <w:t xml:space="preserve"> </w:t>
      </w:r>
    </w:p>
    <w:p w14:paraId="0E1F436C" w14:textId="77777777" w:rsidR="00673D4A" w:rsidRDefault="00673D4A" w:rsidP="00114909">
      <w:pPr>
        <w:keepNext/>
        <w:ind w:firstLine="0"/>
      </w:pPr>
    </w:p>
    <w:p w14:paraId="606A373C" w14:textId="5E70C8DF" w:rsidR="00673D4A" w:rsidRDefault="00673D4A" w:rsidP="00114909">
      <w:pPr>
        <w:keepNext/>
        <w:ind w:firstLine="0"/>
      </w:pPr>
      <w:r>
        <w:t xml:space="preserve">The following chart shows how </w:t>
      </w:r>
      <w:r w:rsidR="00493C99">
        <w:t>migration works regarding DMAPI implementation:</w:t>
      </w:r>
    </w:p>
    <w:p w14:paraId="0AF7C5ED" w14:textId="77777777" w:rsidR="00493C99" w:rsidRDefault="00493C99" w:rsidP="00114909">
      <w:pPr>
        <w:keepNext/>
        <w:ind w:firstLine="0"/>
      </w:pPr>
    </w:p>
    <w:p w14:paraId="27D7008F" w14:textId="5DC8A322" w:rsidR="00493C99" w:rsidRDefault="00FA4111" w:rsidP="00114909">
      <w:pPr>
        <w:keepNext/>
        <w:ind w:firstLine="0"/>
      </w:pPr>
      <w:r w:rsidRPr="00FA4111">
        <w:rPr>
          <w:noProof/>
        </w:rPr>
        <w:drawing>
          <wp:inline distT="0" distB="0" distL="0" distR="0" wp14:anchorId="752749DB" wp14:editId="03FE273D">
            <wp:extent cx="5756910" cy="3282950"/>
            <wp:effectExtent l="0" t="0" r="889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910" cy="3282950"/>
                    </a:xfrm>
                    <a:prstGeom prst="rect">
                      <a:avLst/>
                    </a:prstGeom>
                  </pic:spPr>
                </pic:pic>
              </a:graphicData>
            </a:graphic>
          </wp:inline>
        </w:drawing>
      </w:r>
    </w:p>
    <w:p w14:paraId="0CF3678B" w14:textId="77777777" w:rsidR="00A677FF" w:rsidRDefault="00A677FF" w:rsidP="00114909">
      <w:pPr>
        <w:keepNext/>
        <w:ind w:firstLine="0"/>
      </w:pPr>
    </w:p>
    <w:p w14:paraId="3C811102" w14:textId="46F331D4" w:rsidR="00C50049" w:rsidRDefault="00371BE6" w:rsidP="00114909">
      <w:pPr>
        <w:keepNext/>
        <w:ind w:firstLine="0"/>
      </w:pPr>
      <w:r>
        <w:t xml:space="preserve">During a migration data is copied to tape and thereafter the space of file data is reclaimed. All these operations happen below the </w:t>
      </w:r>
      <w:r w:rsidR="00C50049">
        <w:t xml:space="preserve">virtual file system layer. The </w:t>
      </w:r>
      <w:r w:rsidR="006450DE">
        <w:t xml:space="preserve">POSIX </w:t>
      </w:r>
      <w:r w:rsidR="00C50049">
        <w:t>file system interfaces still show the same file size</w:t>
      </w:r>
      <w:r w:rsidR="0048419B">
        <w:t xml:space="preserve"> after migration</w:t>
      </w:r>
      <w:r w:rsidR="00C50049">
        <w:t>. If a migrated file is accessed Open LTFS is notified by the DMAPI event system and corresponding read, write, or truncate call</w:t>
      </w:r>
      <w:r w:rsidR="00330DCB">
        <w:t xml:space="preserve">s within a corresponding user space </w:t>
      </w:r>
      <w:commentRangeStart w:id="200"/>
      <w:r w:rsidR="00330DCB">
        <w:t>application</w:t>
      </w:r>
      <w:r w:rsidR="00C50049">
        <w:t xml:space="preserve"> that initiated </w:t>
      </w:r>
      <w:r w:rsidR="00330DCB">
        <w:t>the</w:t>
      </w:r>
      <w:r w:rsidR="00C50049">
        <w:t xml:space="preserve"> recall are blocked until the data is back on disk.  </w:t>
      </w:r>
      <w:commentRangeEnd w:id="200"/>
      <w:r w:rsidR="0042245D">
        <w:rPr>
          <w:rStyle w:val="CommentReference"/>
        </w:rPr>
        <w:commentReference w:id="200"/>
      </w:r>
    </w:p>
    <w:p w14:paraId="68289023" w14:textId="77777777" w:rsidR="0048419B" w:rsidRDefault="0048419B" w:rsidP="00114909">
      <w:pPr>
        <w:keepNext/>
        <w:ind w:firstLine="0"/>
      </w:pPr>
    </w:p>
    <w:p w14:paraId="4C118E60" w14:textId="375AB0D3" w:rsidR="0048419B" w:rsidRDefault="0048419B" w:rsidP="0048419B">
      <w:pPr>
        <w:keepNext/>
        <w:ind w:firstLine="0"/>
      </w:pPr>
      <w:r>
        <w:t xml:space="preserve">There are two components of the DMAPI that need a proper cleanup since those are persistent </w:t>
      </w:r>
      <w:r w:rsidR="0042245D">
        <w:t xml:space="preserve">after </w:t>
      </w:r>
      <w:r>
        <w:t>DMAPI program termination without doing such a cleanup.</w:t>
      </w:r>
    </w:p>
    <w:p w14:paraId="588FDE67" w14:textId="77777777" w:rsidR="0048419B" w:rsidRDefault="0048419B" w:rsidP="0048419B">
      <w:pPr>
        <w:keepNext/>
        <w:ind w:firstLine="0"/>
      </w:pPr>
    </w:p>
    <w:p w14:paraId="2253F3FB" w14:textId="77777777" w:rsidR="0048419B" w:rsidRDefault="0048419B" w:rsidP="0048419B">
      <w:pPr>
        <w:pStyle w:val="ListParagraph"/>
        <w:keepNext/>
        <w:numPr>
          <w:ilvl w:val="0"/>
          <w:numId w:val="14"/>
        </w:numPr>
      </w:pPr>
      <w:r>
        <w:t>If DMAPI sessions do not get destroyed before termination of a corresponding process these will remain until reboot of the system. DMAPI sessions claim system resources. Over the time the system can run out of resources.</w:t>
      </w:r>
    </w:p>
    <w:p w14:paraId="09C3A081" w14:textId="4C1099D7" w:rsidR="0048419B" w:rsidRDefault="0048419B" w:rsidP="0048419B">
      <w:pPr>
        <w:pStyle w:val="ListParagraph"/>
        <w:keepNext/>
        <w:numPr>
          <w:ilvl w:val="0"/>
          <w:numId w:val="14"/>
        </w:numPr>
      </w:pPr>
      <w:r>
        <w:t xml:space="preserve">DMAPI locks (unlike POSIX locks which automatically got removed if a corresponding process terminate) are persistent even </w:t>
      </w:r>
      <w:r w:rsidR="0042245D">
        <w:t xml:space="preserve">if </w:t>
      </w:r>
      <w:r>
        <w:t>a corresponding process ends without removing this lock. This can lead to inaccessible files until remount of the file system these files are located.</w:t>
      </w:r>
    </w:p>
    <w:p w14:paraId="30F130CF" w14:textId="77777777" w:rsidR="0048419B" w:rsidRDefault="0048419B" w:rsidP="0048419B">
      <w:pPr>
        <w:keepNext/>
        <w:ind w:firstLine="0"/>
      </w:pPr>
    </w:p>
    <w:p w14:paraId="2FEA34AA" w14:textId="77777777" w:rsidR="0048419B" w:rsidRDefault="0048419B" w:rsidP="0048419B">
      <w:pPr>
        <w:keepNext/>
        <w:ind w:firstLine="0"/>
      </w:pPr>
      <w:r>
        <w:t>There does not exist any function within DMAPI that provides support for these two topics. Open LTFS has to implement such cleanup facilities.</w:t>
      </w:r>
    </w:p>
    <w:p w14:paraId="772E737E" w14:textId="77777777" w:rsidR="0048419B" w:rsidRDefault="0048419B" w:rsidP="00114909">
      <w:pPr>
        <w:keepNext/>
        <w:ind w:firstLine="0"/>
      </w:pPr>
    </w:p>
    <w:p w14:paraId="0DDBA57B" w14:textId="77777777" w:rsidR="00C50049" w:rsidRDefault="00C50049">
      <w:r>
        <w:br w:type="page"/>
      </w:r>
    </w:p>
    <w:p w14:paraId="70D80780" w14:textId="47685DE4" w:rsidR="00A677FF" w:rsidRDefault="001F6F29" w:rsidP="005544DE">
      <w:pPr>
        <w:pStyle w:val="Heading1"/>
        <w:numPr>
          <w:ilvl w:val="2"/>
          <w:numId w:val="4"/>
        </w:numPr>
      </w:pPr>
      <w:bookmarkStart w:id="201" w:name="_Toc487547688"/>
      <w:r>
        <w:lastRenderedPageBreak/>
        <w:t>FUSE</w:t>
      </w:r>
      <w:bookmarkEnd w:id="201"/>
    </w:p>
    <w:p w14:paraId="441B0930" w14:textId="77777777" w:rsidR="009D0F55" w:rsidRDefault="009D0F55" w:rsidP="00114909">
      <w:pPr>
        <w:keepNext/>
        <w:ind w:firstLine="0"/>
      </w:pPr>
    </w:p>
    <w:p w14:paraId="1E497053" w14:textId="759F80A6" w:rsidR="007D1DD1" w:rsidRDefault="007D1DD1" w:rsidP="00114909">
      <w:pPr>
        <w:keepNext/>
        <w:ind w:firstLine="0"/>
      </w:pPr>
      <w:r>
        <w:t>The FUSE solution implements a virtual file system that aggregates</w:t>
      </w:r>
      <w:r w:rsidR="00C71A45">
        <w:t xml:space="preserve"> a </w:t>
      </w:r>
      <w:r>
        <w:t xml:space="preserve">disk file system </w:t>
      </w:r>
      <w:r w:rsidR="00C71A45">
        <w:t xml:space="preserve">as a cache </w:t>
      </w:r>
      <w:r>
        <w:t xml:space="preserve">and LTFS </w:t>
      </w:r>
      <w:ins w:id="202" w:author="Martin Petermann" w:date="2017-01-25T18:31:00Z">
        <w:r w:rsidR="00175BDB">
          <w:t>L</w:t>
        </w:r>
      </w:ins>
      <w:r>
        <w:t xml:space="preserve">E. </w:t>
      </w:r>
      <w:r w:rsidR="00EF02B2">
        <w:t xml:space="preserve">By using a virtual file system an appropriate level can be chosen </w:t>
      </w:r>
      <w:r w:rsidR="00D76D65">
        <w:t xml:space="preserve">about </w:t>
      </w:r>
      <w:r w:rsidR="00EF02B2">
        <w:t xml:space="preserve">how much information is shown </w:t>
      </w:r>
      <w:r w:rsidR="00D76D65">
        <w:t>regarding</w:t>
      </w:r>
      <w:r w:rsidR="00EF02B2">
        <w:t xml:space="preserve"> the underlying storage (disk or tape). Data movement from disk to tape can be performed invisible to the user.</w:t>
      </w:r>
      <w:r w:rsidR="006E1CF2">
        <w:t xml:space="preserve"> </w:t>
      </w:r>
    </w:p>
    <w:p w14:paraId="0266D222" w14:textId="77777777" w:rsidR="007D1DD1" w:rsidRDefault="007D1DD1" w:rsidP="00114909">
      <w:pPr>
        <w:keepNext/>
        <w:ind w:firstLine="0"/>
      </w:pPr>
    </w:p>
    <w:p w14:paraId="037CD3CC" w14:textId="29CDFF38" w:rsidR="00B3652B" w:rsidRDefault="00B3652B" w:rsidP="00114909">
      <w:pPr>
        <w:keepNext/>
        <w:ind w:firstLine="0"/>
      </w:pPr>
      <w:r>
        <w:t xml:space="preserve">The following chart shows how migration works regarding </w:t>
      </w:r>
      <w:commentRangeStart w:id="203"/>
      <w:r>
        <w:t xml:space="preserve">FUSE </w:t>
      </w:r>
      <w:commentRangeEnd w:id="203"/>
      <w:r w:rsidR="003167FC">
        <w:rPr>
          <w:rStyle w:val="CommentReference"/>
        </w:rPr>
        <w:commentReference w:id="203"/>
      </w:r>
      <w:r>
        <w:t>implementation:</w:t>
      </w:r>
    </w:p>
    <w:p w14:paraId="7671AA62" w14:textId="3DCB0A6A" w:rsidR="00B3652B" w:rsidRDefault="00FA4111" w:rsidP="00114909">
      <w:pPr>
        <w:keepNext/>
        <w:ind w:firstLine="0"/>
      </w:pPr>
      <w:del w:id="204" w:author="Martin Petermann" w:date="2017-01-25T18:27:00Z">
        <w:r w:rsidRPr="00FA4111" w:rsidDel="00821567">
          <w:rPr>
            <w:noProof/>
          </w:rPr>
          <w:drawing>
            <wp:inline distT="0" distB="0" distL="0" distR="0" wp14:anchorId="6469ADF9" wp14:editId="12B5A2CC">
              <wp:extent cx="5756910" cy="3275965"/>
              <wp:effectExtent l="0" t="0" r="889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6910" cy="3275965"/>
                      </a:xfrm>
                      <a:prstGeom prst="rect">
                        <a:avLst/>
                      </a:prstGeom>
                    </pic:spPr>
                  </pic:pic>
                </a:graphicData>
              </a:graphic>
            </wp:inline>
          </w:drawing>
        </w:r>
      </w:del>
      <w:ins w:id="205" w:author="Martin Petermann" w:date="2017-01-25T18:28:00Z">
        <w:r w:rsidR="00821567" w:rsidRPr="00821567">
          <w:rPr>
            <w:noProof/>
          </w:rPr>
          <w:drawing>
            <wp:inline distT="0" distB="0" distL="0" distR="0" wp14:anchorId="315B6491" wp14:editId="24A7F810">
              <wp:extent cx="5756910" cy="327596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6910" cy="3275965"/>
                      </a:xfrm>
                      <a:prstGeom prst="rect">
                        <a:avLst/>
                      </a:prstGeom>
                    </pic:spPr>
                  </pic:pic>
                </a:graphicData>
              </a:graphic>
            </wp:inline>
          </w:drawing>
        </w:r>
      </w:ins>
    </w:p>
    <w:p w14:paraId="111809D6" w14:textId="77777777" w:rsidR="00A44C73" w:rsidRDefault="00A44C73" w:rsidP="00114909">
      <w:pPr>
        <w:keepNext/>
        <w:ind w:firstLine="0"/>
      </w:pPr>
    </w:p>
    <w:p w14:paraId="4AD54E80" w14:textId="0DEC5050" w:rsidR="00702DC0" w:rsidRDefault="00FA4111" w:rsidP="00114909">
      <w:pPr>
        <w:keepNext/>
        <w:ind w:firstLine="0"/>
      </w:pPr>
      <w:r>
        <w:t xml:space="preserve">If data is written to the FUSE file system, it first is stored within the cache file system. During a migration data is moved from the cache file system to LTFS. A transparent recall can be initiated </w:t>
      </w:r>
      <w:r w:rsidR="008D59EC">
        <w:t xml:space="preserve">by read, </w:t>
      </w:r>
      <w:r w:rsidR="00330DCB">
        <w:t>write, or truncate (not sure about truncate) call within a user space application.</w:t>
      </w:r>
      <w:r w:rsidR="006E7391">
        <w:t xml:space="preserve"> Those calls are blocked until the data is moved back to the cache </w:t>
      </w:r>
      <w:r w:rsidR="006E7391" w:rsidRPr="006E7391">
        <w:rPr>
          <w:highlight w:val="yellow"/>
        </w:rPr>
        <w:t>(Not sure about the latter since it is also possible to read directly from tape without moving back data to disk)</w:t>
      </w:r>
      <w:r w:rsidR="006E7391">
        <w:t xml:space="preserve">. </w:t>
      </w:r>
    </w:p>
    <w:p w14:paraId="1A25E3C0" w14:textId="77777777" w:rsidR="007D1DD1" w:rsidRDefault="007D1DD1"/>
    <w:p w14:paraId="3F82F6F8" w14:textId="75EBBB57" w:rsidR="007D1DD1" w:rsidRDefault="007D1DD1" w:rsidP="007D1DD1">
      <w:pPr>
        <w:keepNext/>
        <w:ind w:firstLine="0"/>
      </w:pPr>
      <w:r w:rsidRPr="00175BDB">
        <w:rPr>
          <w:strike/>
        </w:rPr>
        <w:t>For a BDT</w:t>
      </w:r>
      <w:del w:id="206" w:author="Martin Petermann" w:date="2017-01-25T18:28:00Z">
        <w:r w:rsidRPr="00175BDB" w:rsidDel="009230A0">
          <w:rPr>
            <w:strike/>
          </w:rPr>
          <w:delText xml:space="preserve"> provided</w:delText>
        </w:r>
      </w:del>
      <w:r w:rsidRPr="00175BDB">
        <w:rPr>
          <w:strike/>
        </w:rPr>
        <w:t xml:space="preserve"> FUSE implementation of Open LTFS the BDT code has to be partly changed. The BDT solution is using LTFS SE (LTFS Single Drive Edition) and implements its own library manager. Unlike LTFS LE it does not support the most generic tape library SCSI interface and therefore it does not support all tape libraries e.g. it does not support IBM TS4500 tape library. By changing to LTFS LE the BDT provided library manager is not needed anymore.</w:t>
      </w:r>
      <w:ins w:id="207" w:author="Martin Petermann" w:date="2017-01-25T18:29:00Z">
        <w:r w:rsidR="008B5AC2">
          <w:t xml:space="preserve">  </w:t>
        </w:r>
        <w:r w:rsidR="008B5AC2" w:rsidRPr="00175BDB">
          <w:rPr>
            <w:highlight w:val="yellow"/>
            <w:rPrChange w:id="208" w:author="Martin Petermann" w:date="2017-01-25T18:30:00Z">
              <w:rPr/>
            </w:rPrChange>
          </w:rPr>
          <w:t>We should not care anymore about the BDT solution since if we will implement a FUSE solution we will need to do that differently.</w:t>
        </w:r>
      </w:ins>
    </w:p>
    <w:p w14:paraId="0180A693" w14:textId="77777777" w:rsidR="007D1DD1" w:rsidRDefault="007D1DD1"/>
    <w:p w14:paraId="3A9F049C" w14:textId="77777777" w:rsidR="007D1DD1" w:rsidRDefault="007D1DD1" w:rsidP="007D1DD1"/>
    <w:p w14:paraId="76DD7FDC" w14:textId="77777777" w:rsidR="00702DC0" w:rsidRDefault="00702DC0">
      <w:r>
        <w:br w:type="page"/>
      </w:r>
    </w:p>
    <w:p w14:paraId="623E08F1" w14:textId="00E9FA38" w:rsidR="00A44C73" w:rsidRDefault="00A44C73" w:rsidP="005544DE">
      <w:pPr>
        <w:pStyle w:val="Heading1"/>
        <w:numPr>
          <w:ilvl w:val="2"/>
          <w:numId w:val="4"/>
        </w:numPr>
      </w:pPr>
      <w:bookmarkStart w:id="209" w:name="_Toc487547689"/>
      <w:r>
        <w:lastRenderedPageBreak/>
        <w:t>DMAPI or FUSE</w:t>
      </w:r>
      <w:bookmarkEnd w:id="209"/>
    </w:p>
    <w:p w14:paraId="2A7F14FB" w14:textId="77777777" w:rsidR="00702DC0" w:rsidRDefault="00702DC0" w:rsidP="00114909">
      <w:pPr>
        <w:keepNext/>
        <w:ind w:firstLine="0"/>
      </w:pPr>
    </w:p>
    <w:p w14:paraId="52569A12" w14:textId="21F3615E" w:rsidR="006E7391" w:rsidRDefault="006E7391" w:rsidP="00114909">
      <w:pPr>
        <w:keepNext/>
        <w:ind w:firstLine="0"/>
      </w:pPr>
      <w:r>
        <w:t>Both solutions XFS DMAPI and BDT FUSE have advantages and disadvantages:</w:t>
      </w:r>
    </w:p>
    <w:p w14:paraId="5B75394C" w14:textId="77777777" w:rsidR="006E7391" w:rsidRDefault="006E7391" w:rsidP="00114909">
      <w:pPr>
        <w:keepNext/>
        <w:ind w:firstLine="0"/>
      </w:pPr>
    </w:p>
    <w:p w14:paraId="6FE1D760" w14:textId="79530DFD" w:rsidR="006E7391" w:rsidRDefault="008A5B0B" w:rsidP="00114909">
      <w:pPr>
        <w:keepNext/>
        <w:ind w:firstLine="0"/>
      </w:pPr>
      <w:r>
        <w:t xml:space="preserve">XFS </w:t>
      </w:r>
      <w:r w:rsidR="006E7391">
        <w:t>DMAPI:</w:t>
      </w:r>
    </w:p>
    <w:p w14:paraId="70E5A464" w14:textId="46005DBB" w:rsidR="006E7391" w:rsidRDefault="006E7391" w:rsidP="000B6E2D">
      <w:pPr>
        <w:pStyle w:val="ListParagraph"/>
        <w:keepNext/>
        <w:numPr>
          <w:ilvl w:val="0"/>
          <w:numId w:val="15"/>
        </w:numPr>
      </w:pPr>
      <w:r>
        <w:t>Mature code that has been originally implemented for the IRIX operating system</w:t>
      </w:r>
      <w:r w:rsidR="008A5B0B">
        <w:t xml:space="preserve"> many years ago</w:t>
      </w:r>
      <w:r>
        <w:t>.</w:t>
      </w:r>
    </w:p>
    <w:p w14:paraId="4610650D" w14:textId="0132C87C" w:rsidR="006E7391" w:rsidRDefault="008A5B0B" w:rsidP="000B6E2D">
      <w:pPr>
        <w:pStyle w:val="ListParagraph"/>
        <w:keepNext/>
        <w:numPr>
          <w:ilvl w:val="0"/>
          <w:numId w:val="15"/>
        </w:numPr>
      </w:pPr>
      <w:r>
        <w:t xml:space="preserve">Users can re-use their existing file system if it is a XFS one </w:t>
      </w:r>
      <w:r w:rsidRPr="008A5B0B">
        <w:rPr>
          <w:highlight w:val="yellow"/>
        </w:rPr>
        <w:t>(needs to be verified)</w:t>
      </w:r>
      <w:r>
        <w:t>. XFS is a commonly used file system type.</w:t>
      </w:r>
    </w:p>
    <w:p w14:paraId="1DE54FCA" w14:textId="0F44B74F" w:rsidR="008A5B0B" w:rsidRDefault="008A5B0B" w:rsidP="000B6E2D">
      <w:pPr>
        <w:pStyle w:val="ListParagraph"/>
        <w:keepNext/>
        <w:numPr>
          <w:ilvl w:val="0"/>
          <w:numId w:val="15"/>
        </w:numPr>
      </w:pPr>
      <w:r>
        <w:t xml:space="preserve">Experience </w:t>
      </w:r>
      <w:r w:rsidR="006450DE">
        <w:t xml:space="preserve">is </w:t>
      </w:r>
      <w:r>
        <w:t xml:space="preserve">already available according the Spectrum Scale DMAPI for Spectrum Archive. </w:t>
      </w:r>
    </w:p>
    <w:p w14:paraId="34A47121" w14:textId="77777777" w:rsidR="006E7391" w:rsidRDefault="006E7391" w:rsidP="00114909">
      <w:pPr>
        <w:keepNext/>
        <w:ind w:firstLine="0"/>
      </w:pPr>
    </w:p>
    <w:p w14:paraId="02D18439" w14:textId="4ED2DB76" w:rsidR="008A5B0B" w:rsidRDefault="008A5B0B" w:rsidP="00114909">
      <w:pPr>
        <w:keepNext/>
        <w:ind w:firstLine="0"/>
      </w:pPr>
      <w:r>
        <w:t>BDT FUSE:</w:t>
      </w:r>
    </w:p>
    <w:p w14:paraId="024C93E8" w14:textId="77777777" w:rsidR="008A5B0B" w:rsidRDefault="008A5B0B" w:rsidP="00114909">
      <w:pPr>
        <w:keepNext/>
        <w:ind w:firstLine="0"/>
      </w:pPr>
    </w:p>
    <w:p w14:paraId="11992AB3" w14:textId="408864F8" w:rsidR="007A3BFD" w:rsidRDefault="008A5B0B" w:rsidP="000B6E2D">
      <w:pPr>
        <w:pStyle w:val="ListParagraph"/>
        <w:keepNext/>
        <w:numPr>
          <w:ilvl w:val="0"/>
          <w:numId w:val="17"/>
        </w:numPr>
      </w:pPr>
      <w:r>
        <w:t>More and better control compared to the fixed DMAPI interface. Additional functionality can be implemented on demand</w:t>
      </w:r>
      <w:r w:rsidR="00A07642">
        <w:t xml:space="preserve"> within the FUSE virtual file system whereas the DMAPI function calls are fixed</w:t>
      </w:r>
      <w:r>
        <w:t>.</w:t>
      </w:r>
    </w:p>
    <w:p w14:paraId="49D31EF2" w14:textId="25BFAF1D" w:rsidR="008A5B0B" w:rsidRDefault="009E35F5" w:rsidP="000B6E2D">
      <w:pPr>
        <w:pStyle w:val="ListParagraph"/>
        <w:keepNext/>
        <w:numPr>
          <w:ilvl w:val="0"/>
          <w:numId w:val="16"/>
        </w:numPr>
      </w:pPr>
      <w:r>
        <w:t>Additional work required to fully understand the source code to adapt it to our requirements.</w:t>
      </w:r>
    </w:p>
    <w:p w14:paraId="1C9D593D" w14:textId="77777777" w:rsidR="006E7391" w:rsidRDefault="006E7391" w:rsidP="00114909">
      <w:pPr>
        <w:keepNext/>
        <w:ind w:firstLine="0"/>
      </w:pPr>
    </w:p>
    <w:p w14:paraId="28AAF036" w14:textId="4572FD9D" w:rsidR="00702DC0" w:rsidRDefault="00702DC0" w:rsidP="00114909">
      <w:pPr>
        <w:keepNext/>
        <w:ind w:firstLine="0"/>
      </w:pPr>
      <w:r w:rsidRPr="00702DC0">
        <w:rPr>
          <w:highlight w:val="yellow"/>
        </w:rPr>
        <w:t>Our current position is to work on a XFS DMAPI implementation</w:t>
      </w:r>
      <w:ins w:id="210" w:author="Slavisa Sarafijanovic" w:date="2017-01-25T17:34:00Z">
        <w:r w:rsidR="003167FC">
          <w:rPr>
            <w:highlight w:val="yellow"/>
          </w:rPr>
          <w:t xml:space="preserve"> first</w:t>
        </w:r>
      </w:ins>
      <w:r w:rsidRPr="00702DC0">
        <w:rPr>
          <w:highlight w:val="yellow"/>
        </w:rPr>
        <w:t>.</w:t>
      </w:r>
    </w:p>
    <w:p w14:paraId="695A4616" w14:textId="77777777" w:rsidR="00702DC0" w:rsidRDefault="00702DC0" w:rsidP="000B5C49">
      <w:pPr>
        <w:pStyle w:val="List"/>
        <w:ind w:left="0" w:firstLine="0"/>
      </w:pPr>
    </w:p>
    <w:p w14:paraId="4BCE55C3" w14:textId="668A45C5" w:rsidR="000B5C49" w:rsidRDefault="000B5C49" w:rsidP="004E3418">
      <w:pPr>
        <w:pStyle w:val="Heading1"/>
        <w:numPr>
          <w:ilvl w:val="1"/>
          <w:numId w:val="4"/>
        </w:numPr>
      </w:pPr>
      <w:bookmarkStart w:id="211" w:name="_Toc487547690"/>
      <w:r>
        <w:t>Configurator</w:t>
      </w:r>
      <w:bookmarkEnd w:id="211"/>
    </w:p>
    <w:p w14:paraId="45BCEB96" w14:textId="77777777" w:rsidR="000B5C49" w:rsidRDefault="000B5C49" w:rsidP="00702DC0">
      <w:pPr>
        <w:pStyle w:val="List"/>
      </w:pPr>
    </w:p>
    <w:p w14:paraId="61A38515" w14:textId="72A6C05A" w:rsidR="000B5C49" w:rsidRDefault="000B5C49" w:rsidP="00702DC0">
      <w:pPr>
        <w:pStyle w:val="List"/>
      </w:pPr>
      <w:r>
        <w:t>There are two different components to be configured:</w:t>
      </w:r>
    </w:p>
    <w:p w14:paraId="593573C2" w14:textId="77777777" w:rsidR="000B5C49" w:rsidRDefault="000B5C49" w:rsidP="00702DC0">
      <w:pPr>
        <w:pStyle w:val="List"/>
      </w:pPr>
    </w:p>
    <w:p w14:paraId="022E2599" w14:textId="7D77A161" w:rsidR="000B5C49" w:rsidRDefault="000B5C49" w:rsidP="000B6E2D">
      <w:pPr>
        <w:pStyle w:val="List"/>
        <w:numPr>
          <w:ilvl w:val="0"/>
          <w:numId w:val="18"/>
        </w:numPr>
      </w:pPr>
      <w:r>
        <w:t xml:space="preserve">LTFS LE: There are specifics to be configured e.g. which library to use or which drives to use for LTFS LE. </w:t>
      </w:r>
      <w:r w:rsidRPr="000B5C49">
        <w:rPr>
          <w:highlight w:val="yellow"/>
        </w:rPr>
        <w:t>LTFS LE provides configuration for such kind of settings and Open LTFS is operating on a</w:t>
      </w:r>
      <w:r>
        <w:rPr>
          <w:highlight w:val="yellow"/>
        </w:rPr>
        <w:t>n</w:t>
      </w:r>
      <w:r w:rsidRPr="000B5C49">
        <w:rPr>
          <w:highlight w:val="yellow"/>
        </w:rPr>
        <w:t xml:space="preserve"> already configured LTFS LE system.</w:t>
      </w:r>
      <w:r>
        <w:t xml:space="preserve"> </w:t>
      </w:r>
    </w:p>
    <w:p w14:paraId="6B6CF28A" w14:textId="41788EAF" w:rsidR="000B5C49" w:rsidRDefault="000B5C49" w:rsidP="000B6E2D">
      <w:pPr>
        <w:pStyle w:val="List"/>
        <w:numPr>
          <w:ilvl w:val="0"/>
          <w:numId w:val="18"/>
        </w:numPr>
      </w:pPr>
      <w:r>
        <w:t>Open LTFS: LTFS LE is not designed to use in a clustering environment. It needs to be satisfied that a single tape is only used on one single node in a clustering environment.</w:t>
      </w:r>
      <w:r w:rsidR="002B64C3">
        <w:t xml:space="preserve"> </w:t>
      </w:r>
      <w:r w:rsidR="006450DE">
        <w:t xml:space="preserve">There </w:t>
      </w:r>
      <w:r w:rsidR="00883C8A">
        <w:t xml:space="preserve">might </w:t>
      </w:r>
      <w:r w:rsidR="006450DE">
        <w:t>be f</w:t>
      </w:r>
      <w:r w:rsidR="002B64C3">
        <w:t xml:space="preserve">urther specifics subject of </w:t>
      </w:r>
      <w:r w:rsidR="006450DE">
        <w:t xml:space="preserve">an </w:t>
      </w:r>
      <w:r w:rsidR="002B64C3">
        <w:t>Open LTFS configuration.</w:t>
      </w:r>
    </w:p>
    <w:p w14:paraId="53204E87" w14:textId="77777777" w:rsidR="002B64C3" w:rsidRDefault="002B64C3" w:rsidP="002B64C3">
      <w:pPr>
        <w:pStyle w:val="List"/>
      </w:pPr>
    </w:p>
    <w:p w14:paraId="4DB20EA3" w14:textId="5EBEF835" w:rsidR="00F23031" w:rsidRDefault="00F23031" w:rsidP="00AC2083">
      <w:pPr>
        <w:pStyle w:val="List"/>
        <w:tabs>
          <w:tab w:val="left" w:pos="8364"/>
        </w:tabs>
        <w:ind w:left="0" w:firstLine="0"/>
      </w:pPr>
      <w:r>
        <w:t xml:space="preserve">On each </w:t>
      </w:r>
      <w:proofErr w:type="gramStart"/>
      <w:r>
        <w:t>node</w:t>
      </w:r>
      <w:proofErr w:type="gramEnd"/>
      <w:r>
        <w:t xml:space="preserve"> there exists a configuration file with a list of tape</w:t>
      </w:r>
      <w:r w:rsidR="00E96D0B">
        <w:t>s and drives</w:t>
      </w:r>
      <w:r>
        <w:t xml:space="preserve"> available for that node. </w:t>
      </w:r>
      <w:r w:rsidR="00303F96">
        <w:t>Like usually on Linux t</w:t>
      </w:r>
      <w:r>
        <w:t xml:space="preserve">his configuration file is located within the </w:t>
      </w:r>
      <w:r w:rsidRPr="00AC2083">
        <w:rPr>
          <w:rStyle w:val="Codelist"/>
        </w:rPr>
        <w:t>/</w:t>
      </w:r>
      <w:proofErr w:type="spellStart"/>
      <w:r w:rsidRPr="00AC2083">
        <w:rPr>
          <w:rStyle w:val="Codelist"/>
        </w:rPr>
        <w:t>etc</w:t>
      </w:r>
      <w:proofErr w:type="spellEnd"/>
      <w:r w:rsidRPr="00AC2083">
        <w:rPr>
          <w:rStyle w:val="Codelist"/>
        </w:rPr>
        <w:t>/OpenLTFS</w:t>
      </w:r>
      <w:r>
        <w:t xml:space="preserve"> directory.</w:t>
      </w:r>
      <w:r w:rsidR="00AC2083">
        <w:t xml:space="preserve"> </w:t>
      </w:r>
    </w:p>
    <w:p w14:paraId="7BA6B9D9" w14:textId="77777777" w:rsidR="000B5C49" w:rsidRDefault="000B5C49" w:rsidP="00702DC0">
      <w:pPr>
        <w:pStyle w:val="List"/>
      </w:pPr>
    </w:p>
    <w:p w14:paraId="1F284CC7" w14:textId="5E433315" w:rsidR="00303F96" w:rsidRPr="00D47943" w:rsidRDefault="006134D8" w:rsidP="00345AEA">
      <w:pPr>
        <w:ind w:firstLine="0"/>
        <w:rPr>
          <w:highlight w:val="yellow"/>
        </w:rPr>
      </w:pPr>
      <w:r w:rsidRPr="00D47943">
        <w:rPr>
          <w:highlight w:val="yellow"/>
        </w:rPr>
        <w:t xml:space="preserve">A question still exists how to satisfy that </w:t>
      </w:r>
      <w:r w:rsidR="00345AEA" w:rsidRPr="00D47943">
        <w:rPr>
          <w:highlight w:val="yellow"/>
        </w:rPr>
        <w:t xml:space="preserve">a single tape does not appear in the configuration file of different nodes. There are the following </w:t>
      </w:r>
      <w:commentRangeStart w:id="212"/>
      <w:r w:rsidR="00345AEA" w:rsidRPr="00D47943">
        <w:rPr>
          <w:highlight w:val="yellow"/>
        </w:rPr>
        <w:t>possibilities</w:t>
      </w:r>
      <w:commentRangeEnd w:id="212"/>
      <w:r w:rsidR="00E96D0B">
        <w:rPr>
          <w:rStyle w:val="CommentReference"/>
        </w:rPr>
        <w:commentReference w:id="212"/>
      </w:r>
      <w:r w:rsidR="00345AEA" w:rsidRPr="00D47943">
        <w:rPr>
          <w:highlight w:val="yellow"/>
        </w:rPr>
        <w:t>:</w:t>
      </w:r>
    </w:p>
    <w:p w14:paraId="4D0F47D2" w14:textId="77777777" w:rsidR="00345AEA" w:rsidRPr="00D47943" w:rsidRDefault="00345AEA" w:rsidP="00345AEA">
      <w:pPr>
        <w:ind w:firstLine="0"/>
        <w:rPr>
          <w:highlight w:val="yellow"/>
        </w:rPr>
      </w:pPr>
    </w:p>
    <w:p w14:paraId="530B86C4" w14:textId="2EF83F4D" w:rsidR="00345AEA" w:rsidRPr="00D47943" w:rsidRDefault="00345AEA" w:rsidP="000B6E2D">
      <w:pPr>
        <w:pStyle w:val="ListParagraph"/>
        <w:numPr>
          <w:ilvl w:val="0"/>
          <w:numId w:val="20"/>
        </w:numPr>
        <w:rPr>
          <w:highlight w:val="yellow"/>
        </w:rPr>
      </w:pPr>
      <w:r w:rsidRPr="00D47943">
        <w:rPr>
          <w:highlight w:val="yellow"/>
        </w:rPr>
        <w:t xml:space="preserve">The user has to take care during the configuration of Open LTFS. A disadvantage </w:t>
      </w:r>
      <w:r w:rsidR="006450DE">
        <w:rPr>
          <w:highlight w:val="yellow"/>
        </w:rPr>
        <w:t xml:space="preserve">of this </w:t>
      </w:r>
      <w:r w:rsidRPr="00D47943">
        <w:rPr>
          <w:highlight w:val="yellow"/>
        </w:rPr>
        <w:t>is that in the case the user has wrongly configured the tape distribution Open LTFS will show up severe issues during operation.</w:t>
      </w:r>
    </w:p>
    <w:p w14:paraId="2E3A456F" w14:textId="525B3B8B" w:rsidR="00345AEA" w:rsidRPr="00D47943" w:rsidRDefault="00345AEA" w:rsidP="000B6E2D">
      <w:pPr>
        <w:pStyle w:val="ListParagraph"/>
        <w:numPr>
          <w:ilvl w:val="0"/>
          <w:numId w:val="20"/>
        </w:numPr>
        <w:rPr>
          <w:highlight w:val="yellow"/>
        </w:rPr>
      </w:pPr>
      <w:r w:rsidRPr="00D47943">
        <w:rPr>
          <w:highlight w:val="yellow"/>
        </w:rPr>
        <w:t xml:space="preserve">Open LTFS provides </w:t>
      </w:r>
      <w:r w:rsidR="006450DE">
        <w:rPr>
          <w:highlight w:val="yellow"/>
        </w:rPr>
        <w:t>functionality</w:t>
      </w:r>
      <w:r w:rsidRPr="00D47943">
        <w:rPr>
          <w:highlight w:val="yellow"/>
        </w:rPr>
        <w:t xml:space="preserve"> to satisfy that this will not happen. This would require </w:t>
      </w:r>
      <w:proofErr w:type="gramStart"/>
      <w:r w:rsidRPr="00D47943">
        <w:rPr>
          <w:highlight w:val="yellow"/>
        </w:rPr>
        <w:t>to implement</w:t>
      </w:r>
      <w:proofErr w:type="gramEnd"/>
      <w:r w:rsidRPr="00D47943">
        <w:rPr>
          <w:highlight w:val="yellow"/>
        </w:rPr>
        <w:t xml:space="preserve"> clustering capabilities</w:t>
      </w:r>
      <w:r w:rsidR="006450DE">
        <w:rPr>
          <w:highlight w:val="yellow"/>
        </w:rPr>
        <w:t xml:space="preserve"> with Open LTFS</w:t>
      </w:r>
      <w:r w:rsidRPr="00D47943">
        <w:rPr>
          <w:highlight w:val="yellow"/>
        </w:rPr>
        <w:t xml:space="preserve"> the we would like to avoid. To keep the Open LTFS design simple clustering capabilities should be </w:t>
      </w:r>
      <w:r w:rsidR="006450DE">
        <w:rPr>
          <w:highlight w:val="yellow"/>
        </w:rPr>
        <w:t xml:space="preserve">only </w:t>
      </w:r>
      <w:r w:rsidRPr="00D47943">
        <w:rPr>
          <w:highlight w:val="yellow"/>
        </w:rPr>
        <w:t>provide</w:t>
      </w:r>
      <w:r w:rsidR="001724C9" w:rsidRPr="00D47943">
        <w:rPr>
          <w:highlight w:val="yellow"/>
        </w:rPr>
        <w:t>d by other software like SWIFT.</w:t>
      </w:r>
    </w:p>
    <w:p w14:paraId="4EC314B0" w14:textId="0EA60706" w:rsidR="001724C9" w:rsidRPr="00D47943" w:rsidRDefault="001724C9" w:rsidP="000B6E2D">
      <w:pPr>
        <w:pStyle w:val="ListParagraph"/>
        <w:numPr>
          <w:ilvl w:val="0"/>
          <w:numId w:val="20"/>
        </w:numPr>
        <w:rPr>
          <w:highlight w:val="yellow"/>
        </w:rPr>
      </w:pPr>
      <w:r w:rsidRPr="00D47943">
        <w:rPr>
          <w:highlight w:val="yellow"/>
        </w:rPr>
        <w:t xml:space="preserve">This other software – like SWIFT – will </w:t>
      </w:r>
      <w:r w:rsidR="009D7B83">
        <w:rPr>
          <w:highlight w:val="yellow"/>
        </w:rPr>
        <w:t>take case that a single tape is only used on a single node</w:t>
      </w:r>
      <w:r w:rsidRPr="00D47943">
        <w:rPr>
          <w:highlight w:val="yellow"/>
        </w:rPr>
        <w:t>. There would be an interaction required</w:t>
      </w:r>
      <w:r w:rsidR="009D7B83">
        <w:rPr>
          <w:highlight w:val="yellow"/>
        </w:rPr>
        <w:t xml:space="preserve"> between Open LTFS and this software</w:t>
      </w:r>
      <w:r w:rsidRPr="00D47943">
        <w:rPr>
          <w:highlight w:val="yellow"/>
        </w:rPr>
        <w:t>. A design idea of Open LTFS is to run fully independently. An interaction with e.g. SWIFT would be opposed to that principle.</w:t>
      </w:r>
    </w:p>
    <w:p w14:paraId="53EF77F6" w14:textId="77777777" w:rsidR="00AC2083" w:rsidRDefault="00AC2083" w:rsidP="00702DC0">
      <w:pPr>
        <w:pStyle w:val="List"/>
      </w:pPr>
    </w:p>
    <w:p w14:paraId="5AC2CF2E" w14:textId="77777777" w:rsidR="00AC2083" w:rsidRDefault="00AC2083" w:rsidP="006450DE">
      <w:pPr>
        <w:pStyle w:val="List"/>
        <w:ind w:left="0" w:firstLine="0"/>
      </w:pPr>
    </w:p>
    <w:p w14:paraId="4634AA4D" w14:textId="6FE94A57" w:rsidR="000B5C49" w:rsidRDefault="001842E5" w:rsidP="004E3418">
      <w:pPr>
        <w:pStyle w:val="Heading1"/>
        <w:numPr>
          <w:ilvl w:val="1"/>
          <w:numId w:val="4"/>
        </w:numPr>
      </w:pPr>
      <w:bookmarkStart w:id="213" w:name="_Toc487547691"/>
      <w:r>
        <w:t>Status and Statistics</w:t>
      </w:r>
      <w:bookmarkEnd w:id="213"/>
    </w:p>
    <w:p w14:paraId="0CE608B9" w14:textId="77777777" w:rsidR="001842E5" w:rsidRDefault="001842E5" w:rsidP="00702DC0">
      <w:pPr>
        <w:pStyle w:val="List"/>
      </w:pPr>
    </w:p>
    <w:p w14:paraId="6D76182C" w14:textId="45E42562" w:rsidR="000B5C49" w:rsidRDefault="00904961" w:rsidP="009D7DF5">
      <w:pPr>
        <w:ind w:firstLine="0"/>
      </w:pPr>
      <w:r>
        <w:t xml:space="preserve">The </w:t>
      </w:r>
      <w:r w:rsidR="009D7DF5">
        <w:t>status and statistics component should provide information about the status and the statistics regarding the following:</w:t>
      </w:r>
    </w:p>
    <w:p w14:paraId="4C8C8556" w14:textId="77777777" w:rsidR="009D7DF5" w:rsidRDefault="009D7DF5" w:rsidP="009D7DF5">
      <w:pPr>
        <w:ind w:firstLine="0"/>
      </w:pPr>
    </w:p>
    <w:p w14:paraId="5C7B0514" w14:textId="68EBB404" w:rsidR="009D7DF5" w:rsidRDefault="009D7DF5" w:rsidP="000B6E2D">
      <w:pPr>
        <w:pStyle w:val="ListParagraph"/>
        <w:numPr>
          <w:ilvl w:val="0"/>
          <w:numId w:val="22"/>
        </w:numPr>
      </w:pPr>
      <w:r>
        <w:t xml:space="preserve">the tape drives: </w:t>
      </w:r>
      <w:r w:rsidRPr="009D7DF5">
        <w:rPr>
          <w:rStyle w:val="Codelist"/>
        </w:rPr>
        <w:t>ltfsdm info drives</w:t>
      </w:r>
      <w:r w:rsidRPr="009D7DF5">
        <w:t>.</w:t>
      </w:r>
    </w:p>
    <w:p w14:paraId="0585124A" w14:textId="3565F617" w:rsidR="009D7DF5" w:rsidRDefault="009D7DF5" w:rsidP="000B6E2D">
      <w:pPr>
        <w:pStyle w:val="ListParagraph"/>
        <w:numPr>
          <w:ilvl w:val="0"/>
          <w:numId w:val="22"/>
        </w:numPr>
      </w:pPr>
      <w:r>
        <w:t>the migration state of a file</w:t>
      </w:r>
      <w:r w:rsidRPr="009D7DF5">
        <w:rPr>
          <w:rStyle w:val="Codelist"/>
        </w:rPr>
        <w:t>: ltfsdm info files</w:t>
      </w:r>
      <w:r w:rsidRPr="009D7DF5">
        <w:t>.</w:t>
      </w:r>
    </w:p>
    <w:p w14:paraId="17563125" w14:textId="498423DE" w:rsidR="009D7DF5" w:rsidRPr="009968B1" w:rsidRDefault="009D7DF5" w:rsidP="000B6E2D">
      <w:pPr>
        <w:pStyle w:val="ListParagraph"/>
        <w:numPr>
          <w:ilvl w:val="0"/>
          <w:numId w:val="21"/>
        </w:numPr>
        <w:rPr>
          <w:highlight w:val="yellow"/>
        </w:rPr>
      </w:pPr>
      <w:r w:rsidRPr="009968B1">
        <w:rPr>
          <w:highlight w:val="yellow"/>
        </w:rPr>
        <w:t xml:space="preserve">the jobs being processed: </w:t>
      </w:r>
      <w:r w:rsidRPr="009968B1">
        <w:rPr>
          <w:rStyle w:val="Codelist"/>
          <w:highlight w:val="yellow"/>
        </w:rPr>
        <w:t>ltfsdm info jobs</w:t>
      </w:r>
      <w:r w:rsidRPr="009968B1">
        <w:rPr>
          <w:highlight w:val="yellow"/>
        </w:rPr>
        <w:t xml:space="preserve">. It needs to </w:t>
      </w:r>
      <w:proofErr w:type="gramStart"/>
      <w:r w:rsidRPr="009968B1">
        <w:rPr>
          <w:highlight w:val="yellow"/>
        </w:rPr>
        <w:t>discussed</w:t>
      </w:r>
      <w:proofErr w:type="gramEnd"/>
      <w:r w:rsidRPr="009968B1">
        <w:rPr>
          <w:highlight w:val="yellow"/>
        </w:rPr>
        <w:t xml:space="preserve"> if this command is really useful (e.g. if a user migrates millions of files). At </w:t>
      </w:r>
      <w:r w:rsidR="005909AE">
        <w:rPr>
          <w:highlight w:val="yellow"/>
        </w:rPr>
        <w:t>least</w:t>
      </w:r>
      <w:r w:rsidRPr="009968B1">
        <w:rPr>
          <w:highlight w:val="yellow"/>
        </w:rPr>
        <w:t xml:space="preserve"> </w:t>
      </w:r>
      <w:r w:rsidR="005909AE">
        <w:rPr>
          <w:highlight w:val="yellow"/>
        </w:rPr>
        <w:t xml:space="preserve">- </w:t>
      </w:r>
      <w:r w:rsidRPr="009968B1">
        <w:rPr>
          <w:highlight w:val="yellow"/>
        </w:rPr>
        <w:t>like within the current version of Spectrum Archive</w:t>
      </w:r>
      <w:r w:rsidR="005909AE">
        <w:rPr>
          <w:highlight w:val="yellow"/>
        </w:rPr>
        <w:t xml:space="preserve"> - </w:t>
      </w:r>
      <w:r w:rsidRPr="009968B1">
        <w:rPr>
          <w:highlight w:val="yellow"/>
        </w:rPr>
        <w:t xml:space="preserve"> it should show the information in an appropriate </w:t>
      </w:r>
      <w:r w:rsidR="009968B1" w:rsidRPr="009968B1">
        <w:rPr>
          <w:highlight w:val="yellow"/>
        </w:rPr>
        <w:t>time frame. Another command might me more useful:</w:t>
      </w:r>
    </w:p>
    <w:p w14:paraId="563AA33E" w14:textId="76168D77" w:rsidR="009968B1" w:rsidRDefault="009968B1" w:rsidP="000B6E2D">
      <w:pPr>
        <w:pStyle w:val="ListParagraph"/>
        <w:numPr>
          <w:ilvl w:val="0"/>
          <w:numId w:val="21"/>
        </w:numPr>
      </w:pPr>
      <w:r>
        <w:t xml:space="preserve">the requests being processed: </w:t>
      </w:r>
      <w:r w:rsidRPr="009968B1">
        <w:rPr>
          <w:rStyle w:val="Codelist"/>
        </w:rPr>
        <w:t>ltfsdm info requests</w:t>
      </w:r>
      <w:r>
        <w:t>. This command provides information about requests added to the request queues</w:t>
      </w:r>
      <w:r w:rsidR="005909AE">
        <w:t>.</w:t>
      </w:r>
    </w:p>
    <w:p w14:paraId="66960987" w14:textId="221782A9" w:rsidR="0026333E" w:rsidRDefault="0026333E" w:rsidP="000B6E2D">
      <w:pPr>
        <w:pStyle w:val="ListParagraph"/>
        <w:numPr>
          <w:ilvl w:val="0"/>
          <w:numId w:val="21"/>
        </w:numPr>
      </w:pPr>
      <w:r>
        <w:t xml:space="preserve">the queues that exist and which are not empty: </w:t>
      </w:r>
      <w:r w:rsidRPr="00F61577">
        <w:rPr>
          <w:rFonts w:ascii="Andale Mono" w:hAnsi="Andale Mono"/>
        </w:rPr>
        <w:t>ltfsdm info queues</w:t>
      </w:r>
      <w:r>
        <w:t xml:space="preserve">. This command provides some overview about upcoming work. If there are no non-empty queues </w:t>
      </w:r>
      <w:proofErr w:type="spellStart"/>
      <w:proofErr w:type="gramStart"/>
      <w:r w:rsidR="006560C6">
        <w:t>non of</w:t>
      </w:r>
      <w:proofErr w:type="spellEnd"/>
      <w:proofErr w:type="gramEnd"/>
      <w:r w:rsidR="006560C6">
        <w:t xml:space="preserve"> the queues </w:t>
      </w:r>
      <w:r w:rsidR="00A8196C">
        <w:t>is</w:t>
      </w:r>
      <w:r w:rsidR="006560C6">
        <w:t xml:space="preserve"> listed.</w:t>
      </w:r>
    </w:p>
    <w:p w14:paraId="5AE25F09" w14:textId="0BD70AFC" w:rsidR="009968B1" w:rsidRDefault="009968B1" w:rsidP="000B6E2D">
      <w:pPr>
        <w:pStyle w:val="ListParagraph"/>
        <w:numPr>
          <w:ilvl w:val="0"/>
          <w:numId w:val="21"/>
        </w:numPr>
      </w:pPr>
      <w:r>
        <w:t xml:space="preserve">the tape library: </w:t>
      </w:r>
      <w:r w:rsidRPr="009968B1">
        <w:rPr>
          <w:rStyle w:val="Codelist"/>
        </w:rPr>
        <w:t>ltfsdm info library</w:t>
      </w:r>
      <w:r>
        <w:t>.</w:t>
      </w:r>
    </w:p>
    <w:p w14:paraId="3964B1EA" w14:textId="3BFF9224" w:rsidR="009968B1" w:rsidRDefault="009968B1" w:rsidP="000B6E2D">
      <w:pPr>
        <w:pStyle w:val="ListParagraph"/>
        <w:numPr>
          <w:ilvl w:val="0"/>
          <w:numId w:val="21"/>
        </w:numPr>
      </w:pPr>
      <w:r>
        <w:t xml:space="preserve">the tapes: </w:t>
      </w:r>
      <w:r w:rsidRPr="009968B1">
        <w:rPr>
          <w:rStyle w:val="Codelist"/>
        </w:rPr>
        <w:t>ltfsdm info tapes</w:t>
      </w:r>
      <w:r>
        <w:t>. Only tapes assigned to the node where this information is requested are shown.</w:t>
      </w:r>
    </w:p>
    <w:p w14:paraId="41FDADC1" w14:textId="757C63B1" w:rsidR="009968B1" w:rsidRDefault="009968B1" w:rsidP="000B6E2D">
      <w:pPr>
        <w:pStyle w:val="ListParagraph"/>
        <w:numPr>
          <w:ilvl w:val="0"/>
          <w:numId w:val="21"/>
        </w:numPr>
      </w:pPr>
      <w:r>
        <w:t xml:space="preserve">the status of the Open LTFS service: </w:t>
      </w:r>
      <w:r w:rsidRPr="009968B1">
        <w:rPr>
          <w:rStyle w:val="Codelist"/>
        </w:rPr>
        <w:t>ltfsdm status</w:t>
      </w:r>
      <w:r>
        <w:t>.</w:t>
      </w:r>
    </w:p>
    <w:p w14:paraId="39F0A4DD" w14:textId="77777777" w:rsidR="009968B1" w:rsidRDefault="009968B1" w:rsidP="009968B1"/>
    <w:p w14:paraId="7465F29C" w14:textId="77777777" w:rsidR="003D4FB2" w:rsidRDefault="003D4FB2" w:rsidP="000B6E2D"/>
    <w:p w14:paraId="06193E11" w14:textId="60DCD436" w:rsidR="003D4FB2" w:rsidRDefault="00EB1143" w:rsidP="00F61577">
      <w:pPr>
        <w:ind w:firstLine="0"/>
      </w:pPr>
      <w:r>
        <w:t xml:space="preserve">For migration and selective recall requests it is not useful to show every particular file to be processed within the output if the number of files gets huge. If all file within a sub-tree of a file system should be migrated and the number of files is about several of millions a user is preliminary interested in numbers to reflect the progress instead of all file names within the output. The output of the </w:t>
      </w:r>
      <w:r w:rsidRPr="00F61577">
        <w:rPr>
          <w:rFonts w:ascii="Andale Mono" w:hAnsi="Andale Mono"/>
        </w:rPr>
        <w:t>info request</w:t>
      </w:r>
      <w:r>
        <w:t xml:space="preserve"> commands contains the following information:</w:t>
      </w:r>
    </w:p>
    <w:p w14:paraId="06C2239C" w14:textId="77777777" w:rsidR="00EB1143" w:rsidRDefault="00EB1143" w:rsidP="00F61577">
      <w:pPr>
        <w:ind w:firstLine="0"/>
      </w:pPr>
    </w:p>
    <w:p w14:paraId="0096CBE2" w14:textId="6FBE0BEB" w:rsidR="00EB1143" w:rsidRDefault="00EB1143" w:rsidP="00352724">
      <w:pPr>
        <w:pStyle w:val="ListParagraph"/>
        <w:numPr>
          <w:ilvl w:val="0"/>
          <w:numId w:val="26"/>
        </w:numPr>
      </w:pPr>
      <w:r>
        <w:t>request id</w:t>
      </w:r>
    </w:p>
    <w:p w14:paraId="3EB2E312" w14:textId="7610FFF4" w:rsidR="00EB1143" w:rsidRDefault="00EB1143" w:rsidP="00352724">
      <w:pPr>
        <w:pStyle w:val="ListParagraph"/>
        <w:numPr>
          <w:ilvl w:val="0"/>
          <w:numId w:val="26"/>
        </w:numPr>
      </w:pPr>
      <w:r>
        <w:t>description (or timestamp the initial commands has been issued)</w:t>
      </w:r>
    </w:p>
    <w:p w14:paraId="05381D25" w14:textId="4E0C6499" w:rsidR="00EB1143" w:rsidRDefault="00EB1143" w:rsidP="00352724">
      <w:pPr>
        <w:pStyle w:val="ListParagraph"/>
        <w:numPr>
          <w:ilvl w:val="0"/>
          <w:numId w:val="26"/>
        </w:numPr>
      </w:pPr>
      <w:r>
        <w:t>number of files in resident state</w:t>
      </w:r>
    </w:p>
    <w:p w14:paraId="54C2BE53" w14:textId="4EB3A13C" w:rsidR="00EB1143" w:rsidRDefault="00EB1143" w:rsidP="00352724">
      <w:pPr>
        <w:pStyle w:val="ListParagraph"/>
        <w:numPr>
          <w:ilvl w:val="0"/>
          <w:numId w:val="26"/>
        </w:numPr>
      </w:pPr>
      <w:r>
        <w:t>number of files in premigrated state</w:t>
      </w:r>
    </w:p>
    <w:p w14:paraId="4C7C1161" w14:textId="3A18298A" w:rsidR="00EB1143" w:rsidRDefault="00EB1143" w:rsidP="00352724">
      <w:pPr>
        <w:pStyle w:val="ListParagraph"/>
        <w:numPr>
          <w:ilvl w:val="0"/>
          <w:numId w:val="26"/>
        </w:numPr>
      </w:pPr>
      <w:r>
        <w:t>number of files in migrated state</w:t>
      </w:r>
    </w:p>
    <w:p w14:paraId="528432C1" w14:textId="349BF74C" w:rsidR="00EB1143" w:rsidRDefault="00EB1143" w:rsidP="00352724">
      <w:pPr>
        <w:pStyle w:val="ListParagraph"/>
        <w:numPr>
          <w:ilvl w:val="0"/>
          <w:numId w:val="26"/>
        </w:numPr>
      </w:pPr>
      <w:r>
        <w:t>number of files that failed the operation</w:t>
      </w:r>
    </w:p>
    <w:p w14:paraId="70CE2E53" w14:textId="0BA225EF" w:rsidR="00F420C4" w:rsidRDefault="00F420C4" w:rsidP="00352724">
      <w:pPr>
        <w:pStyle w:val="ListParagraph"/>
        <w:numPr>
          <w:ilvl w:val="0"/>
          <w:numId w:val="26"/>
        </w:numPr>
      </w:pPr>
      <w:r>
        <w:t>object currently in progress</w:t>
      </w:r>
      <w:r w:rsidR="0026333E">
        <w:t xml:space="preserve"> (if any)</w:t>
      </w:r>
    </w:p>
    <w:p w14:paraId="7AA022CD" w14:textId="77777777" w:rsidR="00EB1143" w:rsidRDefault="00EB1143" w:rsidP="00EB1143"/>
    <w:p w14:paraId="6C63FA3F" w14:textId="383BFFB9" w:rsidR="00EB1143" w:rsidRDefault="00826A8B" w:rsidP="00F61577">
      <w:pPr>
        <w:ind w:firstLine="0"/>
      </w:pPr>
      <w:r>
        <w:t xml:space="preserve">This </w:t>
      </w:r>
      <w:r w:rsidR="00F420C4">
        <w:t xml:space="preserve">information is shown for migration (also in the case </w:t>
      </w:r>
      <w:proofErr w:type="spellStart"/>
      <w:r w:rsidR="00F420C4">
        <w:t>premigration</w:t>
      </w:r>
      <w:proofErr w:type="spellEnd"/>
      <w:r w:rsidR="00F420C4">
        <w:t xml:space="preserve"> state as target: number of file in migration state remains 0 in this case) and also for selective recall (in the case </w:t>
      </w:r>
      <w:proofErr w:type="spellStart"/>
      <w:r w:rsidR="00F420C4">
        <w:t>premigration</w:t>
      </w:r>
      <w:proofErr w:type="spellEnd"/>
      <w:r w:rsidR="00F420C4">
        <w:t xml:space="preserve"> as target the number of files in resident state remains 0; in the case of resident as target number of files in premigrated state remains 0).</w:t>
      </w:r>
    </w:p>
    <w:p w14:paraId="0A0BEC61" w14:textId="77777777" w:rsidR="0026333E" w:rsidRDefault="0026333E" w:rsidP="00F61577">
      <w:pPr>
        <w:ind w:firstLine="0"/>
      </w:pPr>
    </w:p>
    <w:p w14:paraId="4D62CA4F" w14:textId="55593BDB" w:rsidR="0026333E" w:rsidRDefault="0026333E" w:rsidP="00F61577">
      <w:pPr>
        <w:ind w:firstLine="0"/>
      </w:pPr>
      <w:r>
        <w:t xml:space="preserve">The </w:t>
      </w:r>
      <w:r w:rsidRPr="00F61577">
        <w:rPr>
          <w:rFonts w:ascii="Andale Mono" w:hAnsi="Andale Mono"/>
        </w:rPr>
        <w:t>info jobs</w:t>
      </w:r>
      <w:r>
        <w:t xml:space="preserve"> command can be applied to any job queue. </w:t>
      </w:r>
      <w:r w:rsidR="00B74F4A">
        <w:t>This information provided is the following:</w:t>
      </w:r>
    </w:p>
    <w:p w14:paraId="0CDEAB2B" w14:textId="77777777" w:rsidR="00B74F4A" w:rsidRDefault="00B74F4A" w:rsidP="00F61577">
      <w:pPr>
        <w:ind w:firstLine="0"/>
      </w:pPr>
    </w:p>
    <w:p w14:paraId="1FEFA1C9" w14:textId="5A1C04B7" w:rsidR="00B74F4A" w:rsidRDefault="00B74F4A" w:rsidP="00352724">
      <w:pPr>
        <w:pStyle w:val="ListParagraph"/>
        <w:numPr>
          <w:ilvl w:val="0"/>
          <w:numId w:val="27"/>
        </w:numPr>
      </w:pPr>
      <w:r>
        <w:t>object name</w:t>
      </w:r>
    </w:p>
    <w:p w14:paraId="78758303" w14:textId="05546B5B" w:rsidR="00B74F4A" w:rsidRDefault="00B74F4A" w:rsidP="00352724">
      <w:pPr>
        <w:pStyle w:val="ListParagraph"/>
        <w:numPr>
          <w:ilvl w:val="0"/>
          <w:numId w:val="27"/>
        </w:numPr>
      </w:pPr>
      <w:r>
        <w:t xml:space="preserve">state </w:t>
      </w:r>
      <w:r w:rsidR="00AA5581">
        <w:t xml:space="preserve">(not in progress, in progress, </w:t>
      </w:r>
      <w:proofErr w:type="spellStart"/>
      <w:r w:rsidR="00AA5581" w:rsidRPr="00F61577">
        <w:rPr>
          <w:highlight w:val="yellow"/>
        </w:rPr>
        <w:t>etc</w:t>
      </w:r>
      <w:proofErr w:type="spellEnd"/>
      <w:r w:rsidR="00AA5581">
        <w:t xml:space="preserve"> </w:t>
      </w:r>
      <w:proofErr w:type="spellStart"/>
      <w:r w:rsidRPr="00F61577">
        <w:rPr>
          <w:highlight w:val="yellow"/>
        </w:rPr>
        <w:t>tbd</w:t>
      </w:r>
      <w:proofErr w:type="spellEnd"/>
      <w:r w:rsidR="00AA5581">
        <w:t>)</w:t>
      </w:r>
    </w:p>
    <w:p w14:paraId="286355D4" w14:textId="05ADD9CB" w:rsidR="006850F6" w:rsidRDefault="008B4969" w:rsidP="00352724">
      <w:pPr>
        <w:pStyle w:val="ListParagraph"/>
        <w:numPr>
          <w:ilvl w:val="0"/>
          <w:numId w:val="27"/>
        </w:numPr>
      </w:pPr>
      <w:r>
        <w:t>throughput (if in progress)</w:t>
      </w:r>
    </w:p>
    <w:p w14:paraId="42D08FE5" w14:textId="68C269DC" w:rsidR="000B6E2D" w:rsidRDefault="000B6E2D" w:rsidP="000B6E2D">
      <w:pPr>
        <w:ind w:firstLine="0"/>
      </w:pPr>
      <w:r w:rsidRPr="000B6E2D">
        <w:rPr>
          <w:highlight w:val="yellow"/>
        </w:rPr>
        <w:lastRenderedPageBreak/>
        <w:t>For other operations like reclamation there also might be a need for intermediate state</w:t>
      </w:r>
      <w:r w:rsidR="00B74F4A">
        <w:rPr>
          <w:highlight w:val="yellow"/>
        </w:rPr>
        <w:t>s</w:t>
      </w:r>
      <w:r w:rsidRPr="000B6E2D">
        <w:rPr>
          <w:highlight w:val="yellow"/>
        </w:rPr>
        <w:t>.</w:t>
      </w:r>
    </w:p>
    <w:p w14:paraId="2EF22DB0" w14:textId="77777777" w:rsidR="000B6E2D" w:rsidRDefault="000B6E2D" w:rsidP="000B6E2D">
      <w:pPr>
        <w:ind w:firstLine="0"/>
      </w:pPr>
    </w:p>
    <w:p w14:paraId="6F390D6F" w14:textId="6C09C3F7" w:rsidR="008519DE" w:rsidRDefault="008519DE" w:rsidP="000B6E2D">
      <w:pPr>
        <w:ind w:firstLine="0"/>
      </w:pPr>
      <w:r>
        <w:t xml:space="preserve">For the </w:t>
      </w:r>
      <w:r w:rsidRPr="00F61577">
        <w:rPr>
          <w:rFonts w:ascii="Andale Mono" w:hAnsi="Andale Mono"/>
        </w:rPr>
        <w:t>info files</w:t>
      </w:r>
      <w:r>
        <w:t xml:space="preserve"> command the migration state is shown:</w:t>
      </w:r>
    </w:p>
    <w:p w14:paraId="7F2FE8FA" w14:textId="77777777" w:rsidR="008519DE" w:rsidRDefault="008519DE" w:rsidP="000B6E2D">
      <w:pPr>
        <w:ind w:firstLine="0"/>
      </w:pPr>
    </w:p>
    <w:p w14:paraId="4DAFD264" w14:textId="0A2CE7BC" w:rsidR="008519DE" w:rsidRDefault="008519DE" w:rsidP="00352724">
      <w:pPr>
        <w:pStyle w:val="ListParagraph"/>
        <w:numPr>
          <w:ilvl w:val="0"/>
          <w:numId w:val="28"/>
        </w:numPr>
      </w:pPr>
      <w:r>
        <w:t>migrated</w:t>
      </w:r>
    </w:p>
    <w:p w14:paraId="2C7B1DA4" w14:textId="07FAF352" w:rsidR="008519DE" w:rsidRDefault="008519DE" w:rsidP="00352724">
      <w:pPr>
        <w:pStyle w:val="ListParagraph"/>
        <w:numPr>
          <w:ilvl w:val="0"/>
          <w:numId w:val="28"/>
        </w:numPr>
      </w:pPr>
      <w:r>
        <w:t>premigrated</w:t>
      </w:r>
    </w:p>
    <w:p w14:paraId="77C2D1E3" w14:textId="41553C06" w:rsidR="008519DE" w:rsidRDefault="008519DE" w:rsidP="00352724">
      <w:pPr>
        <w:pStyle w:val="ListParagraph"/>
        <w:numPr>
          <w:ilvl w:val="0"/>
          <w:numId w:val="28"/>
        </w:numPr>
      </w:pPr>
      <w:r>
        <w:t>resident</w:t>
      </w:r>
    </w:p>
    <w:p w14:paraId="7DEC8499" w14:textId="77777777" w:rsidR="008519DE" w:rsidRDefault="008519DE" w:rsidP="000B6E2D">
      <w:pPr>
        <w:ind w:firstLine="0"/>
      </w:pPr>
    </w:p>
    <w:p w14:paraId="73FEA202" w14:textId="75240D47" w:rsidR="008519DE" w:rsidRDefault="008519DE" w:rsidP="000B6E2D">
      <w:pPr>
        <w:ind w:firstLine="0"/>
      </w:pPr>
      <w:r>
        <w:t>There are also transient states:</w:t>
      </w:r>
    </w:p>
    <w:p w14:paraId="55365CD4" w14:textId="77777777" w:rsidR="008519DE" w:rsidRDefault="008519DE" w:rsidP="000B6E2D">
      <w:pPr>
        <w:ind w:firstLine="0"/>
      </w:pPr>
    </w:p>
    <w:p w14:paraId="2194235C" w14:textId="07E3B5B8" w:rsidR="008519DE" w:rsidRDefault="008519DE" w:rsidP="00352724">
      <w:pPr>
        <w:pStyle w:val="ListParagraph"/>
        <w:numPr>
          <w:ilvl w:val="0"/>
          <w:numId w:val="29"/>
        </w:numPr>
      </w:pPr>
      <w:r>
        <w:t>resident -&gt; premigrated</w:t>
      </w:r>
    </w:p>
    <w:p w14:paraId="45BF1BDA" w14:textId="77777777" w:rsidR="008519DE" w:rsidRDefault="008519DE" w:rsidP="00352724">
      <w:pPr>
        <w:pStyle w:val="ListParagraph"/>
        <w:numPr>
          <w:ilvl w:val="0"/>
          <w:numId w:val="29"/>
        </w:numPr>
      </w:pPr>
      <w:r>
        <w:t>premigrated -&gt; migrated</w:t>
      </w:r>
    </w:p>
    <w:p w14:paraId="38C42C4D" w14:textId="77777777" w:rsidR="008519DE" w:rsidRDefault="008519DE" w:rsidP="00352724">
      <w:pPr>
        <w:pStyle w:val="ListParagraph"/>
        <w:numPr>
          <w:ilvl w:val="0"/>
          <w:numId w:val="29"/>
        </w:numPr>
      </w:pPr>
      <w:r>
        <w:t>migrated -&gt; premigrated</w:t>
      </w:r>
    </w:p>
    <w:p w14:paraId="48A1C9BF" w14:textId="77777777" w:rsidR="008519DE" w:rsidRDefault="008519DE" w:rsidP="00352724">
      <w:pPr>
        <w:pStyle w:val="ListParagraph"/>
        <w:numPr>
          <w:ilvl w:val="0"/>
          <w:numId w:val="29"/>
        </w:numPr>
      </w:pPr>
      <w:r>
        <w:t>migrated -&gt; resident</w:t>
      </w:r>
    </w:p>
    <w:p w14:paraId="133D0994" w14:textId="77777777" w:rsidR="008519DE" w:rsidRDefault="008519DE" w:rsidP="00352724">
      <w:pPr>
        <w:pStyle w:val="ListParagraph"/>
        <w:numPr>
          <w:ilvl w:val="0"/>
          <w:numId w:val="29"/>
        </w:numPr>
      </w:pPr>
      <w:r>
        <w:t>premigrated -&gt; resident</w:t>
      </w:r>
    </w:p>
    <w:p w14:paraId="58038866" w14:textId="77777777" w:rsidR="008519DE" w:rsidRDefault="008519DE" w:rsidP="00F61577"/>
    <w:p w14:paraId="1F5DE2BE" w14:textId="77777777" w:rsidR="000F3798" w:rsidRDefault="008519DE" w:rsidP="008519DE">
      <w:pPr>
        <w:ind w:firstLine="0"/>
      </w:pPr>
      <w:r>
        <w:t>These transient states are also reflected within the DMAPI attributes (or BDT FUSE equivalent). If e.g. a list of files is submitted for migration the whole list is sent to the Open LTFS service. One of the initial tasks that are performed b</w:t>
      </w:r>
      <w:r w:rsidR="000F3798">
        <w:t>y the back end is to change to a corresponding transient state.</w:t>
      </w:r>
    </w:p>
    <w:p w14:paraId="275529D5" w14:textId="77777777" w:rsidR="000F3798" w:rsidRDefault="000F3798" w:rsidP="008519DE">
      <w:pPr>
        <w:ind w:firstLine="0"/>
      </w:pPr>
    </w:p>
    <w:p w14:paraId="031E519A" w14:textId="5AFEFF93" w:rsidR="008519DE" w:rsidRDefault="000F3798" w:rsidP="008519DE">
      <w:pPr>
        <w:ind w:firstLine="0"/>
      </w:pPr>
      <w:commentRangeStart w:id="214"/>
      <w:r w:rsidRPr="00F61577">
        <w:rPr>
          <w:highlight w:val="yellow"/>
        </w:rPr>
        <w:t>Since the DMAPI attributes are persistent there needs to be set up a cleanup procedure (</w:t>
      </w:r>
      <w:proofErr w:type="spellStart"/>
      <w:r w:rsidRPr="00F61577">
        <w:rPr>
          <w:highlight w:val="yellow"/>
        </w:rPr>
        <w:t>e.g</w:t>
      </w:r>
      <w:proofErr w:type="spellEnd"/>
      <w:r w:rsidRPr="00F61577">
        <w:rPr>
          <w:highlight w:val="yellow"/>
        </w:rPr>
        <w:t xml:space="preserve"> if the Open LTFS back end process terminates unexpectedly - the attribute will remain).</w:t>
      </w:r>
      <w:r w:rsidR="001B1B28" w:rsidRPr="00F61577">
        <w:rPr>
          <w:highlight w:val="yellow"/>
        </w:rPr>
        <w:t xml:space="preserve"> POSIX locks would be beneficial regarding cleanup but probably not possible to use in case the </w:t>
      </w:r>
      <w:r w:rsidR="00BA0F81" w:rsidRPr="00F61577">
        <w:rPr>
          <w:highlight w:val="yellow"/>
        </w:rPr>
        <w:t>requests and corresponding job queues get large.</w:t>
      </w:r>
      <w:commentRangeEnd w:id="214"/>
      <w:r w:rsidR="005020CA">
        <w:rPr>
          <w:rStyle w:val="CommentReference"/>
        </w:rPr>
        <w:commentReference w:id="214"/>
      </w:r>
    </w:p>
    <w:p w14:paraId="68AD7CF3" w14:textId="77777777" w:rsidR="000B6E2D" w:rsidRDefault="000B6E2D" w:rsidP="000B6E2D">
      <w:pPr>
        <w:ind w:firstLine="0"/>
      </w:pPr>
    </w:p>
    <w:sectPr w:rsidR="000B6E2D" w:rsidSect="005B457F">
      <w:footerReference w:type="default" r:id="rId21"/>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lavisa Sarafijanovic" w:date="2017-01-25T16:32:00Z" w:initials="SS">
    <w:p w14:paraId="44BA28A9" w14:textId="27EAFF9F" w:rsidR="00532A1E" w:rsidRDefault="00532A1E">
      <w:pPr>
        <w:pStyle w:val="CommentText"/>
      </w:pPr>
      <w:r>
        <w:rPr>
          <w:rStyle w:val="CommentReference"/>
        </w:rPr>
        <w:annotationRef/>
      </w:r>
      <w:r>
        <w:t xml:space="preserve">Did you maybe mean HPSS? HPSS is mainly used in HPC environment. It is not a product, it is a solution, meaning IBM installs/configures the system. Based on my limited information tape operations are not much optimized. </w:t>
      </w:r>
    </w:p>
  </w:comment>
  <w:comment w:id="9" w:author="Slavisa Sarafijanovic" w:date="2017-01-25T16:49:00Z" w:initials="SS">
    <w:p w14:paraId="4CD8743D" w14:textId="690BC650" w:rsidR="00532A1E" w:rsidRDefault="00532A1E">
      <w:pPr>
        <w:pStyle w:val="CommentText"/>
      </w:pPr>
      <w:r>
        <w:rPr>
          <w:rStyle w:val="CommentReference"/>
        </w:rPr>
        <w:annotationRef/>
      </w:r>
      <w:r>
        <w:t>Is ltfsdm start/stop arrow/communication to server (not receiver).</w:t>
      </w:r>
    </w:p>
  </w:comment>
  <w:comment w:id="10" w:author="Slavisa Sarafijanovic" w:date="2016-08-08T11:26:00Z" w:initials="SS">
    <w:p w14:paraId="1BFF25B8" w14:textId="3A2EEB7E" w:rsidR="00532A1E" w:rsidRDefault="00532A1E">
      <w:pPr>
        <w:pStyle w:val="CommentText"/>
      </w:pPr>
      <w:r>
        <w:rPr>
          <w:rStyle w:val="CommentReference"/>
        </w:rPr>
        <w:annotationRef/>
      </w:r>
      <w:proofErr w:type="spellStart"/>
      <w:r>
        <w:t>Async</w:t>
      </w:r>
      <w:proofErr w:type="spellEnd"/>
      <w:r>
        <w:t xml:space="preserve"> IPC call might not be most suitable for all requests/operations, e.g. status-statistic </w:t>
      </w:r>
    </w:p>
  </w:comment>
  <w:comment w:id="59" w:author="Slavisa Sarafijanovic" w:date="2017-01-25T16:52:00Z" w:initials="SS">
    <w:p w14:paraId="03C3D816" w14:textId="0077CAEA" w:rsidR="00532A1E" w:rsidRDefault="00532A1E">
      <w:pPr>
        <w:pStyle w:val="CommentText"/>
      </w:pPr>
      <w:r>
        <w:rPr>
          <w:rStyle w:val="CommentReference"/>
        </w:rPr>
        <w:annotationRef/>
      </w:r>
      <w:r>
        <w:t>Needs to be more clearly stated.</w:t>
      </w:r>
    </w:p>
  </w:comment>
  <w:comment w:id="64" w:author="Slavisa Sarafijanovic" w:date="2017-01-25T16:53:00Z" w:initials="SS">
    <w:p w14:paraId="0EB01A59" w14:textId="6084F625" w:rsidR="00532A1E" w:rsidRDefault="00532A1E">
      <w:pPr>
        <w:pStyle w:val="CommentText"/>
      </w:pPr>
      <w:r>
        <w:rPr>
          <w:rStyle w:val="CommentReference"/>
        </w:rPr>
        <w:annotationRef/>
      </w:r>
      <w:r>
        <w:t>And prints progress output to the screen.</w:t>
      </w:r>
    </w:p>
  </w:comment>
  <w:comment w:id="88" w:author="Slavisa Sarafijanovic" w:date="2017-01-25T16:54:00Z" w:initials="SS">
    <w:p w14:paraId="77CB82D9" w14:textId="06AE5E51" w:rsidR="00532A1E" w:rsidRDefault="00532A1E">
      <w:pPr>
        <w:pStyle w:val="CommentText"/>
      </w:pPr>
      <w:r>
        <w:rPr>
          <w:rStyle w:val="CommentReference"/>
        </w:rPr>
        <w:annotationRef/>
      </w:r>
      <w:r>
        <w:t>Needs to be more clearly stated.</w:t>
      </w:r>
    </w:p>
  </w:comment>
  <w:comment w:id="93" w:author="Slavisa Sarafijanovic" w:date="2017-01-25T16:54:00Z" w:initials="SS">
    <w:p w14:paraId="203E1AF6" w14:textId="4D27C18F" w:rsidR="00532A1E" w:rsidRDefault="00532A1E">
      <w:pPr>
        <w:pStyle w:val="CommentText"/>
      </w:pPr>
      <w:r>
        <w:rPr>
          <w:rStyle w:val="CommentReference"/>
        </w:rPr>
        <w:annotationRef/>
      </w:r>
      <w:r>
        <w:rPr>
          <w:rStyle w:val="CommentReference"/>
        </w:rPr>
        <w:annotationRef/>
      </w:r>
      <w:r>
        <w:t>And prints progress output to the screen.</w:t>
      </w:r>
    </w:p>
  </w:comment>
  <w:comment w:id="141" w:author="Slavisa Sarafijanovic" w:date="2017-01-25T16:54:00Z" w:initials="SS">
    <w:p w14:paraId="5E57851F" w14:textId="77777777" w:rsidR="00532A1E" w:rsidRDefault="00532A1E" w:rsidP="00F523C0">
      <w:pPr>
        <w:pStyle w:val="CommentText"/>
      </w:pPr>
      <w:r>
        <w:rPr>
          <w:rStyle w:val="CommentReference"/>
        </w:rPr>
        <w:annotationRef/>
      </w:r>
      <w:r>
        <w:rPr>
          <w:rStyle w:val="CommentReference"/>
        </w:rPr>
        <w:annotationRef/>
      </w:r>
      <w:r>
        <w:t>And prints progress output to the screen.</w:t>
      </w:r>
    </w:p>
  </w:comment>
  <w:comment w:id="149" w:author="Slavisa Sarafijanovic" w:date="2017-01-25T16:54:00Z" w:initials="SS">
    <w:p w14:paraId="62C870EE" w14:textId="77777777" w:rsidR="00532A1E" w:rsidRDefault="00532A1E" w:rsidP="00F523C0">
      <w:pPr>
        <w:pStyle w:val="CommentText"/>
      </w:pPr>
      <w:r>
        <w:rPr>
          <w:rStyle w:val="CommentReference"/>
        </w:rPr>
        <w:annotationRef/>
      </w:r>
      <w:r>
        <w:rPr>
          <w:rStyle w:val="CommentReference"/>
        </w:rPr>
        <w:annotationRef/>
      </w:r>
      <w:r>
        <w:t>And prints progress output to the screen.</w:t>
      </w:r>
    </w:p>
  </w:comment>
  <w:comment w:id="171" w:author="Slavisa Sarafijanovic" w:date="2017-01-25T17:01:00Z" w:initials="SS">
    <w:p w14:paraId="5718170A" w14:textId="77777777" w:rsidR="00532A1E" w:rsidRDefault="00532A1E" w:rsidP="00A170DC">
      <w:pPr>
        <w:pStyle w:val="CommentText"/>
      </w:pPr>
      <w:r>
        <w:rPr>
          <w:rStyle w:val="CommentReference"/>
        </w:rPr>
        <w:annotationRef/>
      </w:r>
      <w:r>
        <w:t>Enumeration on the figure.</w:t>
      </w:r>
    </w:p>
  </w:comment>
  <w:comment w:id="175" w:author="Slavisa Sarafijanovic" w:date="2017-01-25T17:01:00Z" w:initials="SS">
    <w:p w14:paraId="37476347" w14:textId="24F8CDC7" w:rsidR="00532A1E" w:rsidRDefault="00532A1E">
      <w:pPr>
        <w:pStyle w:val="CommentText"/>
      </w:pPr>
      <w:r>
        <w:rPr>
          <w:rStyle w:val="CommentReference"/>
        </w:rPr>
        <w:annotationRef/>
      </w:r>
      <w:r>
        <w:t>Enumeration on the figure.</w:t>
      </w:r>
    </w:p>
  </w:comment>
  <w:comment w:id="179" w:author="Slavisa Sarafijanovic" w:date="2017-01-25T17:14:00Z" w:initials="SS">
    <w:p w14:paraId="453BE80D" w14:textId="704511A4" w:rsidR="00532A1E" w:rsidRDefault="00532A1E">
      <w:pPr>
        <w:pStyle w:val="CommentText"/>
      </w:pPr>
      <w:r>
        <w:t>*</w:t>
      </w:r>
      <w:r>
        <w:rPr>
          <w:rStyle w:val="CommentReference"/>
        </w:rPr>
        <w:annotationRef/>
      </w:r>
      <w:r>
        <w:t xml:space="preserve">Gets it from? From tape when adding job to queue. What if LTFS index of the tape is not in memory… probably do when mount tape for </w:t>
      </w:r>
      <w:proofErr w:type="gramStart"/>
      <w:r>
        <w:t>recall..</w:t>
      </w:r>
      <w:proofErr w:type="gramEnd"/>
    </w:p>
  </w:comment>
  <w:comment w:id="185" w:author="Slavisa Sarafijanovic" w:date="2017-01-25T17:26:00Z" w:initials="SS">
    <w:p w14:paraId="193E052D" w14:textId="61230819" w:rsidR="00532A1E" w:rsidRDefault="00532A1E">
      <w:pPr>
        <w:pStyle w:val="CommentText"/>
      </w:pPr>
      <w:r>
        <w:rPr>
          <w:rStyle w:val="CommentReference"/>
        </w:rPr>
        <w:annotationRef/>
      </w:r>
      <w:r>
        <w:t>Might not be obvious from previous text w/o the additional comment in brackets)</w:t>
      </w:r>
    </w:p>
  </w:comment>
  <w:comment w:id="194" w:author="Slavisa Sarafijanovic" w:date="2017-01-25T17:27:00Z" w:initials="SS">
    <w:p w14:paraId="17FA8DD0" w14:textId="754DE02E" w:rsidR="00532A1E" w:rsidRDefault="00532A1E">
      <w:pPr>
        <w:pStyle w:val="CommentText"/>
      </w:pPr>
      <w:r>
        <w:rPr>
          <w:rStyle w:val="CommentReference"/>
        </w:rPr>
        <w:annotationRef/>
      </w:r>
      <w:r>
        <w:t>Clarify how used.</w:t>
      </w:r>
    </w:p>
  </w:comment>
  <w:comment w:id="200" w:author="Slavisa Sarafijanovic" w:date="2016-08-09T11:08:00Z" w:initials="SS">
    <w:p w14:paraId="7B74DF74" w14:textId="404593DA" w:rsidR="00532A1E" w:rsidRDefault="00532A1E">
      <w:pPr>
        <w:pStyle w:val="CommentText"/>
      </w:pPr>
      <w:r>
        <w:rPr>
          <w:rStyle w:val="CommentReference"/>
        </w:rPr>
        <w:annotationRef/>
      </w:r>
      <w:r>
        <w:t xml:space="preserve">We should mention streaming or partial recall as possible future work, if those are generally supported by XFS </w:t>
      </w:r>
      <w:proofErr w:type="spellStart"/>
      <w:r>
        <w:t>dmapi</w:t>
      </w:r>
      <w:proofErr w:type="spellEnd"/>
      <w:r>
        <w:t>.</w:t>
      </w:r>
    </w:p>
  </w:comment>
  <w:comment w:id="203" w:author="Slavisa Sarafijanovic" w:date="2017-01-25T17:32:00Z" w:initials="SS">
    <w:p w14:paraId="087F1E45" w14:textId="596358D3" w:rsidR="00532A1E" w:rsidRDefault="00532A1E">
      <w:pPr>
        <w:pStyle w:val="CommentText"/>
      </w:pPr>
      <w:r>
        <w:rPr>
          <w:rStyle w:val="CommentReference"/>
        </w:rPr>
        <w:annotationRef/>
      </w:r>
      <w:r>
        <w:t>I do not think you need or you should mention BDT here. It is how it should work with fuse, not specific to BDT. Also on figure.</w:t>
      </w:r>
    </w:p>
  </w:comment>
  <w:comment w:id="212" w:author="Slavisa Sarafijanovic" w:date="2016-08-09T11:39:00Z" w:initials="SS">
    <w:p w14:paraId="4A0737E8" w14:textId="77777777" w:rsidR="00532A1E" w:rsidRDefault="00532A1E">
      <w:pPr>
        <w:pStyle w:val="CommentText"/>
      </w:pPr>
      <w:r>
        <w:rPr>
          <w:rStyle w:val="CommentReference"/>
        </w:rPr>
        <w:annotationRef/>
      </w:r>
      <w:r>
        <w:t xml:space="preserve">Another option is that user must configure one (logical) tape library to be used by the node. OpenLTFS queries LTFS LE for drives/nodes used by the library. Smaller probability of misconfiguration. Further 'trick' would be to require logical tape library to be named after the node name by default, and allow user to change the </w:t>
      </w:r>
      <w:proofErr w:type="spellStart"/>
      <w:r>
        <w:t>config</w:t>
      </w:r>
      <w:proofErr w:type="spellEnd"/>
      <w:r>
        <w:t xml:space="preserve"> mode to specifying arbitrary lib name or to specifying list of tapes/drives.</w:t>
      </w:r>
    </w:p>
    <w:p w14:paraId="5F44F021" w14:textId="6A45646C" w:rsidR="00532A1E" w:rsidRDefault="00532A1E">
      <w:pPr>
        <w:pStyle w:val="CommentText"/>
      </w:pPr>
      <w:r>
        <w:t>Design is that OpenLTFS not be aware of other nodes that might be connected to the same library, and it is responsibility of user to not assign same drives/tapes to different nodes (if tape library is shared).</w:t>
      </w:r>
    </w:p>
  </w:comment>
  <w:comment w:id="214" w:author="Slavisa Sarafijanovic" w:date="2016-08-09T11:27:00Z" w:initials="SS">
    <w:p w14:paraId="2E97022D" w14:textId="0E0ED923" w:rsidR="00532A1E" w:rsidRDefault="00532A1E">
      <w:pPr>
        <w:pStyle w:val="CommentText"/>
      </w:pPr>
      <w:r>
        <w:rPr>
          <w:rStyle w:val="CommentReference"/>
        </w:rPr>
        <w:annotationRef/>
      </w:r>
      <w:r>
        <w:t xml:space="preserve">We said one option is to store transient state along with the process id of ltfsdmd and to consider it valid only if the process is alive (maybe also use a timestamp to avoid risk of restarting ltfsdmd and getting same process id). It is not clear if we want to provide this function, because info is reliably available through ltfsdmd (CLI or API). </w:t>
      </w:r>
    </w:p>
    <w:p w14:paraId="5EA646A7" w14:textId="77777777" w:rsidR="00532A1E" w:rsidRDefault="00532A1E">
      <w:pPr>
        <w:pStyle w:val="CommentText"/>
      </w:pPr>
    </w:p>
    <w:p w14:paraId="2BF14B96" w14:textId="2952D4BB" w:rsidR="00532A1E" w:rsidRDefault="00532A1E">
      <w:pPr>
        <w:pStyle w:val="CommentText"/>
      </w:pPr>
      <w:r>
        <w:t xml:space="preserve">Most likely for Swift it is very useful to also be able to read current status (reliable one such as migrate/resident/premigrated) w/o having to go through ltfsdmd. A Swift </w:t>
      </w:r>
      <w:proofErr w:type="spellStart"/>
      <w:r>
        <w:t>config</w:t>
      </w:r>
      <w:proofErr w:type="spellEnd"/>
      <w:r>
        <w:t xml:space="preserve"> file may have an entry if this info is expected to find in normal EA or in DMAPI EA.  (intercept and transparent read status EA even if stored in DMAPI, in OpenLTFS or in </w:t>
      </w:r>
      <w:proofErr w:type="spellStart"/>
      <w:r>
        <w:t>SwiftHLM</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BA28A9" w15:done="1"/>
  <w15:commentEx w15:paraId="4CD8743D" w15:done="1"/>
  <w15:commentEx w15:paraId="1BFF25B8" w15:done="1"/>
  <w15:commentEx w15:paraId="03C3D816" w15:done="0"/>
  <w15:commentEx w15:paraId="0EB01A59" w15:done="1"/>
  <w15:commentEx w15:paraId="77CB82D9" w15:done="0"/>
  <w15:commentEx w15:paraId="203E1AF6" w15:done="1"/>
  <w15:commentEx w15:paraId="5E57851F" w15:done="1"/>
  <w15:commentEx w15:paraId="62C870EE" w15:done="1"/>
  <w15:commentEx w15:paraId="5718170A" w15:done="1"/>
  <w15:commentEx w15:paraId="37476347" w15:done="1"/>
  <w15:commentEx w15:paraId="453BE80D" w15:done="1"/>
  <w15:commentEx w15:paraId="193E052D" w15:done="1"/>
  <w15:commentEx w15:paraId="17FA8DD0" w15:done="1"/>
  <w15:commentEx w15:paraId="7B74DF74" w15:done="0"/>
  <w15:commentEx w15:paraId="087F1E45" w15:done="1"/>
  <w15:commentEx w15:paraId="5F44F021" w15:done="0"/>
  <w15:commentEx w15:paraId="2BF14B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FC323" w14:textId="77777777" w:rsidR="002D4C59" w:rsidRDefault="002D4C59" w:rsidP="007352A6">
      <w:r>
        <w:separator/>
      </w:r>
    </w:p>
  </w:endnote>
  <w:endnote w:type="continuationSeparator" w:id="0">
    <w:p w14:paraId="0BC54010" w14:textId="77777777" w:rsidR="002D4C59" w:rsidRDefault="002D4C59" w:rsidP="0073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dale Mono">
    <w:panose1 w:val="020B0509000000000004"/>
    <w:charset w:val="00"/>
    <w:family w:val="swiss"/>
    <w:pitch w:val="fixed"/>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215" w:author="Slavisa Sarafijanovic" w:date="2016-07-15T16:37:00Z"/>
  <w:sdt>
    <w:sdtPr>
      <w:id w:val="1703277680"/>
      <w:docPartObj>
        <w:docPartGallery w:val="Page Numbers (Bottom of Page)"/>
        <w:docPartUnique/>
      </w:docPartObj>
    </w:sdtPr>
    <w:sdtEndPr>
      <w:rPr>
        <w:noProof/>
      </w:rPr>
    </w:sdtEndPr>
    <w:sdtContent>
      <w:customXmlInsRangeEnd w:id="215"/>
      <w:p w14:paraId="1B9CEE49" w14:textId="1052A409" w:rsidR="00532A1E" w:rsidRDefault="00532A1E">
        <w:pPr>
          <w:pStyle w:val="Footer"/>
          <w:jc w:val="center"/>
          <w:rPr>
            <w:ins w:id="216" w:author="Slavisa Sarafijanovic" w:date="2016-07-15T16:37:00Z"/>
          </w:rPr>
        </w:pPr>
        <w:ins w:id="217" w:author="Slavisa Sarafijanovic" w:date="2016-07-15T16:37:00Z">
          <w:r>
            <w:fldChar w:fldCharType="begin"/>
          </w:r>
          <w:r>
            <w:instrText xml:space="preserve"> PAGE   \* MERGEFORMAT </w:instrText>
          </w:r>
          <w:r>
            <w:fldChar w:fldCharType="separate"/>
          </w:r>
        </w:ins>
        <w:r w:rsidR="00AB2823">
          <w:rPr>
            <w:noProof/>
          </w:rPr>
          <w:t>8</w:t>
        </w:r>
        <w:ins w:id="218" w:author="Slavisa Sarafijanovic" w:date="2016-07-15T16:37:00Z">
          <w:r>
            <w:rPr>
              <w:noProof/>
            </w:rPr>
            <w:fldChar w:fldCharType="end"/>
          </w:r>
        </w:ins>
      </w:p>
      <w:customXmlInsRangeStart w:id="219" w:author="Slavisa Sarafijanovic" w:date="2016-07-15T16:37:00Z"/>
    </w:sdtContent>
  </w:sdt>
  <w:customXmlInsRangeEnd w:id="219"/>
  <w:p w14:paraId="00B53B8F" w14:textId="77777777" w:rsidR="00532A1E" w:rsidRDefault="00532A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E3984" w14:textId="77777777" w:rsidR="002D4C59" w:rsidRDefault="002D4C59" w:rsidP="007352A6">
      <w:r>
        <w:separator/>
      </w:r>
    </w:p>
  </w:footnote>
  <w:footnote w:type="continuationSeparator" w:id="0">
    <w:p w14:paraId="1788FCF9" w14:textId="77777777" w:rsidR="002D4C59" w:rsidRDefault="002D4C59" w:rsidP="007352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1988064"/>
    <w:lvl w:ilvl="0">
      <w:start w:val="1"/>
      <w:numFmt w:val="decimal"/>
      <w:pStyle w:val="ListNumber4"/>
      <w:lvlText w:val="%1."/>
      <w:lvlJc w:val="left"/>
      <w:pPr>
        <w:tabs>
          <w:tab w:val="num" w:pos="1209"/>
        </w:tabs>
        <w:ind w:left="1209" w:hanging="360"/>
      </w:pPr>
    </w:lvl>
  </w:abstractNum>
  <w:abstractNum w:abstractNumId="1">
    <w:nsid w:val="00167588"/>
    <w:multiLevelType w:val="hybridMultilevel"/>
    <w:tmpl w:val="D7BC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07CAF"/>
    <w:multiLevelType w:val="hybridMultilevel"/>
    <w:tmpl w:val="159E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C1588"/>
    <w:multiLevelType w:val="hybridMultilevel"/>
    <w:tmpl w:val="638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53257D"/>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60F0F1D"/>
    <w:multiLevelType w:val="hybridMultilevel"/>
    <w:tmpl w:val="EB2C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ED6A68"/>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D437105"/>
    <w:multiLevelType w:val="hybridMultilevel"/>
    <w:tmpl w:val="149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6F0EA1"/>
    <w:multiLevelType w:val="hybridMultilevel"/>
    <w:tmpl w:val="473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480F74"/>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0E910D7D"/>
    <w:multiLevelType w:val="hybridMultilevel"/>
    <w:tmpl w:val="19460962"/>
    <w:lvl w:ilvl="0" w:tplc="FCF4CFE2">
      <w:start w:val="1"/>
      <w:numFmt w:val="bullet"/>
      <w:lvlText w:val="-"/>
      <w:lvlJc w:val="left"/>
      <w:pPr>
        <w:ind w:left="720" w:hanging="360"/>
      </w:pPr>
      <w:rPr>
        <w:rFonts w:ascii="Calibri" w:hAnsi="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25029B"/>
    <w:multiLevelType w:val="multilevel"/>
    <w:tmpl w:val="B63E1364"/>
    <w:styleLink w:val="HDR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2A04988"/>
    <w:multiLevelType w:val="hybridMultilevel"/>
    <w:tmpl w:val="3394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8762E1"/>
    <w:multiLevelType w:val="hybridMultilevel"/>
    <w:tmpl w:val="43B8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1508AD"/>
    <w:multiLevelType w:val="hybridMultilevel"/>
    <w:tmpl w:val="2E10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CB6215"/>
    <w:multiLevelType w:val="hybridMultilevel"/>
    <w:tmpl w:val="09B8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5A623D"/>
    <w:multiLevelType w:val="hybridMultilevel"/>
    <w:tmpl w:val="268C312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17211D"/>
    <w:multiLevelType w:val="hybridMultilevel"/>
    <w:tmpl w:val="0BFC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4B2C7D"/>
    <w:multiLevelType w:val="hybridMultilevel"/>
    <w:tmpl w:val="EB34D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912FB0"/>
    <w:multiLevelType w:val="hybridMultilevel"/>
    <w:tmpl w:val="611E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091B74"/>
    <w:multiLevelType w:val="multilevel"/>
    <w:tmpl w:val="474EDA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F642527"/>
    <w:multiLevelType w:val="hybridMultilevel"/>
    <w:tmpl w:val="F106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4E3121"/>
    <w:multiLevelType w:val="hybridMultilevel"/>
    <w:tmpl w:val="D236DA52"/>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525764"/>
    <w:multiLevelType w:val="hybridMultilevel"/>
    <w:tmpl w:val="BDF6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C72C3F"/>
    <w:multiLevelType w:val="multilevel"/>
    <w:tmpl w:val="D4CAC996"/>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1F50493"/>
    <w:multiLevelType w:val="hybridMultilevel"/>
    <w:tmpl w:val="3D1A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31610D"/>
    <w:multiLevelType w:val="hybridMultilevel"/>
    <w:tmpl w:val="17CC3C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1D750E"/>
    <w:multiLevelType w:val="hybridMultilevel"/>
    <w:tmpl w:val="E5E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4021CC"/>
    <w:multiLevelType w:val="hybridMultilevel"/>
    <w:tmpl w:val="9E746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A060C5"/>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EC05DFF"/>
    <w:multiLevelType w:val="hybridMultilevel"/>
    <w:tmpl w:val="7C88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B10658"/>
    <w:multiLevelType w:val="hybridMultilevel"/>
    <w:tmpl w:val="3CB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E92CEB"/>
    <w:multiLevelType w:val="hybridMultilevel"/>
    <w:tmpl w:val="E7BCDAC6"/>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2A6CE7"/>
    <w:multiLevelType w:val="hybridMultilevel"/>
    <w:tmpl w:val="2C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A95CC8"/>
    <w:multiLevelType w:val="hybridMultilevel"/>
    <w:tmpl w:val="6B5AD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nsid w:val="5B5062CD"/>
    <w:multiLevelType w:val="hybridMultilevel"/>
    <w:tmpl w:val="E0B2A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451AB8"/>
    <w:multiLevelType w:val="hybridMultilevel"/>
    <w:tmpl w:val="592C81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7">
    <w:nsid w:val="61AA70FB"/>
    <w:multiLevelType w:val="hybridMultilevel"/>
    <w:tmpl w:val="0734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D73924"/>
    <w:multiLevelType w:val="hybridMultilevel"/>
    <w:tmpl w:val="C6BE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CD5347"/>
    <w:multiLevelType w:val="hybridMultilevel"/>
    <w:tmpl w:val="BB76354C"/>
    <w:lvl w:ilvl="0" w:tplc="0409000F">
      <w:start w:val="1"/>
      <w:numFmt w:val="decimal"/>
      <w:lvlText w:val="%1."/>
      <w:lvlJc w:val="left"/>
      <w:pPr>
        <w:ind w:left="720" w:hanging="360"/>
      </w:pPr>
      <w:rPr>
        <w:rFont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4DE701A"/>
    <w:multiLevelType w:val="hybridMultilevel"/>
    <w:tmpl w:val="B902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085539"/>
    <w:multiLevelType w:val="hybridMultilevel"/>
    <w:tmpl w:val="7892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261182"/>
    <w:multiLevelType w:val="hybridMultilevel"/>
    <w:tmpl w:val="B5DC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C43A7B"/>
    <w:multiLevelType w:val="hybridMultilevel"/>
    <w:tmpl w:val="8CD2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9C1F7F"/>
    <w:multiLevelType w:val="hybridMultilevel"/>
    <w:tmpl w:val="E834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7D77A5"/>
    <w:multiLevelType w:val="hybridMultilevel"/>
    <w:tmpl w:val="876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B41164"/>
    <w:multiLevelType w:val="hybridMultilevel"/>
    <w:tmpl w:val="B19EA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4A6FFF"/>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C3D70C8"/>
    <w:multiLevelType w:val="hybridMultilevel"/>
    <w:tmpl w:val="F11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11"/>
  </w:num>
  <w:num w:numId="4">
    <w:abstractNumId w:val="6"/>
  </w:num>
  <w:num w:numId="5">
    <w:abstractNumId w:val="33"/>
  </w:num>
  <w:num w:numId="6">
    <w:abstractNumId w:val="30"/>
  </w:num>
  <w:num w:numId="7">
    <w:abstractNumId w:val="36"/>
  </w:num>
  <w:num w:numId="8">
    <w:abstractNumId w:val="31"/>
  </w:num>
  <w:num w:numId="9">
    <w:abstractNumId w:val="16"/>
  </w:num>
  <w:num w:numId="10">
    <w:abstractNumId w:val="26"/>
  </w:num>
  <w:num w:numId="11">
    <w:abstractNumId w:val="23"/>
  </w:num>
  <w:num w:numId="12">
    <w:abstractNumId w:val="44"/>
  </w:num>
  <w:num w:numId="13">
    <w:abstractNumId w:val="38"/>
  </w:num>
  <w:num w:numId="14">
    <w:abstractNumId w:val="14"/>
  </w:num>
  <w:num w:numId="15">
    <w:abstractNumId w:val="32"/>
  </w:num>
  <w:num w:numId="16">
    <w:abstractNumId w:val="10"/>
  </w:num>
  <w:num w:numId="17">
    <w:abstractNumId w:val="22"/>
  </w:num>
  <w:num w:numId="18">
    <w:abstractNumId w:val="21"/>
  </w:num>
  <w:num w:numId="19">
    <w:abstractNumId w:val="3"/>
  </w:num>
  <w:num w:numId="20">
    <w:abstractNumId w:val="48"/>
  </w:num>
  <w:num w:numId="21">
    <w:abstractNumId w:val="45"/>
  </w:num>
  <w:num w:numId="22">
    <w:abstractNumId w:val="8"/>
  </w:num>
  <w:num w:numId="23">
    <w:abstractNumId w:val="39"/>
  </w:num>
  <w:num w:numId="24">
    <w:abstractNumId w:val="34"/>
  </w:num>
  <w:num w:numId="25">
    <w:abstractNumId w:val="7"/>
  </w:num>
  <w:num w:numId="26">
    <w:abstractNumId w:val="17"/>
  </w:num>
  <w:num w:numId="27">
    <w:abstractNumId w:val="27"/>
  </w:num>
  <w:num w:numId="28">
    <w:abstractNumId w:val="42"/>
  </w:num>
  <w:num w:numId="29">
    <w:abstractNumId w:val="13"/>
  </w:num>
  <w:num w:numId="30">
    <w:abstractNumId w:val="1"/>
  </w:num>
  <w:num w:numId="31">
    <w:abstractNumId w:val="5"/>
  </w:num>
  <w:num w:numId="32">
    <w:abstractNumId w:val="15"/>
  </w:num>
  <w:num w:numId="33">
    <w:abstractNumId w:val="25"/>
  </w:num>
  <w:num w:numId="34">
    <w:abstractNumId w:val="2"/>
  </w:num>
  <w:num w:numId="35">
    <w:abstractNumId w:val="43"/>
  </w:num>
  <w:num w:numId="36">
    <w:abstractNumId w:val="46"/>
  </w:num>
  <w:num w:numId="37">
    <w:abstractNumId w:val="12"/>
  </w:num>
  <w:num w:numId="38">
    <w:abstractNumId w:val="28"/>
  </w:num>
  <w:num w:numId="39">
    <w:abstractNumId w:val="40"/>
  </w:num>
  <w:num w:numId="40">
    <w:abstractNumId w:val="41"/>
  </w:num>
  <w:num w:numId="41">
    <w:abstractNumId w:val="19"/>
  </w:num>
  <w:num w:numId="42">
    <w:abstractNumId w:val="18"/>
  </w:num>
  <w:num w:numId="43">
    <w:abstractNumId w:val="37"/>
  </w:num>
  <w:num w:numId="44">
    <w:abstractNumId w:val="35"/>
  </w:num>
  <w:num w:numId="45">
    <w:abstractNumId w:val="20"/>
  </w:num>
  <w:num w:numId="46">
    <w:abstractNumId w:val="9"/>
  </w:num>
  <w:num w:numId="47">
    <w:abstractNumId w:val="29"/>
  </w:num>
  <w:num w:numId="48">
    <w:abstractNumId w:val="4"/>
  </w:num>
  <w:num w:numId="49">
    <w:abstractNumId w:val="47"/>
  </w:num>
  <w:numIdMacAtCleanup w:val="51"/>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Petermann">
    <w15:presenceInfo w15:providerId="None" w15:userId="Martin Petermann"/>
  </w15:person>
  <w15:person w15:author="Slavisa Sarafijanovic">
    <w15:presenceInfo w15:providerId="AD" w15:userId="S-1-5-21-916859068-227694850-1850952788-1995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6" w:nlCheck="1" w:checkStyle="0"/>
  <w:activeWritingStyle w:appName="MSWord" w:lang="de-DE" w:vendorID="64" w:dllVersion="6" w:nlCheck="1" w:checkStyle="0"/>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markup="0" w:comment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7B"/>
    <w:rsid w:val="00000126"/>
    <w:rsid w:val="00003FD9"/>
    <w:rsid w:val="000058BA"/>
    <w:rsid w:val="00010A6A"/>
    <w:rsid w:val="000116C2"/>
    <w:rsid w:val="00012AF6"/>
    <w:rsid w:val="0001332B"/>
    <w:rsid w:val="000137D0"/>
    <w:rsid w:val="000145A3"/>
    <w:rsid w:val="000216EC"/>
    <w:rsid w:val="00021E2B"/>
    <w:rsid w:val="000265D7"/>
    <w:rsid w:val="000306FD"/>
    <w:rsid w:val="0003419E"/>
    <w:rsid w:val="00042D18"/>
    <w:rsid w:val="00044466"/>
    <w:rsid w:val="00044BEC"/>
    <w:rsid w:val="000456F4"/>
    <w:rsid w:val="00047863"/>
    <w:rsid w:val="00047BC6"/>
    <w:rsid w:val="000509BD"/>
    <w:rsid w:val="00053869"/>
    <w:rsid w:val="00057386"/>
    <w:rsid w:val="00057CED"/>
    <w:rsid w:val="000618E0"/>
    <w:rsid w:val="00065830"/>
    <w:rsid w:val="00066FE9"/>
    <w:rsid w:val="000748B5"/>
    <w:rsid w:val="00075472"/>
    <w:rsid w:val="000755FA"/>
    <w:rsid w:val="00080919"/>
    <w:rsid w:val="000811CB"/>
    <w:rsid w:val="00087CF3"/>
    <w:rsid w:val="00090064"/>
    <w:rsid w:val="00091870"/>
    <w:rsid w:val="00092EA3"/>
    <w:rsid w:val="000A1963"/>
    <w:rsid w:val="000A43AA"/>
    <w:rsid w:val="000A6626"/>
    <w:rsid w:val="000A6916"/>
    <w:rsid w:val="000A7973"/>
    <w:rsid w:val="000B16EB"/>
    <w:rsid w:val="000B466F"/>
    <w:rsid w:val="000B4F43"/>
    <w:rsid w:val="000B5C49"/>
    <w:rsid w:val="000B6E2D"/>
    <w:rsid w:val="000B713E"/>
    <w:rsid w:val="000C1791"/>
    <w:rsid w:val="000D1257"/>
    <w:rsid w:val="000D1DDF"/>
    <w:rsid w:val="000D4298"/>
    <w:rsid w:val="000D4D25"/>
    <w:rsid w:val="000D5BBC"/>
    <w:rsid w:val="000D7C1C"/>
    <w:rsid w:val="000E349A"/>
    <w:rsid w:val="000E6A33"/>
    <w:rsid w:val="000E766D"/>
    <w:rsid w:val="000E7AFB"/>
    <w:rsid w:val="000F0608"/>
    <w:rsid w:val="000F24A2"/>
    <w:rsid w:val="000F3798"/>
    <w:rsid w:val="000F5F0A"/>
    <w:rsid w:val="000F791B"/>
    <w:rsid w:val="001032BE"/>
    <w:rsid w:val="00104663"/>
    <w:rsid w:val="00111C78"/>
    <w:rsid w:val="00113713"/>
    <w:rsid w:val="001142C8"/>
    <w:rsid w:val="00114909"/>
    <w:rsid w:val="00117776"/>
    <w:rsid w:val="00122B75"/>
    <w:rsid w:val="00125490"/>
    <w:rsid w:val="00127444"/>
    <w:rsid w:val="00132AD6"/>
    <w:rsid w:val="001334B9"/>
    <w:rsid w:val="00137BCC"/>
    <w:rsid w:val="00143B85"/>
    <w:rsid w:val="00144284"/>
    <w:rsid w:val="0014545D"/>
    <w:rsid w:val="00152090"/>
    <w:rsid w:val="00154336"/>
    <w:rsid w:val="00155AF0"/>
    <w:rsid w:val="001578FC"/>
    <w:rsid w:val="00157A3E"/>
    <w:rsid w:val="00160EB7"/>
    <w:rsid w:val="00162CF7"/>
    <w:rsid w:val="00162D18"/>
    <w:rsid w:val="001662BF"/>
    <w:rsid w:val="00171272"/>
    <w:rsid w:val="001724C9"/>
    <w:rsid w:val="00173812"/>
    <w:rsid w:val="00174D0C"/>
    <w:rsid w:val="00174DF9"/>
    <w:rsid w:val="00175BDB"/>
    <w:rsid w:val="00183515"/>
    <w:rsid w:val="001842E5"/>
    <w:rsid w:val="00185D94"/>
    <w:rsid w:val="00185DCD"/>
    <w:rsid w:val="00190BDD"/>
    <w:rsid w:val="00195763"/>
    <w:rsid w:val="00197487"/>
    <w:rsid w:val="001A29E7"/>
    <w:rsid w:val="001A3127"/>
    <w:rsid w:val="001A487B"/>
    <w:rsid w:val="001A56AC"/>
    <w:rsid w:val="001A5B28"/>
    <w:rsid w:val="001A6330"/>
    <w:rsid w:val="001A7281"/>
    <w:rsid w:val="001A7908"/>
    <w:rsid w:val="001A7E41"/>
    <w:rsid w:val="001B1B28"/>
    <w:rsid w:val="001B1E71"/>
    <w:rsid w:val="001B21A8"/>
    <w:rsid w:val="001B3965"/>
    <w:rsid w:val="001B50CC"/>
    <w:rsid w:val="001B61B4"/>
    <w:rsid w:val="001B76DC"/>
    <w:rsid w:val="001C2E58"/>
    <w:rsid w:val="001C35F3"/>
    <w:rsid w:val="001C6BC0"/>
    <w:rsid w:val="001D0B8F"/>
    <w:rsid w:val="001E326D"/>
    <w:rsid w:val="001E4097"/>
    <w:rsid w:val="001E7899"/>
    <w:rsid w:val="001F1ECB"/>
    <w:rsid w:val="001F3835"/>
    <w:rsid w:val="001F6F29"/>
    <w:rsid w:val="002019A5"/>
    <w:rsid w:val="00201E4E"/>
    <w:rsid w:val="00203CB5"/>
    <w:rsid w:val="002041F8"/>
    <w:rsid w:val="002064FF"/>
    <w:rsid w:val="00207214"/>
    <w:rsid w:val="00210C09"/>
    <w:rsid w:val="00211230"/>
    <w:rsid w:val="00211408"/>
    <w:rsid w:val="00214DFB"/>
    <w:rsid w:val="00217DE1"/>
    <w:rsid w:val="002234C8"/>
    <w:rsid w:val="00230662"/>
    <w:rsid w:val="0023179A"/>
    <w:rsid w:val="002320D5"/>
    <w:rsid w:val="0023279F"/>
    <w:rsid w:val="00236F5E"/>
    <w:rsid w:val="00240B0B"/>
    <w:rsid w:val="002429A1"/>
    <w:rsid w:val="002536C5"/>
    <w:rsid w:val="00253CA8"/>
    <w:rsid w:val="00254C6C"/>
    <w:rsid w:val="00255057"/>
    <w:rsid w:val="0025623E"/>
    <w:rsid w:val="00260744"/>
    <w:rsid w:val="002617BD"/>
    <w:rsid w:val="0026333E"/>
    <w:rsid w:val="002638E4"/>
    <w:rsid w:val="00264DD2"/>
    <w:rsid w:val="00266B21"/>
    <w:rsid w:val="00266D6D"/>
    <w:rsid w:val="00270AC0"/>
    <w:rsid w:val="00272B29"/>
    <w:rsid w:val="00274336"/>
    <w:rsid w:val="002746E2"/>
    <w:rsid w:val="002747E2"/>
    <w:rsid w:val="002801D0"/>
    <w:rsid w:val="002842FD"/>
    <w:rsid w:val="002858C9"/>
    <w:rsid w:val="002867A2"/>
    <w:rsid w:val="002875AA"/>
    <w:rsid w:val="00293E87"/>
    <w:rsid w:val="002957F6"/>
    <w:rsid w:val="00296D24"/>
    <w:rsid w:val="0029742C"/>
    <w:rsid w:val="002A087A"/>
    <w:rsid w:val="002A5513"/>
    <w:rsid w:val="002A5DFA"/>
    <w:rsid w:val="002B07A2"/>
    <w:rsid w:val="002B09D1"/>
    <w:rsid w:val="002B0B6B"/>
    <w:rsid w:val="002B2F36"/>
    <w:rsid w:val="002B4E75"/>
    <w:rsid w:val="002B563F"/>
    <w:rsid w:val="002B64C3"/>
    <w:rsid w:val="002C2911"/>
    <w:rsid w:val="002C34E1"/>
    <w:rsid w:val="002D0C7E"/>
    <w:rsid w:val="002D1A16"/>
    <w:rsid w:val="002D349A"/>
    <w:rsid w:val="002D47E1"/>
    <w:rsid w:val="002D4C59"/>
    <w:rsid w:val="002E1436"/>
    <w:rsid w:val="002E2970"/>
    <w:rsid w:val="002E3B0E"/>
    <w:rsid w:val="002E4A5E"/>
    <w:rsid w:val="002E6130"/>
    <w:rsid w:val="002E6E1B"/>
    <w:rsid w:val="002F128E"/>
    <w:rsid w:val="002F12EE"/>
    <w:rsid w:val="002F2E3B"/>
    <w:rsid w:val="002F35BC"/>
    <w:rsid w:val="002F4CA2"/>
    <w:rsid w:val="002F5753"/>
    <w:rsid w:val="002F5FF9"/>
    <w:rsid w:val="00300166"/>
    <w:rsid w:val="003034C1"/>
    <w:rsid w:val="00303F96"/>
    <w:rsid w:val="003071C9"/>
    <w:rsid w:val="00311991"/>
    <w:rsid w:val="00311DAC"/>
    <w:rsid w:val="003137EB"/>
    <w:rsid w:val="003147F0"/>
    <w:rsid w:val="003167FC"/>
    <w:rsid w:val="003231C2"/>
    <w:rsid w:val="00330DCB"/>
    <w:rsid w:val="00340645"/>
    <w:rsid w:val="00341222"/>
    <w:rsid w:val="00345AB1"/>
    <w:rsid w:val="00345AEA"/>
    <w:rsid w:val="00345D36"/>
    <w:rsid w:val="0035111A"/>
    <w:rsid w:val="0035268D"/>
    <w:rsid w:val="00352724"/>
    <w:rsid w:val="00352C74"/>
    <w:rsid w:val="00353A9F"/>
    <w:rsid w:val="003558B8"/>
    <w:rsid w:val="00357CA0"/>
    <w:rsid w:val="0036698B"/>
    <w:rsid w:val="00367C78"/>
    <w:rsid w:val="00370CBF"/>
    <w:rsid w:val="00370DA3"/>
    <w:rsid w:val="00371BE6"/>
    <w:rsid w:val="00371CDC"/>
    <w:rsid w:val="00380D44"/>
    <w:rsid w:val="00380DE2"/>
    <w:rsid w:val="00382ED7"/>
    <w:rsid w:val="00384CE5"/>
    <w:rsid w:val="0038544C"/>
    <w:rsid w:val="0038600A"/>
    <w:rsid w:val="00387873"/>
    <w:rsid w:val="003949D2"/>
    <w:rsid w:val="00396C89"/>
    <w:rsid w:val="003A1D16"/>
    <w:rsid w:val="003A4A96"/>
    <w:rsid w:val="003A6C2A"/>
    <w:rsid w:val="003B0D07"/>
    <w:rsid w:val="003B1692"/>
    <w:rsid w:val="003B25C1"/>
    <w:rsid w:val="003B562C"/>
    <w:rsid w:val="003C100A"/>
    <w:rsid w:val="003D0DC9"/>
    <w:rsid w:val="003D3DA1"/>
    <w:rsid w:val="003D40D6"/>
    <w:rsid w:val="003D4FB2"/>
    <w:rsid w:val="003D5CE8"/>
    <w:rsid w:val="003D606F"/>
    <w:rsid w:val="003D78EF"/>
    <w:rsid w:val="003E75B9"/>
    <w:rsid w:val="003E7A22"/>
    <w:rsid w:val="003F2A3B"/>
    <w:rsid w:val="003F340E"/>
    <w:rsid w:val="003F508A"/>
    <w:rsid w:val="003F714F"/>
    <w:rsid w:val="003F79FE"/>
    <w:rsid w:val="00402940"/>
    <w:rsid w:val="0040562C"/>
    <w:rsid w:val="00407410"/>
    <w:rsid w:val="00407A12"/>
    <w:rsid w:val="00411707"/>
    <w:rsid w:val="00411973"/>
    <w:rsid w:val="0042245D"/>
    <w:rsid w:val="00422681"/>
    <w:rsid w:val="0042573D"/>
    <w:rsid w:val="004305C4"/>
    <w:rsid w:val="00433B6E"/>
    <w:rsid w:val="0044085B"/>
    <w:rsid w:val="00442CE1"/>
    <w:rsid w:val="00443357"/>
    <w:rsid w:val="0044507D"/>
    <w:rsid w:val="00447BB0"/>
    <w:rsid w:val="00450134"/>
    <w:rsid w:val="00452125"/>
    <w:rsid w:val="0045446E"/>
    <w:rsid w:val="0045679B"/>
    <w:rsid w:val="00465302"/>
    <w:rsid w:val="0047105A"/>
    <w:rsid w:val="0047185F"/>
    <w:rsid w:val="004722C3"/>
    <w:rsid w:val="0048419B"/>
    <w:rsid w:val="0048580C"/>
    <w:rsid w:val="00490275"/>
    <w:rsid w:val="00493C99"/>
    <w:rsid w:val="004956F3"/>
    <w:rsid w:val="004A3CB9"/>
    <w:rsid w:val="004A6324"/>
    <w:rsid w:val="004A77A2"/>
    <w:rsid w:val="004B052D"/>
    <w:rsid w:val="004B0651"/>
    <w:rsid w:val="004B21C2"/>
    <w:rsid w:val="004B260A"/>
    <w:rsid w:val="004B2771"/>
    <w:rsid w:val="004B287B"/>
    <w:rsid w:val="004B3CCD"/>
    <w:rsid w:val="004C12BD"/>
    <w:rsid w:val="004C57AB"/>
    <w:rsid w:val="004D1BA7"/>
    <w:rsid w:val="004D2692"/>
    <w:rsid w:val="004D5567"/>
    <w:rsid w:val="004D7F5C"/>
    <w:rsid w:val="004E048C"/>
    <w:rsid w:val="004E0DB4"/>
    <w:rsid w:val="004E188B"/>
    <w:rsid w:val="004E2430"/>
    <w:rsid w:val="004E2BAF"/>
    <w:rsid w:val="004E2F50"/>
    <w:rsid w:val="004E3418"/>
    <w:rsid w:val="004E3429"/>
    <w:rsid w:val="004E47BB"/>
    <w:rsid w:val="004F279F"/>
    <w:rsid w:val="004F50EC"/>
    <w:rsid w:val="004F5BBA"/>
    <w:rsid w:val="005020CA"/>
    <w:rsid w:val="005059CF"/>
    <w:rsid w:val="00512903"/>
    <w:rsid w:val="005134C4"/>
    <w:rsid w:val="0052151E"/>
    <w:rsid w:val="00522E48"/>
    <w:rsid w:val="00522FC3"/>
    <w:rsid w:val="00525FD6"/>
    <w:rsid w:val="00532298"/>
    <w:rsid w:val="00532A1E"/>
    <w:rsid w:val="005343C1"/>
    <w:rsid w:val="0053539B"/>
    <w:rsid w:val="00535CC0"/>
    <w:rsid w:val="0054392E"/>
    <w:rsid w:val="00545A12"/>
    <w:rsid w:val="00546374"/>
    <w:rsid w:val="005544DE"/>
    <w:rsid w:val="005564F9"/>
    <w:rsid w:val="00556F9A"/>
    <w:rsid w:val="00562F7A"/>
    <w:rsid w:val="00563652"/>
    <w:rsid w:val="0056451F"/>
    <w:rsid w:val="00567057"/>
    <w:rsid w:val="00570B08"/>
    <w:rsid w:val="00570C3A"/>
    <w:rsid w:val="00570F91"/>
    <w:rsid w:val="00573C5D"/>
    <w:rsid w:val="005803DB"/>
    <w:rsid w:val="00580BE5"/>
    <w:rsid w:val="00583684"/>
    <w:rsid w:val="00586C21"/>
    <w:rsid w:val="005905DF"/>
    <w:rsid w:val="005909AE"/>
    <w:rsid w:val="005916B4"/>
    <w:rsid w:val="005943A9"/>
    <w:rsid w:val="00594CC8"/>
    <w:rsid w:val="0059519D"/>
    <w:rsid w:val="00596E2A"/>
    <w:rsid w:val="0059767D"/>
    <w:rsid w:val="005A029B"/>
    <w:rsid w:val="005A0B7E"/>
    <w:rsid w:val="005A2FFF"/>
    <w:rsid w:val="005A3768"/>
    <w:rsid w:val="005A61A4"/>
    <w:rsid w:val="005A7386"/>
    <w:rsid w:val="005B160B"/>
    <w:rsid w:val="005B457F"/>
    <w:rsid w:val="005B5C49"/>
    <w:rsid w:val="005C1180"/>
    <w:rsid w:val="005C1D22"/>
    <w:rsid w:val="005C22E6"/>
    <w:rsid w:val="005C4C47"/>
    <w:rsid w:val="005D014D"/>
    <w:rsid w:val="005D2277"/>
    <w:rsid w:val="005D3B1B"/>
    <w:rsid w:val="005D4902"/>
    <w:rsid w:val="005E386C"/>
    <w:rsid w:val="005E6B21"/>
    <w:rsid w:val="005F2171"/>
    <w:rsid w:val="005F2E16"/>
    <w:rsid w:val="005F358B"/>
    <w:rsid w:val="005F67B0"/>
    <w:rsid w:val="005F758B"/>
    <w:rsid w:val="005F7D74"/>
    <w:rsid w:val="00603F6A"/>
    <w:rsid w:val="006100C6"/>
    <w:rsid w:val="00610A94"/>
    <w:rsid w:val="00611457"/>
    <w:rsid w:val="006134D8"/>
    <w:rsid w:val="00615B18"/>
    <w:rsid w:val="00620B6A"/>
    <w:rsid w:val="00623EA3"/>
    <w:rsid w:val="00626D38"/>
    <w:rsid w:val="00627088"/>
    <w:rsid w:val="00631ABA"/>
    <w:rsid w:val="006339CB"/>
    <w:rsid w:val="00634F29"/>
    <w:rsid w:val="006429DA"/>
    <w:rsid w:val="006440EA"/>
    <w:rsid w:val="006450DE"/>
    <w:rsid w:val="00646095"/>
    <w:rsid w:val="0065567B"/>
    <w:rsid w:val="006560C6"/>
    <w:rsid w:val="00656D36"/>
    <w:rsid w:val="00660BB8"/>
    <w:rsid w:val="00661233"/>
    <w:rsid w:val="006629E9"/>
    <w:rsid w:val="00662C4B"/>
    <w:rsid w:val="00663877"/>
    <w:rsid w:val="006656AA"/>
    <w:rsid w:val="00666F7B"/>
    <w:rsid w:val="00670F13"/>
    <w:rsid w:val="00672DE2"/>
    <w:rsid w:val="00673105"/>
    <w:rsid w:val="00673D4A"/>
    <w:rsid w:val="00674856"/>
    <w:rsid w:val="00680512"/>
    <w:rsid w:val="00681779"/>
    <w:rsid w:val="006848C9"/>
    <w:rsid w:val="006850F6"/>
    <w:rsid w:val="006854FD"/>
    <w:rsid w:val="0069382F"/>
    <w:rsid w:val="00695395"/>
    <w:rsid w:val="00695A97"/>
    <w:rsid w:val="00697FB1"/>
    <w:rsid w:val="006A0496"/>
    <w:rsid w:val="006A5E41"/>
    <w:rsid w:val="006B2DAC"/>
    <w:rsid w:val="006B3F5E"/>
    <w:rsid w:val="006B506A"/>
    <w:rsid w:val="006C075C"/>
    <w:rsid w:val="006C5BD6"/>
    <w:rsid w:val="006C7716"/>
    <w:rsid w:val="006D1382"/>
    <w:rsid w:val="006D167B"/>
    <w:rsid w:val="006D40E6"/>
    <w:rsid w:val="006D4D5D"/>
    <w:rsid w:val="006D63FF"/>
    <w:rsid w:val="006D7CAD"/>
    <w:rsid w:val="006E02D6"/>
    <w:rsid w:val="006E1CF2"/>
    <w:rsid w:val="006E7391"/>
    <w:rsid w:val="006F2778"/>
    <w:rsid w:val="006F5142"/>
    <w:rsid w:val="006F51B3"/>
    <w:rsid w:val="00700FA5"/>
    <w:rsid w:val="00701064"/>
    <w:rsid w:val="00702DC0"/>
    <w:rsid w:val="007056C3"/>
    <w:rsid w:val="00710981"/>
    <w:rsid w:val="00712108"/>
    <w:rsid w:val="007152A2"/>
    <w:rsid w:val="00720A83"/>
    <w:rsid w:val="007218E8"/>
    <w:rsid w:val="00722171"/>
    <w:rsid w:val="00725B67"/>
    <w:rsid w:val="00726001"/>
    <w:rsid w:val="00726842"/>
    <w:rsid w:val="00726B05"/>
    <w:rsid w:val="00735251"/>
    <w:rsid w:val="007352A6"/>
    <w:rsid w:val="00740E57"/>
    <w:rsid w:val="00741A80"/>
    <w:rsid w:val="00744C9E"/>
    <w:rsid w:val="0074784E"/>
    <w:rsid w:val="007501FB"/>
    <w:rsid w:val="007524B7"/>
    <w:rsid w:val="00754BFF"/>
    <w:rsid w:val="00755193"/>
    <w:rsid w:val="00773125"/>
    <w:rsid w:val="007849F4"/>
    <w:rsid w:val="00785EC9"/>
    <w:rsid w:val="00787BAE"/>
    <w:rsid w:val="00787F35"/>
    <w:rsid w:val="00796007"/>
    <w:rsid w:val="00796F4A"/>
    <w:rsid w:val="007A3BFD"/>
    <w:rsid w:val="007A467F"/>
    <w:rsid w:val="007A491F"/>
    <w:rsid w:val="007A4AAE"/>
    <w:rsid w:val="007A52B6"/>
    <w:rsid w:val="007A7058"/>
    <w:rsid w:val="007B1C0E"/>
    <w:rsid w:val="007B1EA7"/>
    <w:rsid w:val="007B24F6"/>
    <w:rsid w:val="007B2D55"/>
    <w:rsid w:val="007B3BF4"/>
    <w:rsid w:val="007C3029"/>
    <w:rsid w:val="007C6398"/>
    <w:rsid w:val="007C6CC5"/>
    <w:rsid w:val="007C7204"/>
    <w:rsid w:val="007C78C0"/>
    <w:rsid w:val="007C7B5A"/>
    <w:rsid w:val="007D063F"/>
    <w:rsid w:val="007D1DD1"/>
    <w:rsid w:val="007D3DF4"/>
    <w:rsid w:val="007D4D79"/>
    <w:rsid w:val="007E1FE9"/>
    <w:rsid w:val="007E58DE"/>
    <w:rsid w:val="007E5BD9"/>
    <w:rsid w:val="007E5BFC"/>
    <w:rsid w:val="007E5DBC"/>
    <w:rsid w:val="007F1669"/>
    <w:rsid w:val="007F21F8"/>
    <w:rsid w:val="007F28D3"/>
    <w:rsid w:val="007F293E"/>
    <w:rsid w:val="007F363A"/>
    <w:rsid w:val="007F4006"/>
    <w:rsid w:val="007F4194"/>
    <w:rsid w:val="007F581D"/>
    <w:rsid w:val="007F7DDB"/>
    <w:rsid w:val="00800817"/>
    <w:rsid w:val="00800E07"/>
    <w:rsid w:val="00805BF8"/>
    <w:rsid w:val="00810CC1"/>
    <w:rsid w:val="00811A2A"/>
    <w:rsid w:val="00811DC7"/>
    <w:rsid w:val="0081438B"/>
    <w:rsid w:val="00816AE3"/>
    <w:rsid w:val="008214BA"/>
    <w:rsid w:val="00821567"/>
    <w:rsid w:val="00826A8B"/>
    <w:rsid w:val="0082724C"/>
    <w:rsid w:val="0083151D"/>
    <w:rsid w:val="00834794"/>
    <w:rsid w:val="0083492F"/>
    <w:rsid w:val="00835162"/>
    <w:rsid w:val="00836FF1"/>
    <w:rsid w:val="00842A8E"/>
    <w:rsid w:val="0084517D"/>
    <w:rsid w:val="00846492"/>
    <w:rsid w:val="008519DE"/>
    <w:rsid w:val="00851E6D"/>
    <w:rsid w:val="00852E6E"/>
    <w:rsid w:val="00852F90"/>
    <w:rsid w:val="0085579A"/>
    <w:rsid w:val="00857CD8"/>
    <w:rsid w:val="00862327"/>
    <w:rsid w:val="0087719F"/>
    <w:rsid w:val="00883C8A"/>
    <w:rsid w:val="008914D2"/>
    <w:rsid w:val="00891EAB"/>
    <w:rsid w:val="00897F31"/>
    <w:rsid w:val="008A12AA"/>
    <w:rsid w:val="008A15A7"/>
    <w:rsid w:val="008A2B8F"/>
    <w:rsid w:val="008A524A"/>
    <w:rsid w:val="008A5B0B"/>
    <w:rsid w:val="008A5F08"/>
    <w:rsid w:val="008A787A"/>
    <w:rsid w:val="008B05C9"/>
    <w:rsid w:val="008B1F59"/>
    <w:rsid w:val="008B4875"/>
    <w:rsid w:val="008B4969"/>
    <w:rsid w:val="008B550B"/>
    <w:rsid w:val="008B5AC2"/>
    <w:rsid w:val="008B79B2"/>
    <w:rsid w:val="008C0C6E"/>
    <w:rsid w:val="008C0CE2"/>
    <w:rsid w:val="008C6668"/>
    <w:rsid w:val="008C66BA"/>
    <w:rsid w:val="008C6765"/>
    <w:rsid w:val="008C6785"/>
    <w:rsid w:val="008D2DDB"/>
    <w:rsid w:val="008D59EC"/>
    <w:rsid w:val="008D7757"/>
    <w:rsid w:val="008E2335"/>
    <w:rsid w:val="008E6BBA"/>
    <w:rsid w:val="008E7CE1"/>
    <w:rsid w:val="008F4A1B"/>
    <w:rsid w:val="008F566B"/>
    <w:rsid w:val="00900056"/>
    <w:rsid w:val="00901190"/>
    <w:rsid w:val="00902708"/>
    <w:rsid w:val="00904961"/>
    <w:rsid w:val="00905831"/>
    <w:rsid w:val="00907789"/>
    <w:rsid w:val="00907C49"/>
    <w:rsid w:val="009113FD"/>
    <w:rsid w:val="00913CA8"/>
    <w:rsid w:val="009140AB"/>
    <w:rsid w:val="009166E4"/>
    <w:rsid w:val="00921535"/>
    <w:rsid w:val="009216E2"/>
    <w:rsid w:val="009225E7"/>
    <w:rsid w:val="009230A0"/>
    <w:rsid w:val="009238A9"/>
    <w:rsid w:val="00923CDD"/>
    <w:rsid w:val="00927174"/>
    <w:rsid w:val="00932A6A"/>
    <w:rsid w:val="00932C09"/>
    <w:rsid w:val="00933C22"/>
    <w:rsid w:val="00933DE5"/>
    <w:rsid w:val="009343F5"/>
    <w:rsid w:val="009360A8"/>
    <w:rsid w:val="00945CA3"/>
    <w:rsid w:val="00950B0D"/>
    <w:rsid w:val="00951774"/>
    <w:rsid w:val="00953BF9"/>
    <w:rsid w:val="00954E47"/>
    <w:rsid w:val="00955C95"/>
    <w:rsid w:val="00956F21"/>
    <w:rsid w:val="0096276B"/>
    <w:rsid w:val="009655DA"/>
    <w:rsid w:val="0097222F"/>
    <w:rsid w:val="00972CDA"/>
    <w:rsid w:val="009738AE"/>
    <w:rsid w:val="00974215"/>
    <w:rsid w:val="00974C89"/>
    <w:rsid w:val="00976288"/>
    <w:rsid w:val="0098049B"/>
    <w:rsid w:val="0098414C"/>
    <w:rsid w:val="0099088C"/>
    <w:rsid w:val="009916F2"/>
    <w:rsid w:val="00992904"/>
    <w:rsid w:val="009968B1"/>
    <w:rsid w:val="00996A49"/>
    <w:rsid w:val="009A08B6"/>
    <w:rsid w:val="009A0916"/>
    <w:rsid w:val="009A25B4"/>
    <w:rsid w:val="009A34F0"/>
    <w:rsid w:val="009A4DC2"/>
    <w:rsid w:val="009A5AA3"/>
    <w:rsid w:val="009A70F2"/>
    <w:rsid w:val="009A71D5"/>
    <w:rsid w:val="009B0129"/>
    <w:rsid w:val="009B01FD"/>
    <w:rsid w:val="009B1893"/>
    <w:rsid w:val="009B48AF"/>
    <w:rsid w:val="009C5CA3"/>
    <w:rsid w:val="009C69C9"/>
    <w:rsid w:val="009D0F55"/>
    <w:rsid w:val="009D26AA"/>
    <w:rsid w:val="009D65D7"/>
    <w:rsid w:val="009D6A9E"/>
    <w:rsid w:val="009D70AB"/>
    <w:rsid w:val="009D7B83"/>
    <w:rsid w:val="009D7DF5"/>
    <w:rsid w:val="009E0A2C"/>
    <w:rsid w:val="009E27E7"/>
    <w:rsid w:val="009E35F5"/>
    <w:rsid w:val="009E3704"/>
    <w:rsid w:val="009E53D6"/>
    <w:rsid w:val="009E6C25"/>
    <w:rsid w:val="009F309D"/>
    <w:rsid w:val="009F3D9A"/>
    <w:rsid w:val="00A005F2"/>
    <w:rsid w:val="00A010A0"/>
    <w:rsid w:val="00A01DD1"/>
    <w:rsid w:val="00A07642"/>
    <w:rsid w:val="00A11036"/>
    <w:rsid w:val="00A1164F"/>
    <w:rsid w:val="00A1432D"/>
    <w:rsid w:val="00A14477"/>
    <w:rsid w:val="00A170DC"/>
    <w:rsid w:val="00A2354B"/>
    <w:rsid w:val="00A262A7"/>
    <w:rsid w:val="00A3120D"/>
    <w:rsid w:val="00A36BC5"/>
    <w:rsid w:val="00A37B12"/>
    <w:rsid w:val="00A37E9B"/>
    <w:rsid w:val="00A4094B"/>
    <w:rsid w:val="00A449CC"/>
    <w:rsid w:val="00A44B6F"/>
    <w:rsid w:val="00A44C73"/>
    <w:rsid w:val="00A4680C"/>
    <w:rsid w:val="00A46E94"/>
    <w:rsid w:val="00A4796F"/>
    <w:rsid w:val="00A51CA2"/>
    <w:rsid w:val="00A53F6B"/>
    <w:rsid w:val="00A53F9B"/>
    <w:rsid w:val="00A60AA5"/>
    <w:rsid w:val="00A61EBC"/>
    <w:rsid w:val="00A6209B"/>
    <w:rsid w:val="00A62B3F"/>
    <w:rsid w:val="00A677FF"/>
    <w:rsid w:val="00A67AF9"/>
    <w:rsid w:val="00A712F0"/>
    <w:rsid w:val="00A71F27"/>
    <w:rsid w:val="00A72437"/>
    <w:rsid w:val="00A72C43"/>
    <w:rsid w:val="00A73DA7"/>
    <w:rsid w:val="00A73E94"/>
    <w:rsid w:val="00A74B7F"/>
    <w:rsid w:val="00A7619B"/>
    <w:rsid w:val="00A76EC6"/>
    <w:rsid w:val="00A77165"/>
    <w:rsid w:val="00A8196C"/>
    <w:rsid w:val="00A90985"/>
    <w:rsid w:val="00A909F7"/>
    <w:rsid w:val="00A90A66"/>
    <w:rsid w:val="00A91832"/>
    <w:rsid w:val="00A97A26"/>
    <w:rsid w:val="00AA0612"/>
    <w:rsid w:val="00AA08D9"/>
    <w:rsid w:val="00AA1581"/>
    <w:rsid w:val="00AA260F"/>
    <w:rsid w:val="00AA5581"/>
    <w:rsid w:val="00AA572E"/>
    <w:rsid w:val="00AA6CC1"/>
    <w:rsid w:val="00AB0506"/>
    <w:rsid w:val="00AB0ACD"/>
    <w:rsid w:val="00AB2310"/>
    <w:rsid w:val="00AB2823"/>
    <w:rsid w:val="00AB396D"/>
    <w:rsid w:val="00AB7150"/>
    <w:rsid w:val="00AC1B9A"/>
    <w:rsid w:val="00AC2083"/>
    <w:rsid w:val="00AC35BB"/>
    <w:rsid w:val="00AC53AF"/>
    <w:rsid w:val="00AC5652"/>
    <w:rsid w:val="00AC5693"/>
    <w:rsid w:val="00AC6365"/>
    <w:rsid w:val="00AE17D6"/>
    <w:rsid w:val="00AE2813"/>
    <w:rsid w:val="00AE6E85"/>
    <w:rsid w:val="00AF1AEE"/>
    <w:rsid w:val="00AF3DC8"/>
    <w:rsid w:val="00AF41B3"/>
    <w:rsid w:val="00B055BF"/>
    <w:rsid w:val="00B058FD"/>
    <w:rsid w:val="00B05C5C"/>
    <w:rsid w:val="00B06CFB"/>
    <w:rsid w:val="00B07016"/>
    <w:rsid w:val="00B07123"/>
    <w:rsid w:val="00B22D7E"/>
    <w:rsid w:val="00B24CE1"/>
    <w:rsid w:val="00B2677B"/>
    <w:rsid w:val="00B27002"/>
    <w:rsid w:val="00B3290C"/>
    <w:rsid w:val="00B3370B"/>
    <w:rsid w:val="00B33EEF"/>
    <w:rsid w:val="00B34164"/>
    <w:rsid w:val="00B3506A"/>
    <w:rsid w:val="00B3652B"/>
    <w:rsid w:val="00B365B3"/>
    <w:rsid w:val="00B36786"/>
    <w:rsid w:val="00B36ADD"/>
    <w:rsid w:val="00B378CF"/>
    <w:rsid w:val="00B40955"/>
    <w:rsid w:val="00B42B62"/>
    <w:rsid w:val="00B45A01"/>
    <w:rsid w:val="00B45AEB"/>
    <w:rsid w:val="00B464F3"/>
    <w:rsid w:val="00B46784"/>
    <w:rsid w:val="00B5171D"/>
    <w:rsid w:val="00B52A03"/>
    <w:rsid w:val="00B60380"/>
    <w:rsid w:val="00B62BCB"/>
    <w:rsid w:val="00B62D63"/>
    <w:rsid w:val="00B67772"/>
    <w:rsid w:val="00B67A20"/>
    <w:rsid w:val="00B67A54"/>
    <w:rsid w:val="00B70BD7"/>
    <w:rsid w:val="00B71571"/>
    <w:rsid w:val="00B74975"/>
    <w:rsid w:val="00B74F4A"/>
    <w:rsid w:val="00B76524"/>
    <w:rsid w:val="00B815D6"/>
    <w:rsid w:val="00B82044"/>
    <w:rsid w:val="00B82817"/>
    <w:rsid w:val="00B853DF"/>
    <w:rsid w:val="00B85CB7"/>
    <w:rsid w:val="00B86CBD"/>
    <w:rsid w:val="00B92222"/>
    <w:rsid w:val="00B92C55"/>
    <w:rsid w:val="00BA0F81"/>
    <w:rsid w:val="00BA15E1"/>
    <w:rsid w:val="00BA2257"/>
    <w:rsid w:val="00BA425D"/>
    <w:rsid w:val="00BB634B"/>
    <w:rsid w:val="00BB7CAB"/>
    <w:rsid w:val="00BC105E"/>
    <w:rsid w:val="00BC3EA9"/>
    <w:rsid w:val="00BC560A"/>
    <w:rsid w:val="00BC7CA8"/>
    <w:rsid w:val="00BD09C5"/>
    <w:rsid w:val="00BD26D4"/>
    <w:rsid w:val="00BD2992"/>
    <w:rsid w:val="00BD2DFB"/>
    <w:rsid w:val="00BD5B53"/>
    <w:rsid w:val="00BE0F27"/>
    <w:rsid w:val="00BE3D2B"/>
    <w:rsid w:val="00BE4472"/>
    <w:rsid w:val="00BE5B88"/>
    <w:rsid w:val="00BE6650"/>
    <w:rsid w:val="00BF233B"/>
    <w:rsid w:val="00C01A48"/>
    <w:rsid w:val="00C0236D"/>
    <w:rsid w:val="00C05D46"/>
    <w:rsid w:val="00C11530"/>
    <w:rsid w:val="00C1170F"/>
    <w:rsid w:val="00C1199E"/>
    <w:rsid w:val="00C1288E"/>
    <w:rsid w:val="00C1341F"/>
    <w:rsid w:val="00C1450B"/>
    <w:rsid w:val="00C15F35"/>
    <w:rsid w:val="00C165EE"/>
    <w:rsid w:val="00C17058"/>
    <w:rsid w:val="00C2091B"/>
    <w:rsid w:val="00C22B5F"/>
    <w:rsid w:val="00C23A0A"/>
    <w:rsid w:val="00C24B48"/>
    <w:rsid w:val="00C25F40"/>
    <w:rsid w:val="00C25F93"/>
    <w:rsid w:val="00C30FF4"/>
    <w:rsid w:val="00C31D84"/>
    <w:rsid w:val="00C34C19"/>
    <w:rsid w:val="00C363FF"/>
    <w:rsid w:val="00C36686"/>
    <w:rsid w:val="00C369B0"/>
    <w:rsid w:val="00C403C0"/>
    <w:rsid w:val="00C40C73"/>
    <w:rsid w:val="00C42100"/>
    <w:rsid w:val="00C42BE9"/>
    <w:rsid w:val="00C44B40"/>
    <w:rsid w:val="00C50049"/>
    <w:rsid w:val="00C5136D"/>
    <w:rsid w:val="00C542D7"/>
    <w:rsid w:val="00C56DB9"/>
    <w:rsid w:val="00C624EA"/>
    <w:rsid w:val="00C63D95"/>
    <w:rsid w:val="00C64F54"/>
    <w:rsid w:val="00C67924"/>
    <w:rsid w:val="00C719A7"/>
    <w:rsid w:val="00C71A45"/>
    <w:rsid w:val="00C7474C"/>
    <w:rsid w:val="00C76BA0"/>
    <w:rsid w:val="00C807F6"/>
    <w:rsid w:val="00C827B8"/>
    <w:rsid w:val="00C82D17"/>
    <w:rsid w:val="00C8355B"/>
    <w:rsid w:val="00C849F6"/>
    <w:rsid w:val="00C84F1E"/>
    <w:rsid w:val="00C865AB"/>
    <w:rsid w:val="00C874ED"/>
    <w:rsid w:val="00C95FCC"/>
    <w:rsid w:val="00C9616F"/>
    <w:rsid w:val="00C961C0"/>
    <w:rsid w:val="00CA4808"/>
    <w:rsid w:val="00CA567F"/>
    <w:rsid w:val="00CB0251"/>
    <w:rsid w:val="00CB2C03"/>
    <w:rsid w:val="00CB6E1E"/>
    <w:rsid w:val="00CC06A5"/>
    <w:rsid w:val="00CC09AE"/>
    <w:rsid w:val="00CC3ABC"/>
    <w:rsid w:val="00CC4403"/>
    <w:rsid w:val="00CC4969"/>
    <w:rsid w:val="00CC5370"/>
    <w:rsid w:val="00CC75BD"/>
    <w:rsid w:val="00CD112F"/>
    <w:rsid w:val="00CD258D"/>
    <w:rsid w:val="00CD4685"/>
    <w:rsid w:val="00CE14D0"/>
    <w:rsid w:val="00CE1610"/>
    <w:rsid w:val="00CE5A17"/>
    <w:rsid w:val="00CE6AFB"/>
    <w:rsid w:val="00CF0D08"/>
    <w:rsid w:val="00CF1B43"/>
    <w:rsid w:val="00CF2C6D"/>
    <w:rsid w:val="00CF710F"/>
    <w:rsid w:val="00D0074F"/>
    <w:rsid w:val="00D03E65"/>
    <w:rsid w:val="00D05432"/>
    <w:rsid w:val="00D11AB4"/>
    <w:rsid w:val="00D12806"/>
    <w:rsid w:val="00D146FA"/>
    <w:rsid w:val="00D15F53"/>
    <w:rsid w:val="00D23BE7"/>
    <w:rsid w:val="00D25B57"/>
    <w:rsid w:val="00D304AD"/>
    <w:rsid w:val="00D33D6A"/>
    <w:rsid w:val="00D37099"/>
    <w:rsid w:val="00D418BC"/>
    <w:rsid w:val="00D42E29"/>
    <w:rsid w:val="00D44C23"/>
    <w:rsid w:val="00D46997"/>
    <w:rsid w:val="00D47373"/>
    <w:rsid w:val="00D47943"/>
    <w:rsid w:val="00D47AE4"/>
    <w:rsid w:val="00D5124C"/>
    <w:rsid w:val="00D5326C"/>
    <w:rsid w:val="00D536F8"/>
    <w:rsid w:val="00D53CAA"/>
    <w:rsid w:val="00D56243"/>
    <w:rsid w:val="00D56BDE"/>
    <w:rsid w:val="00D65E20"/>
    <w:rsid w:val="00D7099C"/>
    <w:rsid w:val="00D71858"/>
    <w:rsid w:val="00D7664F"/>
    <w:rsid w:val="00D76D65"/>
    <w:rsid w:val="00D80708"/>
    <w:rsid w:val="00D80C02"/>
    <w:rsid w:val="00D81AD6"/>
    <w:rsid w:val="00D8552E"/>
    <w:rsid w:val="00D912E5"/>
    <w:rsid w:val="00D9655F"/>
    <w:rsid w:val="00DA0DC9"/>
    <w:rsid w:val="00DA102A"/>
    <w:rsid w:val="00DB0A3A"/>
    <w:rsid w:val="00DB52DB"/>
    <w:rsid w:val="00DB5B61"/>
    <w:rsid w:val="00DB7D86"/>
    <w:rsid w:val="00DC37BA"/>
    <w:rsid w:val="00DC476B"/>
    <w:rsid w:val="00DD421B"/>
    <w:rsid w:val="00DD7744"/>
    <w:rsid w:val="00DE1309"/>
    <w:rsid w:val="00DE15D8"/>
    <w:rsid w:val="00DE163D"/>
    <w:rsid w:val="00DF54C3"/>
    <w:rsid w:val="00E0109D"/>
    <w:rsid w:val="00E024EF"/>
    <w:rsid w:val="00E03A19"/>
    <w:rsid w:val="00E16F73"/>
    <w:rsid w:val="00E26D9D"/>
    <w:rsid w:val="00E27C4E"/>
    <w:rsid w:val="00E31980"/>
    <w:rsid w:val="00E32032"/>
    <w:rsid w:val="00E322F4"/>
    <w:rsid w:val="00E35D93"/>
    <w:rsid w:val="00E36A17"/>
    <w:rsid w:val="00E36C72"/>
    <w:rsid w:val="00E40B60"/>
    <w:rsid w:val="00E419EA"/>
    <w:rsid w:val="00E423C6"/>
    <w:rsid w:val="00E45754"/>
    <w:rsid w:val="00E45F6E"/>
    <w:rsid w:val="00E50D61"/>
    <w:rsid w:val="00E5152B"/>
    <w:rsid w:val="00E51E3A"/>
    <w:rsid w:val="00E54962"/>
    <w:rsid w:val="00E54AE9"/>
    <w:rsid w:val="00E55777"/>
    <w:rsid w:val="00E55AD7"/>
    <w:rsid w:val="00E56404"/>
    <w:rsid w:val="00E5656F"/>
    <w:rsid w:val="00E56D20"/>
    <w:rsid w:val="00E644CE"/>
    <w:rsid w:val="00E64D93"/>
    <w:rsid w:val="00E65AE6"/>
    <w:rsid w:val="00E67018"/>
    <w:rsid w:val="00E7239C"/>
    <w:rsid w:val="00E751BE"/>
    <w:rsid w:val="00E801FC"/>
    <w:rsid w:val="00E817FC"/>
    <w:rsid w:val="00E822A6"/>
    <w:rsid w:val="00E84170"/>
    <w:rsid w:val="00E8473B"/>
    <w:rsid w:val="00E86908"/>
    <w:rsid w:val="00E8698E"/>
    <w:rsid w:val="00E93F0A"/>
    <w:rsid w:val="00E96D0B"/>
    <w:rsid w:val="00EA2C04"/>
    <w:rsid w:val="00EA3B3F"/>
    <w:rsid w:val="00EA7033"/>
    <w:rsid w:val="00EA7721"/>
    <w:rsid w:val="00EA7D0D"/>
    <w:rsid w:val="00EB1143"/>
    <w:rsid w:val="00EB13BB"/>
    <w:rsid w:val="00EB713B"/>
    <w:rsid w:val="00EC0707"/>
    <w:rsid w:val="00EC0E49"/>
    <w:rsid w:val="00EC1957"/>
    <w:rsid w:val="00EC3696"/>
    <w:rsid w:val="00EC6013"/>
    <w:rsid w:val="00ED3283"/>
    <w:rsid w:val="00ED5207"/>
    <w:rsid w:val="00ED5FD6"/>
    <w:rsid w:val="00ED685D"/>
    <w:rsid w:val="00EE07B3"/>
    <w:rsid w:val="00EE2278"/>
    <w:rsid w:val="00EE385E"/>
    <w:rsid w:val="00EE66EA"/>
    <w:rsid w:val="00EE6ABB"/>
    <w:rsid w:val="00EF02B2"/>
    <w:rsid w:val="00EF2E5A"/>
    <w:rsid w:val="00EF31D2"/>
    <w:rsid w:val="00F028C8"/>
    <w:rsid w:val="00F047C1"/>
    <w:rsid w:val="00F04A10"/>
    <w:rsid w:val="00F10EDB"/>
    <w:rsid w:val="00F137B9"/>
    <w:rsid w:val="00F20B47"/>
    <w:rsid w:val="00F23031"/>
    <w:rsid w:val="00F230C1"/>
    <w:rsid w:val="00F25865"/>
    <w:rsid w:val="00F26BB3"/>
    <w:rsid w:val="00F32F13"/>
    <w:rsid w:val="00F34C9E"/>
    <w:rsid w:val="00F361C0"/>
    <w:rsid w:val="00F37B4C"/>
    <w:rsid w:val="00F40D2C"/>
    <w:rsid w:val="00F420C4"/>
    <w:rsid w:val="00F44466"/>
    <w:rsid w:val="00F448CB"/>
    <w:rsid w:val="00F466C3"/>
    <w:rsid w:val="00F523C0"/>
    <w:rsid w:val="00F54932"/>
    <w:rsid w:val="00F55837"/>
    <w:rsid w:val="00F61577"/>
    <w:rsid w:val="00F61CB2"/>
    <w:rsid w:val="00F6581E"/>
    <w:rsid w:val="00F805D5"/>
    <w:rsid w:val="00F82F82"/>
    <w:rsid w:val="00F85771"/>
    <w:rsid w:val="00F86080"/>
    <w:rsid w:val="00F86511"/>
    <w:rsid w:val="00F865D9"/>
    <w:rsid w:val="00F868D0"/>
    <w:rsid w:val="00F912E9"/>
    <w:rsid w:val="00F9500B"/>
    <w:rsid w:val="00F9540D"/>
    <w:rsid w:val="00F96CC5"/>
    <w:rsid w:val="00F970A6"/>
    <w:rsid w:val="00F976D4"/>
    <w:rsid w:val="00F978D8"/>
    <w:rsid w:val="00FA0561"/>
    <w:rsid w:val="00FA16B3"/>
    <w:rsid w:val="00FA206B"/>
    <w:rsid w:val="00FA4111"/>
    <w:rsid w:val="00FA5DAE"/>
    <w:rsid w:val="00FA5FF7"/>
    <w:rsid w:val="00FA677D"/>
    <w:rsid w:val="00FA7EBC"/>
    <w:rsid w:val="00FB2F91"/>
    <w:rsid w:val="00FB4DE6"/>
    <w:rsid w:val="00FB7AA3"/>
    <w:rsid w:val="00FC1CC1"/>
    <w:rsid w:val="00FC1FBB"/>
    <w:rsid w:val="00FC3D8C"/>
    <w:rsid w:val="00FC3E0D"/>
    <w:rsid w:val="00FC4546"/>
    <w:rsid w:val="00FC6BEE"/>
    <w:rsid w:val="00FD1FD9"/>
    <w:rsid w:val="00FD335C"/>
    <w:rsid w:val="00FD35B9"/>
    <w:rsid w:val="00FD4E24"/>
    <w:rsid w:val="00FD744B"/>
    <w:rsid w:val="00FE028F"/>
    <w:rsid w:val="00FE07F6"/>
    <w:rsid w:val="00FE11A1"/>
    <w:rsid w:val="00FE4634"/>
    <w:rsid w:val="00FF3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2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87B"/>
  </w:style>
  <w:style w:type="paragraph" w:styleId="Heading1">
    <w:name w:val="heading 1"/>
    <w:basedOn w:val="ListNumber"/>
    <w:next w:val="List"/>
    <w:link w:val="Heading1Char"/>
    <w:uiPriority w:val="9"/>
    <w:qFormat/>
    <w:rsid w:val="001B1E71"/>
    <w:pPr>
      <w:pBdr>
        <w:bottom w:val="single" w:sz="12" w:space="1" w:color="2E74B5" w:themeColor="accent1" w:themeShade="BF"/>
      </w:pBdr>
      <w:spacing w:before="600" w:after="80"/>
      <w:ind w:left="10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ListNumber2"/>
    <w:next w:val="Normal"/>
    <w:link w:val="Heading2Char"/>
    <w:autoRedefine/>
    <w:uiPriority w:val="9"/>
    <w:unhideWhenUsed/>
    <w:qFormat/>
    <w:rsid w:val="005544DE"/>
    <w:pPr>
      <w:numPr>
        <w:numId w:val="1"/>
      </w:num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ListNumber3"/>
    <w:next w:val="Normal"/>
    <w:link w:val="Heading3Char"/>
    <w:autoRedefine/>
    <w:uiPriority w:val="9"/>
    <w:unhideWhenUsed/>
    <w:qFormat/>
    <w:rsid w:val="001A487B"/>
    <w:pPr>
      <w:pBdr>
        <w:bottom w:val="single" w:sz="4" w:space="1" w:color="9CC2E5" w:themeColor="accent1" w:themeTint="99"/>
      </w:pBdr>
      <w:spacing w:before="200" w:after="80"/>
      <w:outlineLvl w:val="2"/>
    </w:pPr>
    <w:rPr>
      <w:rFonts w:asciiTheme="majorHAnsi" w:eastAsiaTheme="majorEastAsia" w:hAnsiTheme="majorHAnsi" w:cstheme="majorBidi"/>
      <w:color w:val="5B9BD5" w:themeColor="accent1"/>
      <w:sz w:val="24"/>
      <w:szCs w:val="24"/>
    </w:rPr>
  </w:style>
  <w:style w:type="paragraph" w:styleId="Heading4">
    <w:name w:val="heading 4"/>
    <w:basedOn w:val="ListNumber4"/>
    <w:next w:val="Normal"/>
    <w:link w:val="Heading4Char"/>
    <w:uiPriority w:val="9"/>
    <w:semiHidden/>
    <w:unhideWhenUsed/>
    <w:qFormat/>
    <w:rsid w:val="001A48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1A48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1A48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1A48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1A48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1A48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8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1A48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1B1E71"/>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5544DE"/>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72600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726001"/>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1A48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1A48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1A48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1A48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1A48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1A487B"/>
    <w:rPr>
      <w:b/>
      <w:bCs/>
      <w:sz w:val="18"/>
      <w:szCs w:val="18"/>
    </w:rPr>
  </w:style>
  <w:style w:type="paragraph" w:styleId="Subtitle">
    <w:name w:val="Subtitle"/>
    <w:basedOn w:val="Normal"/>
    <w:next w:val="Normal"/>
    <w:link w:val="SubtitleChar"/>
    <w:uiPriority w:val="11"/>
    <w:qFormat/>
    <w:rsid w:val="001A48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A487B"/>
    <w:rPr>
      <w:i/>
      <w:iCs/>
      <w:sz w:val="24"/>
      <w:szCs w:val="24"/>
    </w:rPr>
  </w:style>
  <w:style w:type="character" w:styleId="Strong">
    <w:name w:val="Strong"/>
    <w:basedOn w:val="DefaultParagraphFont"/>
    <w:uiPriority w:val="22"/>
    <w:qFormat/>
    <w:rsid w:val="001A487B"/>
    <w:rPr>
      <w:b/>
      <w:bCs/>
      <w:spacing w:val="0"/>
    </w:rPr>
  </w:style>
  <w:style w:type="character" w:styleId="Emphasis">
    <w:name w:val="Emphasis"/>
    <w:uiPriority w:val="20"/>
    <w:qFormat/>
    <w:rsid w:val="001A487B"/>
    <w:rPr>
      <w:b/>
      <w:bCs/>
      <w:i/>
      <w:iCs/>
      <w:color w:val="5A5A5A" w:themeColor="text1" w:themeTint="A5"/>
    </w:rPr>
  </w:style>
  <w:style w:type="paragraph" w:styleId="NoSpacing">
    <w:name w:val="No Spacing"/>
    <w:basedOn w:val="Normal"/>
    <w:link w:val="NoSpacingChar"/>
    <w:uiPriority w:val="1"/>
    <w:qFormat/>
    <w:rsid w:val="001A487B"/>
    <w:pPr>
      <w:ind w:firstLine="0"/>
    </w:pPr>
  </w:style>
  <w:style w:type="character" w:customStyle="1" w:styleId="NoSpacingChar">
    <w:name w:val="No Spacing Char"/>
    <w:basedOn w:val="DefaultParagraphFont"/>
    <w:link w:val="NoSpacing"/>
    <w:uiPriority w:val="1"/>
    <w:rsid w:val="001A487B"/>
  </w:style>
  <w:style w:type="paragraph" w:styleId="ListParagraph">
    <w:name w:val="List Paragraph"/>
    <w:basedOn w:val="Normal"/>
    <w:uiPriority w:val="34"/>
    <w:qFormat/>
    <w:rsid w:val="001A487B"/>
    <w:pPr>
      <w:ind w:left="720"/>
      <w:contextualSpacing/>
    </w:pPr>
  </w:style>
  <w:style w:type="paragraph" w:styleId="Quote">
    <w:name w:val="Quote"/>
    <w:basedOn w:val="Normal"/>
    <w:next w:val="Normal"/>
    <w:link w:val="QuoteChar"/>
    <w:uiPriority w:val="29"/>
    <w:qFormat/>
    <w:rsid w:val="001A48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A48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A48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A48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1A487B"/>
    <w:rPr>
      <w:i/>
      <w:iCs/>
      <w:color w:val="5A5A5A" w:themeColor="text1" w:themeTint="A5"/>
    </w:rPr>
  </w:style>
  <w:style w:type="character" w:styleId="IntenseEmphasis">
    <w:name w:val="Intense Emphasis"/>
    <w:uiPriority w:val="21"/>
    <w:qFormat/>
    <w:rsid w:val="001A487B"/>
    <w:rPr>
      <w:b/>
      <w:bCs/>
      <w:i/>
      <w:iCs/>
      <w:color w:val="5B9BD5" w:themeColor="accent1"/>
      <w:sz w:val="22"/>
      <w:szCs w:val="22"/>
    </w:rPr>
  </w:style>
  <w:style w:type="character" w:styleId="SubtleReference">
    <w:name w:val="Subtle Reference"/>
    <w:uiPriority w:val="31"/>
    <w:qFormat/>
    <w:rsid w:val="001A487B"/>
    <w:rPr>
      <w:color w:val="auto"/>
      <w:u w:val="single" w:color="A5A5A5" w:themeColor="accent3"/>
    </w:rPr>
  </w:style>
  <w:style w:type="character" w:styleId="IntenseReference">
    <w:name w:val="Intense Reference"/>
    <w:basedOn w:val="DefaultParagraphFont"/>
    <w:uiPriority w:val="32"/>
    <w:qFormat/>
    <w:rsid w:val="001A487B"/>
    <w:rPr>
      <w:b/>
      <w:bCs/>
      <w:color w:val="7B7B7B" w:themeColor="accent3" w:themeShade="BF"/>
      <w:u w:val="single" w:color="A5A5A5" w:themeColor="accent3"/>
    </w:rPr>
  </w:style>
  <w:style w:type="character" w:styleId="BookTitle">
    <w:name w:val="Book Title"/>
    <w:basedOn w:val="DefaultParagraphFont"/>
    <w:uiPriority w:val="33"/>
    <w:qFormat/>
    <w:rsid w:val="001A48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A487B"/>
    <w:pPr>
      <w:outlineLvl w:val="9"/>
    </w:pPr>
  </w:style>
  <w:style w:type="table" w:styleId="TableGrid">
    <w:name w:val="Table Grid"/>
    <w:basedOn w:val="TableNormal"/>
    <w:uiPriority w:val="39"/>
    <w:rsid w:val="006F5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3558B8"/>
    <w:pPr>
      <w:keepNext/>
      <w:ind w:firstLine="0"/>
    </w:pPr>
    <w:rPr>
      <w:rFonts w:ascii="Andale Mono" w:hAnsi="Andale Mono"/>
    </w:rPr>
  </w:style>
  <w:style w:type="numbering" w:customStyle="1" w:styleId="HDR1">
    <w:name w:val="HDR1"/>
    <w:basedOn w:val="NoList"/>
    <w:uiPriority w:val="99"/>
    <w:rsid w:val="00726001"/>
    <w:pPr>
      <w:numPr>
        <w:numId w:val="3"/>
      </w:numPr>
    </w:pPr>
  </w:style>
  <w:style w:type="paragraph" w:styleId="TOC1">
    <w:name w:val="toc 1"/>
    <w:basedOn w:val="Normal"/>
    <w:next w:val="Normal"/>
    <w:autoRedefine/>
    <w:uiPriority w:val="39"/>
    <w:unhideWhenUsed/>
    <w:rsid w:val="00162D18"/>
    <w:pPr>
      <w:tabs>
        <w:tab w:val="left" w:pos="880"/>
        <w:tab w:val="right" w:leader="dot" w:pos="9056"/>
      </w:tabs>
      <w:spacing w:before="120"/>
    </w:pPr>
    <w:rPr>
      <w:b/>
      <w:bCs/>
      <w:sz w:val="24"/>
      <w:szCs w:val="24"/>
    </w:rPr>
  </w:style>
  <w:style w:type="paragraph" w:styleId="ListNumber2">
    <w:name w:val="List Number 2"/>
    <w:basedOn w:val="Normal"/>
    <w:uiPriority w:val="99"/>
    <w:semiHidden/>
    <w:unhideWhenUsed/>
    <w:rsid w:val="00726001"/>
    <w:pPr>
      <w:ind w:firstLine="0"/>
      <w:contextualSpacing/>
    </w:pPr>
  </w:style>
  <w:style w:type="paragraph" w:styleId="ListNumber">
    <w:name w:val="List Number"/>
    <w:basedOn w:val="Normal"/>
    <w:uiPriority w:val="99"/>
    <w:semiHidden/>
    <w:unhideWhenUsed/>
    <w:rsid w:val="00726001"/>
    <w:pPr>
      <w:ind w:firstLine="0"/>
      <w:contextualSpacing/>
    </w:pPr>
  </w:style>
  <w:style w:type="paragraph" w:styleId="List">
    <w:name w:val="List"/>
    <w:basedOn w:val="Normal"/>
    <w:uiPriority w:val="99"/>
    <w:unhideWhenUsed/>
    <w:rsid w:val="00726001"/>
    <w:pPr>
      <w:ind w:left="283" w:hanging="283"/>
      <w:contextualSpacing/>
    </w:pPr>
  </w:style>
  <w:style w:type="paragraph" w:styleId="ListNumber3">
    <w:name w:val="List Number 3"/>
    <w:basedOn w:val="Normal"/>
    <w:uiPriority w:val="99"/>
    <w:semiHidden/>
    <w:unhideWhenUsed/>
    <w:rsid w:val="00726001"/>
    <w:pPr>
      <w:ind w:firstLine="0"/>
      <w:contextualSpacing/>
    </w:pPr>
  </w:style>
  <w:style w:type="paragraph" w:styleId="ListNumber4">
    <w:name w:val="List Number 4"/>
    <w:basedOn w:val="Normal"/>
    <w:uiPriority w:val="99"/>
    <w:semiHidden/>
    <w:unhideWhenUsed/>
    <w:rsid w:val="00726001"/>
    <w:pPr>
      <w:numPr>
        <w:numId w:val="2"/>
      </w:numPr>
      <w:contextualSpacing/>
    </w:pPr>
  </w:style>
  <w:style w:type="character" w:customStyle="1" w:styleId="Codelist">
    <w:name w:val="Code: list"/>
    <w:basedOn w:val="DefaultParagraphFont"/>
    <w:uiPriority w:val="1"/>
    <w:qFormat/>
    <w:rsid w:val="001B1E71"/>
    <w:rPr>
      <w:rFonts w:ascii="Andale Mono" w:hAnsi="Andale Mono"/>
    </w:rPr>
  </w:style>
  <w:style w:type="character" w:styleId="CommentReference">
    <w:name w:val="annotation reference"/>
    <w:basedOn w:val="DefaultParagraphFont"/>
    <w:uiPriority w:val="99"/>
    <w:semiHidden/>
    <w:unhideWhenUsed/>
    <w:rsid w:val="005C1D22"/>
    <w:rPr>
      <w:sz w:val="16"/>
      <w:szCs w:val="16"/>
    </w:rPr>
  </w:style>
  <w:style w:type="paragraph" w:styleId="CommentText">
    <w:name w:val="annotation text"/>
    <w:basedOn w:val="Normal"/>
    <w:link w:val="CommentTextChar"/>
    <w:uiPriority w:val="99"/>
    <w:semiHidden/>
    <w:unhideWhenUsed/>
    <w:rsid w:val="005C1D22"/>
    <w:rPr>
      <w:sz w:val="20"/>
      <w:szCs w:val="20"/>
    </w:rPr>
  </w:style>
  <w:style w:type="character" w:customStyle="1" w:styleId="CommentTextChar">
    <w:name w:val="Comment Text Char"/>
    <w:basedOn w:val="DefaultParagraphFont"/>
    <w:link w:val="CommentText"/>
    <w:uiPriority w:val="99"/>
    <w:semiHidden/>
    <w:rsid w:val="005C1D22"/>
    <w:rPr>
      <w:sz w:val="20"/>
      <w:szCs w:val="20"/>
    </w:rPr>
  </w:style>
  <w:style w:type="paragraph" w:styleId="CommentSubject">
    <w:name w:val="annotation subject"/>
    <w:basedOn w:val="CommentText"/>
    <w:next w:val="CommentText"/>
    <w:link w:val="CommentSubjectChar"/>
    <w:uiPriority w:val="99"/>
    <w:semiHidden/>
    <w:unhideWhenUsed/>
    <w:rsid w:val="005C1D22"/>
    <w:rPr>
      <w:b/>
      <w:bCs/>
    </w:rPr>
  </w:style>
  <w:style w:type="character" w:customStyle="1" w:styleId="CommentSubjectChar">
    <w:name w:val="Comment Subject Char"/>
    <w:basedOn w:val="CommentTextChar"/>
    <w:link w:val="CommentSubject"/>
    <w:uiPriority w:val="99"/>
    <w:semiHidden/>
    <w:rsid w:val="005C1D22"/>
    <w:rPr>
      <w:b/>
      <w:bCs/>
      <w:sz w:val="20"/>
      <w:szCs w:val="20"/>
    </w:rPr>
  </w:style>
  <w:style w:type="paragraph" w:styleId="BalloonText">
    <w:name w:val="Balloon Text"/>
    <w:basedOn w:val="Normal"/>
    <w:link w:val="BalloonTextChar"/>
    <w:uiPriority w:val="99"/>
    <w:semiHidden/>
    <w:unhideWhenUsed/>
    <w:rsid w:val="005C1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D22"/>
    <w:rPr>
      <w:rFonts w:ascii="Segoe UI" w:hAnsi="Segoe UI" w:cs="Segoe UI"/>
      <w:sz w:val="18"/>
      <w:szCs w:val="18"/>
    </w:rPr>
  </w:style>
  <w:style w:type="paragraph" w:styleId="Header">
    <w:name w:val="header"/>
    <w:basedOn w:val="Normal"/>
    <w:link w:val="HeaderChar"/>
    <w:uiPriority w:val="99"/>
    <w:unhideWhenUsed/>
    <w:rsid w:val="007352A6"/>
    <w:pPr>
      <w:tabs>
        <w:tab w:val="center" w:pos="4680"/>
        <w:tab w:val="right" w:pos="9360"/>
      </w:tabs>
    </w:pPr>
  </w:style>
  <w:style w:type="character" w:customStyle="1" w:styleId="HeaderChar">
    <w:name w:val="Header Char"/>
    <w:basedOn w:val="DefaultParagraphFont"/>
    <w:link w:val="Header"/>
    <w:uiPriority w:val="99"/>
    <w:rsid w:val="007352A6"/>
  </w:style>
  <w:style w:type="paragraph" w:styleId="Footer">
    <w:name w:val="footer"/>
    <w:basedOn w:val="Normal"/>
    <w:link w:val="FooterChar"/>
    <w:uiPriority w:val="99"/>
    <w:unhideWhenUsed/>
    <w:rsid w:val="007352A6"/>
    <w:pPr>
      <w:tabs>
        <w:tab w:val="center" w:pos="4680"/>
        <w:tab w:val="right" w:pos="9360"/>
      </w:tabs>
    </w:pPr>
  </w:style>
  <w:style w:type="character" w:customStyle="1" w:styleId="FooterChar">
    <w:name w:val="Footer Char"/>
    <w:basedOn w:val="DefaultParagraphFont"/>
    <w:link w:val="Footer"/>
    <w:uiPriority w:val="99"/>
    <w:rsid w:val="007352A6"/>
  </w:style>
  <w:style w:type="paragraph" w:styleId="NormalWeb">
    <w:name w:val="Normal (Web)"/>
    <w:basedOn w:val="Normal"/>
    <w:uiPriority w:val="99"/>
    <w:semiHidden/>
    <w:unhideWhenUsed/>
    <w:rsid w:val="00AB0ACD"/>
    <w:pPr>
      <w:spacing w:before="100" w:beforeAutospacing="1" w:after="100" w:afterAutospacing="1"/>
      <w:ind w:firstLine="0"/>
    </w:pPr>
    <w:rPr>
      <w:rFonts w:ascii="Times New Roman" w:hAnsi="Times New Roman" w:cs="Times New Roman"/>
      <w:sz w:val="24"/>
      <w:szCs w:val="24"/>
    </w:rPr>
  </w:style>
  <w:style w:type="paragraph" w:styleId="Revision">
    <w:name w:val="Revision"/>
    <w:hidden/>
    <w:uiPriority w:val="99"/>
    <w:semiHidden/>
    <w:rsid w:val="00E86908"/>
    <w:pPr>
      <w:ind w:firstLine="0"/>
    </w:pPr>
  </w:style>
  <w:style w:type="character" w:styleId="Hyperlink">
    <w:name w:val="Hyperlink"/>
    <w:basedOn w:val="DefaultParagraphFont"/>
    <w:uiPriority w:val="99"/>
    <w:unhideWhenUsed/>
    <w:rsid w:val="003A1D16"/>
    <w:rPr>
      <w:color w:val="0563C1" w:themeColor="hyperlink"/>
      <w:u w:val="single"/>
    </w:rPr>
  </w:style>
  <w:style w:type="paragraph" w:customStyle="1" w:styleId="p1">
    <w:name w:val="p1"/>
    <w:basedOn w:val="Normal"/>
    <w:rsid w:val="00852E6E"/>
    <w:pPr>
      <w:ind w:firstLine="0"/>
    </w:pPr>
    <w:rPr>
      <w:rFonts w:ascii="Calibri" w:hAnsi="Calibri" w:cs="Times New Roman"/>
      <w:sz w:val="8"/>
      <w:szCs w:val="8"/>
    </w:rPr>
  </w:style>
  <w:style w:type="paragraph" w:styleId="TOC2">
    <w:name w:val="toc 2"/>
    <w:basedOn w:val="Normal"/>
    <w:next w:val="Normal"/>
    <w:autoRedefine/>
    <w:uiPriority w:val="39"/>
    <w:unhideWhenUsed/>
    <w:rsid w:val="0096276B"/>
    <w:pPr>
      <w:ind w:left="220"/>
    </w:pPr>
    <w:rPr>
      <w:b/>
      <w:bCs/>
    </w:rPr>
  </w:style>
  <w:style w:type="paragraph" w:styleId="TOC3">
    <w:name w:val="toc 3"/>
    <w:basedOn w:val="Normal"/>
    <w:next w:val="Normal"/>
    <w:autoRedefine/>
    <w:uiPriority w:val="39"/>
    <w:unhideWhenUsed/>
    <w:rsid w:val="0096276B"/>
    <w:pPr>
      <w:ind w:left="440"/>
    </w:pPr>
  </w:style>
  <w:style w:type="paragraph" w:styleId="TOC4">
    <w:name w:val="toc 4"/>
    <w:basedOn w:val="Normal"/>
    <w:next w:val="Normal"/>
    <w:autoRedefine/>
    <w:uiPriority w:val="39"/>
    <w:unhideWhenUsed/>
    <w:rsid w:val="0096276B"/>
    <w:pPr>
      <w:ind w:left="660"/>
    </w:pPr>
    <w:rPr>
      <w:sz w:val="20"/>
      <w:szCs w:val="20"/>
    </w:rPr>
  </w:style>
  <w:style w:type="paragraph" w:styleId="TOC5">
    <w:name w:val="toc 5"/>
    <w:basedOn w:val="Normal"/>
    <w:next w:val="Normal"/>
    <w:autoRedefine/>
    <w:uiPriority w:val="39"/>
    <w:unhideWhenUsed/>
    <w:rsid w:val="0096276B"/>
    <w:pPr>
      <w:ind w:left="880"/>
    </w:pPr>
    <w:rPr>
      <w:sz w:val="20"/>
      <w:szCs w:val="20"/>
    </w:rPr>
  </w:style>
  <w:style w:type="paragraph" w:styleId="TOC6">
    <w:name w:val="toc 6"/>
    <w:basedOn w:val="Normal"/>
    <w:next w:val="Normal"/>
    <w:autoRedefine/>
    <w:uiPriority w:val="39"/>
    <w:unhideWhenUsed/>
    <w:rsid w:val="0096276B"/>
    <w:pPr>
      <w:ind w:left="1100"/>
    </w:pPr>
    <w:rPr>
      <w:sz w:val="20"/>
      <w:szCs w:val="20"/>
    </w:rPr>
  </w:style>
  <w:style w:type="paragraph" w:styleId="TOC7">
    <w:name w:val="toc 7"/>
    <w:basedOn w:val="Normal"/>
    <w:next w:val="Normal"/>
    <w:autoRedefine/>
    <w:uiPriority w:val="39"/>
    <w:unhideWhenUsed/>
    <w:rsid w:val="0096276B"/>
    <w:pPr>
      <w:ind w:left="1320"/>
    </w:pPr>
    <w:rPr>
      <w:sz w:val="20"/>
      <w:szCs w:val="20"/>
    </w:rPr>
  </w:style>
  <w:style w:type="paragraph" w:styleId="TOC8">
    <w:name w:val="toc 8"/>
    <w:basedOn w:val="Normal"/>
    <w:next w:val="Normal"/>
    <w:autoRedefine/>
    <w:uiPriority w:val="39"/>
    <w:unhideWhenUsed/>
    <w:rsid w:val="0096276B"/>
    <w:pPr>
      <w:ind w:left="1540"/>
    </w:pPr>
    <w:rPr>
      <w:sz w:val="20"/>
      <w:szCs w:val="20"/>
    </w:rPr>
  </w:style>
  <w:style w:type="paragraph" w:styleId="TOC9">
    <w:name w:val="toc 9"/>
    <w:basedOn w:val="Normal"/>
    <w:next w:val="Normal"/>
    <w:autoRedefine/>
    <w:uiPriority w:val="39"/>
    <w:unhideWhenUsed/>
    <w:rsid w:val="0096276B"/>
    <w:pPr>
      <w:ind w:left="1760"/>
    </w:pPr>
    <w:rPr>
      <w:sz w:val="20"/>
      <w:szCs w:val="20"/>
    </w:rPr>
  </w:style>
  <w:style w:type="character" w:customStyle="1" w:styleId="s1">
    <w:name w:val="s1"/>
    <w:basedOn w:val="DefaultParagraphFont"/>
    <w:rsid w:val="00BE5B88"/>
  </w:style>
  <w:style w:type="paragraph" w:styleId="DocumentMap">
    <w:name w:val="Document Map"/>
    <w:basedOn w:val="Normal"/>
    <w:link w:val="DocumentMapChar"/>
    <w:uiPriority w:val="99"/>
    <w:semiHidden/>
    <w:unhideWhenUsed/>
    <w:rsid w:val="00452125"/>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5212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17849">
      <w:bodyDiv w:val="1"/>
      <w:marLeft w:val="0"/>
      <w:marRight w:val="0"/>
      <w:marTop w:val="0"/>
      <w:marBottom w:val="0"/>
      <w:divBdr>
        <w:top w:val="none" w:sz="0" w:space="0" w:color="auto"/>
        <w:left w:val="none" w:sz="0" w:space="0" w:color="auto"/>
        <w:bottom w:val="none" w:sz="0" w:space="0" w:color="auto"/>
        <w:right w:val="none" w:sz="0" w:space="0" w:color="auto"/>
      </w:divBdr>
    </w:div>
    <w:div w:id="447746981">
      <w:bodyDiv w:val="1"/>
      <w:marLeft w:val="0"/>
      <w:marRight w:val="0"/>
      <w:marTop w:val="0"/>
      <w:marBottom w:val="0"/>
      <w:divBdr>
        <w:top w:val="none" w:sz="0" w:space="0" w:color="auto"/>
        <w:left w:val="none" w:sz="0" w:space="0" w:color="auto"/>
        <w:bottom w:val="none" w:sz="0" w:space="0" w:color="auto"/>
        <w:right w:val="none" w:sz="0" w:space="0" w:color="auto"/>
      </w:divBdr>
    </w:div>
    <w:div w:id="563300574">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01449259">
      <w:bodyDiv w:val="1"/>
      <w:marLeft w:val="0"/>
      <w:marRight w:val="0"/>
      <w:marTop w:val="0"/>
      <w:marBottom w:val="0"/>
      <w:divBdr>
        <w:top w:val="none" w:sz="0" w:space="0" w:color="auto"/>
        <w:left w:val="none" w:sz="0" w:space="0" w:color="auto"/>
        <w:bottom w:val="none" w:sz="0" w:space="0" w:color="auto"/>
        <w:right w:val="none" w:sz="0" w:space="0" w:color="auto"/>
      </w:divBdr>
    </w:div>
    <w:div w:id="1011487286">
      <w:bodyDiv w:val="1"/>
      <w:marLeft w:val="0"/>
      <w:marRight w:val="0"/>
      <w:marTop w:val="0"/>
      <w:marBottom w:val="0"/>
      <w:divBdr>
        <w:top w:val="none" w:sz="0" w:space="0" w:color="auto"/>
        <w:left w:val="none" w:sz="0" w:space="0" w:color="auto"/>
        <w:bottom w:val="none" w:sz="0" w:space="0" w:color="auto"/>
        <w:right w:val="none" w:sz="0" w:space="0" w:color="auto"/>
      </w:divBdr>
    </w:div>
    <w:div w:id="1050959352">
      <w:bodyDiv w:val="1"/>
      <w:marLeft w:val="0"/>
      <w:marRight w:val="0"/>
      <w:marTop w:val="0"/>
      <w:marBottom w:val="0"/>
      <w:divBdr>
        <w:top w:val="none" w:sz="0" w:space="0" w:color="auto"/>
        <w:left w:val="none" w:sz="0" w:space="0" w:color="auto"/>
        <w:bottom w:val="none" w:sz="0" w:space="0" w:color="auto"/>
        <w:right w:val="none" w:sz="0" w:space="0" w:color="auto"/>
      </w:divBdr>
    </w:div>
    <w:div w:id="1137334991">
      <w:bodyDiv w:val="1"/>
      <w:marLeft w:val="0"/>
      <w:marRight w:val="0"/>
      <w:marTop w:val="0"/>
      <w:marBottom w:val="0"/>
      <w:divBdr>
        <w:top w:val="none" w:sz="0" w:space="0" w:color="auto"/>
        <w:left w:val="none" w:sz="0" w:space="0" w:color="auto"/>
        <w:bottom w:val="none" w:sz="0" w:space="0" w:color="auto"/>
        <w:right w:val="none" w:sz="0" w:space="0" w:color="auto"/>
      </w:divBdr>
    </w:div>
    <w:div w:id="1160392249">
      <w:bodyDiv w:val="1"/>
      <w:marLeft w:val="0"/>
      <w:marRight w:val="0"/>
      <w:marTop w:val="0"/>
      <w:marBottom w:val="0"/>
      <w:divBdr>
        <w:top w:val="none" w:sz="0" w:space="0" w:color="auto"/>
        <w:left w:val="none" w:sz="0" w:space="0" w:color="auto"/>
        <w:bottom w:val="none" w:sz="0" w:space="0" w:color="auto"/>
        <w:right w:val="none" w:sz="0" w:space="0" w:color="auto"/>
      </w:divBdr>
    </w:div>
    <w:div w:id="1196846908">
      <w:bodyDiv w:val="1"/>
      <w:marLeft w:val="0"/>
      <w:marRight w:val="0"/>
      <w:marTop w:val="0"/>
      <w:marBottom w:val="0"/>
      <w:divBdr>
        <w:top w:val="none" w:sz="0" w:space="0" w:color="auto"/>
        <w:left w:val="none" w:sz="0" w:space="0" w:color="auto"/>
        <w:bottom w:val="none" w:sz="0" w:space="0" w:color="auto"/>
        <w:right w:val="none" w:sz="0" w:space="0" w:color="auto"/>
      </w:divBdr>
    </w:div>
    <w:div w:id="1333221596">
      <w:bodyDiv w:val="1"/>
      <w:marLeft w:val="0"/>
      <w:marRight w:val="0"/>
      <w:marTop w:val="0"/>
      <w:marBottom w:val="0"/>
      <w:divBdr>
        <w:top w:val="none" w:sz="0" w:space="0" w:color="auto"/>
        <w:left w:val="none" w:sz="0" w:space="0" w:color="auto"/>
        <w:bottom w:val="none" w:sz="0" w:space="0" w:color="auto"/>
        <w:right w:val="none" w:sz="0" w:space="0" w:color="auto"/>
      </w:divBdr>
    </w:div>
    <w:div w:id="1426539756">
      <w:bodyDiv w:val="1"/>
      <w:marLeft w:val="0"/>
      <w:marRight w:val="0"/>
      <w:marTop w:val="0"/>
      <w:marBottom w:val="0"/>
      <w:divBdr>
        <w:top w:val="none" w:sz="0" w:space="0" w:color="auto"/>
        <w:left w:val="none" w:sz="0" w:space="0" w:color="auto"/>
        <w:bottom w:val="none" w:sz="0" w:space="0" w:color="auto"/>
        <w:right w:val="none" w:sz="0" w:space="0" w:color="auto"/>
      </w:divBdr>
    </w:div>
    <w:div w:id="1447650533">
      <w:bodyDiv w:val="1"/>
      <w:marLeft w:val="0"/>
      <w:marRight w:val="0"/>
      <w:marTop w:val="0"/>
      <w:marBottom w:val="0"/>
      <w:divBdr>
        <w:top w:val="none" w:sz="0" w:space="0" w:color="auto"/>
        <w:left w:val="none" w:sz="0" w:space="0" w:color="auto"/>
        <w:bottom w:val="none" w:sz="0" w:space="0" w:color="auto"/>
        <w:right w:val="none" w:sz="0" w:space="0" w:color="auto"/>
      </w:divBdr>
    </w:div>
    <w:div w:id="1482385880">
      <w:bodyDiv w:val="1"/>
      <w:marLeft w:val="0"/>
      <w:marRight w:val="0"/>
      <w:marTop w:val="0"/>
      <w:marBottom w:val="0"/>
      <w:divBdr>
        <w:top w:val="none" w:sz="0" w:space="0" w:color="auto"/>
        <w:left w:val="none" w:sz="0" w:space="0" w:color="auto"/>
        <w:bottom w:val="none" w:sz="0" w:space="0" w:color="auto"/>
        <w:right w:val="none" w:sz="0" w:space="0" w:color="auto"/>
      </w:divBdr>
    </w:div>
    <w:div w:id="1527600187">
      <w:bodyDiv w:val="1"/>
      <w:marLeft w:val="0"/>
      <w:marRight w:val="0"/>
      <w:marTop w:val="0"/>
      <w:marBottom w:val="0"/>
      <w:divBdr>
        <w:top w:val="none" w:sz="0" w:space="0" w:color="auto"/>
        <w:left w:val="none" w:sz="0" w:space="0" w:color="auto"/>
        <w:bottom w:val="none" w:sz="0" w:space="0" w:color="auto"/>
        <w:right w:val="none" w:sz="0" w:space="0" w:color="auto"/>
      </w:divBdr>
    </w:div>
    <w:div w:id="1565750875">
      <w:bodyDiv w:val="1"/>
      <w:marLeft w:val="0"/>
      <w:marRight w:val="0"/>
      <w:marTop w:val="0"/>
      <w:marBottom w:val="0"/>
      <w:divBdr>
        <w:top w:val="none" w:sz="0" w:space="0" w:color="auto"/>
        <w:left w:val="none" w:sz="0" w:space="0" w:color="auto"/>
        <w:bottom w:val="none" w:sz="0" w:space="0" w:color="auto"/>
        <w:right w:val="none" w:sz="0" w:space="0" w:color="auto"/>
      </w:divBdr>
    </w:div>
    <w:div w:id="1663195384">
      <w:bodyDiv w:val="1"/>
      <w:marLeft w:val="0"/>
      <w:marRight w:val="0"/>
      <w:marTop w:val="0"/>
      <w:marBottom w:val="0"/>
      <w:divBdr>
        <w:top w:val="none" w:sz="0" w:space="0" w:color="auto"/>
        <w:left w:val="none" w:sz="0" w:space="0" w:color="auto"/>
        <w:bottom w:val="none" w:sz="0" w:space="0" w:color="auto"/>
        <w:right w:val="none" w:sz="0" w:space="0" w:color="auto"/>
      </w:divBdr>
    </w:div>
    <w:div w:id="1682006691">
      <w:bodyDiv w:val="1"/>
      <w:marLeft w:val="0"/>
      <w:marRight w:val="0"/>
      <w:marTop w:val="0"/>
      <w:marBottom w:val="0"/>
      <w:divBdr>
        <w:top w:val="none" w:sz="0" w:space="0" w:color="auto"/>
        <w:left w:val="none" w:sz="0" w:space="0" w:color="auto"/>
        <w:bottom w:val="none" w:sz="0" w:space="0" w:color="auto"/>
        <w:right w:val="none" w:sz="0" w:space="0" w:color="auto"/>
      </w:divBdr>
    </w:div>
    <w:div w:id="1749889144">
      <w:bodyDiv w:val="1"/>
      <w:marLeft w:val="0"/>
      <w:marRight w:val="0"/>
      <w:marTop w:val="0"/>
      <w:marBottom w:val="0"/>
      <w:divBdr>
        <w:top w:val="none" w:sz="0" w:space="0" w:color="auto"/>
        <w:left w:val="none" w:sz="0" w:space="0" w:color="auto"/>
        <w:bottom w:val="none" w:sz="0" w:space="0" w:color="auto"/>
        <w:right w:val="none" w:sz="0" w:space="0" w:color="auto"/>
      </w:divBdr>
    </w:div>
    <w:div w:id="1868521483">
      <w:bodyDiv w:val="1"/>
      <w:marLeft w:val="0"/>
      <w:marRight w:val="0"/>
      <w:marTop w:val="0"/>
      <w:marBottom w:val="0"/>
      <w:divBdr>
        <w:top w:val="none" w:sz="0" w:space="0" w:color="auto"/>
        <w:left w:val="none" w:sz="0" w:space="0" w:color="auto"/>
        <w:bottom w:val="none" w:sz="0" w:space="0" w:color="auto"/>
        <w:right w:val="none" w:sz="0" w:space="0" w:color="auto"/>
      </w:divBdr>
    </w:div>
    <w:div w:id="1966958519">
      <w:bodyDiv w:val="1"/>
      <w:marLeft w:val="0"/>
      <w:marRight w:val="0"/>
      <w:marTop w:val="0"/>
      <w:marBottom w:val="0"/>
      <w:divBdr>
        <w:top w:val="none" w:sz="0" w:space="0" w:color="auto"/>
        <w:left w:val="none" w:sz="0" w:space="0" w:color="auto"/>
        <w:bottom w:val="none" w:sz="0" w:space="0" w:color="auto"/>
        <w:right w:val="none" w:sz="0" w:space="0" w:color="auto"/>
      </w:divBdr>
    </w:div>
    <w:div w:id="2089111143">
      <w:bodyDiv w:val="1"/>
      <w:marLeft w:val="0"/>
      <w:marRight w:val="0"/>
      <w:marTop w:val="0"/>
      <w:marBottom w:val="0"/>
      <w:divBdr>
        <w:top w:val="none" w:sz="0" w:space="0" w:color="auto"/>
        <w:left w:val="none" w:sz="0" w:space="0" w:color="auto"/>
        <w:bottom w:val="none" w:sz="0" w:space="0" w:color="auto"/>
        <w:right w:val="none" w:sz="0" w:space="0" w:color="auto"/>
      </w:divBdr>
    </w:div>
    <w:div w:id="214041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0.emf"/><Relationship Id="rId21" Type="http://schemas.openxmlformats.org/officeDocument/2006/relationships/footer" Target="footer1.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hyperlink" Target="https://en.wikipedia.org/wiki/Protocol_Buffers)" TargetMode="External"/><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6A6EC4-4942-0E43-84D1-EEA44ADC3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33</Pages>
  <Words>8740</Words>
  <Characters>49823</Characters>
  <Application>Microsoft Macintosh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58447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Petermann</dc:creator>
  <cp:keywords/>
  <dc:description/>
  <cp:lastModifiedBy>Microsoft Office User</cp:lastModifiedBy>
  <cp:revision>48</cp:revision>
  <cp:lastPrinted>2017-07-06T13:13:00Z</cp:lastPrinted>
  <dcterms:created xsi:type="dcterms:W3CDTF">2017-01-25T17:32:00Z</dcterms:created>
  <dcterms:modified xsi:type="dcterms:W3CDTF">2017-11-08T15:35:00Z</dcterms:modified>
</cp:coreProperties>
</file>